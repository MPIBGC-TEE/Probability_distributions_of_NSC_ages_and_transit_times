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5878" w14:textId="77777777" w:rsidR="002503E1" w:rsidRDefault="00052AAB">
      <w:pPr>
        <w:pStyle w:val="Ttulo"/>
        <w:spacing w:line="360" w:lineRule="auto"/>
        <w:rPr>
          <w:rFonts w:ascii="Times New Roman" w:eastAsia="Times New Roman" w:hAnsi="Times New Roman" w:cs="Times New Roman"/>
          <w:sz w:val="24"/>
          <w:szCs w:val="24"/>
        </w:rPr>
      </w:pPr>
      <w:bookmarkStart w:id="0" w:name="_GoBack"/>
      <w:bookmarkEnd w:id="0"/>
      <w:ins w:id="1" w:author="david andres herrera ramirez" w:date="2019-12-18T00:39:00Z">
        <w:r>
          <w:rPr>
            <w:rFonts w:ascii="Times New Roman" w:eastAsia="Times New Roman" w:hAnsi="Times New Roman" w:cs="Times New Roman"/>
            <w:sz w:val="24"/>
            <w:szCs w:val="24"/>
          </w:rPr>
          <w:t>Probability distributions of n</w:t>
        </w:r>
      </w:ins>
      <w:del w:id="2" w:author="david andres herrera ramirez" w:date="2019-12-18T00:39:00Z">
        <w:r>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on-structural carbon ages and transit times provide insights in carbon allocation dynamics of mature trees </w:t>
      </w:r>
    </w:p>
    <w:p w14:paraId="70F5B4C7" w14:textId="77777777" w:rsidR="002503E1" w:rsidRDefault="00052AA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David Herrera-Ramirez</w:t>
      </w:r>
      <w:r>
        <w:rPr>
          <w:rFonts w:ascii="Times New Roman" w:eastAsia="Times New Roman" w:hAnsi="Times New Roman" w:cs="Times New Roman"/>
          <w:color w:val="000000"/>
          <w:vertAlign w:val="superscript"/>
        </w:rPr>
        <w:t>1*</w:t>
      </w:r>
    </w:p>
    <w:p w14:paraId="1D25378C" w14:textId="77777777" w:rsidR="002503E1" w:rsidRDefault="00052AA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Jan Muhr</w:t>
      </w:r>
      <w:r>
        <w:rPr>
          <w:rFonts w:ascii="Times New Roman" w:eastAsia="Times New Roman" w:hAnsi="Times New Roman" w:cs="Times New Roman"/>
          <w:color w:val="000000"/>
          <w:vertAlign w:val="superscript"/>
        </w:rPr>
        <w:t>1,2</w:t>
      </w:r>
    </w:p>
    <w:p w14:paraId="37D0B613" w14:textId="77777777" w:rsidR="002503E1" w:rsidRDefault="00052AA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Henrik Hartman</w:t>
      </w:r>
      <w:r>
        <w:rPr>
          <w:rFonts w:ascii="Times New Roman" w:eastAsia="Times New Roman" w:hAnsi="Times New Roman" w:cs="Times New Roman"/>
          <w:color w:val="000000"/>
          <w:vertAlign w:val="superscript"/>
        </w:rPr>
        <w:t>1</w:t>
      </w:r>
    </w:p>
    <w:p w14:paraId="5CE5C3ED" w14:textId="77777777" w:rsidR="002503E1" w:rsidRDefault="00052AA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Christine Römermann</w:t>
      </w:r>
      <w:r>
        <w:rPr>
          <w:rFonts w:ascii="Times New Roman" w:eastAsia="Times New Roman" w:hAnsi="Times New Roman" w:cs="Times New Roman"/>
          <w:color w:val="000000"/>
          <w:vertAlign w:val="superscript"/>
        </w:rPr>
        <w:t>3,4</w:t>
      </w:r>
    </w:p>
    <w:p w14:paraId="759A50CF" w14:textId="77777777" w:rsidR="002503E1" w:rsidRDefault="00052AAB">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Susan Trumbore</w:t>
      </w:r>
      <w:r>
        <w:rPr>
          <w:rFonts w:ascii="Times New Roman" w:eastAsia="Times New Roman" w:hAnsi="Times New Roman" w:cs="Times New Roman"/>
          <w:color w:val="000000"/>
          <w:vertAlign w:val="superscript"/>
        </w:rPr>
        <w:t>1</w:t>
      </w:r>
    </w:p>
    <w:p w14:paraId="3C1AFCC0" w14:textId="77777777" w:rsidR="002503E1" w:rsidRDefault="00052AAB">
      <w:pPr>
        <w:pBdr>
          <w:top w:val="nil"/>
          <w:left w:val="nil"/>
          <w:bottom w:val="nil"/>
          <w:right w:val="nil"/>
          <w:between w:val="nil"/>
        </w:pBdr>
        <w:spacing w:before="180" w:after="180"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Carlos A. Sierra</w:t>
      </w:r>
      <w:r>
        <w:rPr>
          <w:rFonts w:ascii="Times New Roman" w:eastAsia="Times New Roman" w:hAnsi="Times New Roman" w:cs="Times New Roman"/>
          <w:color w:val="000000"/>
          <w:vertAlign w:val="superscript"/>
        </w:rPr>
        <w:t>1</w:t>
      </w:r>
    </w:p>
    <w:p w14:paraId="725F2CC9"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Max Planck Institute for Biogeochemistry, Hans-</w:t>
      </w:r>
      <w:proofErr w:type="spellStart"/>
      <w:r>
        <w:rPr>
          <w:rFonts w:ascii="Times New Roman" w:eastAsia="Times New Roman" w:hAnsi="Times New Roman" w:cs="Times New Roman"/>
          <w:color w:val="000000"/>
        </w:rPr>
        <w:t>Knöll</w:t>
      </w:r>
      <w:proofErr w:type="spellEnd"/>
      <w:r>
        <w:rPr>
          <w:rFonts w:ascii="Times New Roman" w:eastAsia="Times New Roman" w:hAnsi="Times New Roman" w:cs="Times New Roman"/>
          <w:color w:val="000000"/>
        </w:rPr>
        <w:t>-Str 10, 07745 Jena </w:t>
      </w:r>
    </w:p>
    <w:p w14:paraId="48460F75"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Georg August University Göttingen, Department of Bioclimatology, </w:t>
      </w:r>
      <w:proofErr w:type="spellStart"/>
      <w:r>
        <w:rPr>
          <w:rFonts w:ascii="Times New Roman" w:eastAsia="Times New Roman" w:hAnsi="Times New Roman" w:cs="Times New Roman"/>
          <w:color w:val="000000"/>
        </w:rPr>
        <w:t>Büsgenweg</w:t>
      </w:r>
      <w:proofErr w:type="spellEnd"/>
      <w:r>
        <w:rPr>
          <w:rFonts w:ascii="Times New Roman" w:eastAsia="Times New Roman" w:hAnsi="Times New Roman" w:cs="Times New Roman"/>
          <w:color w:val="000000"/>
        </w:rPr>
        <w:t xml:space="preserve"> 2, 37077 Göttingen, Germany </w:t>
      </w:r>
    </w:p>
    <w:p w14:paraId="42CBDFD5"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Friedrich Schiller University Jena, Institute for Ecology and Evolution, </w:t>
      </w:r>
      <w:proofErr w:type="spellStart"/>
      <w:r>
        <w:rPr>
          <w:rFonts w:ascii="Times New Roman" w:eastAsia="Times New Roman" w:hAnsi="Times New Roman" w:cs="Times New Roman"/>
          <w:color w:val="000000"/>
        </w:rPr>
        <w:t>Philosophenweg</w:t>
      </w:r>
      <w:proofErr w:type="spellEnd"/>
      <w:r>
        <w:rPr>
          <w:rFonts w:ascii="Times New Roman" w:eastAsia="Times New Roman" w:hAnsi="Times New Roman" w:cs="Times New Roman"/>
          <w:color w:val="000000"/>
        </w:rPr>
        <w:t xml:space="preserve"> 16, 07743, Jena, Germany </w:t>
      </w:r>
    </w:p>
    <w:p w14:paraId="2256D089"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German Centre for Integrative Biodiv</w:t>
      </w:r>
      <w:r>
        <w:rPr>
          <w:rFonts w:ascii="Times New Roman" w:eastAsia="Times New Roman" w:hAnsi="Times New Roman" w:cs="Times New Roman"/>
          <w:color w:val="000000"/>
        </w:rPr>
        <w:t>ersity Research (</w:t>
      </w:r>
      <w:proofErr w:type="spellStart"/>
      <w:r>
        <w:rPr>
          <w:rFonts w:ascii="Times New Roman" w:eastAsia="Times New Roman" w:hAnsi="Times New Roman" w:cs="Times New Roman"/>
          <w:color w:val="000000"/>
        </w:rPr>
        <w:t>iDiv</w:t>
      </w:r>
      <w:proofErr w:type="spellEnd"/>
      <w:r>
        <w:rPr>
          <w:rFonts w:ascii="Times New Roman" w:eastAsia="Times New Roman" w:hAnsi="Times New Roman" w:cs="Times New Roman"/>
          <w:color w:val="000000"/>
        </w:rPr>
        <w:t xml:space="preserve">) Halle-Jena-Leipzig, D- 04103 Leipzig </w:t>
      </w:r>
    </w:p>
    <w:p w14:paraId="778AEFA8"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*Author for correspondence: David Herrera-Ramirez, </w:t>
      </w:r>
    </w:p>
    <w:p w14:paraId="281902B5"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dherrera@bgc-jena.mpg.de; Phone: +49 (0)3641 57-6152 </w:t>
      </w:r>
    </w:p>
    <w:p w14:paraId="6289AB33" w14:textId="77777777" w:rsidR="002503E1" w:rsidRDefault="002503E1">
      <w:pPr>
        <w:pBdr>
          <w:top w:val="nil"/>
          <w:left w:val="nil"/>
          <w:bottom w:val="nil"/>
          <w:right w:val="nil"/>
          <w:between w:val="nil"/>
        </w:pBdr>
        <w:spacing w:before="180" w:after="180" w:line="360" w:lineRule="auto"/>
        <w:rPr>
          <w:rFonts w:ascii="Times New Roman" w:eastAsia="Times New Roman" w:hAnsi="Times New Roman" w:cs="Times New Roman"/>
          <w:color w:val="000000"/>
        </w:rPr>
      </w:pPr>
    </w:p>
    <w:p w14:paraId="5679AE60"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word count: 5803; Introduction: 732; Materials and Methods: 1680; Results: 1471; Discussion: 1920; Number of figures: 8; Figures in color: 3, 4, 5, 6, 8; Number of tables: 3.</w:t>
      </w:r>
    </w:p>
    <w:p w14:paraId="15237377" w14:textId="77777777" w:rsidR="002503E1" w:rsidRDefault="00052AAB">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Summary </w:t>
      </w:r>
    </w:p>
    <w:p w14:paraId="0C1166DD" w14:textId="77777777" w:rsidR="002503E1" w:rsidRDefault="002503E1">
      <w:pPr>
        <w:pBdr>
          <w:top w:val="nil"/>
          <w:left w:val="nil"/>
          <w:bottom w:val="nil"/>
          <w:right w:val="nil"/>
          <w:between w:val="nil"/>
        </w:pBdr>
        <w:spacing w:before="180" w:after="180" w:line="360" w:lineRule="auto"/>
        <w:rPr>
          <w:rFonts w:ascii="Times New Roman" w:eastAsia="Times New Roman" w:hAnsi="Times New Roman" w:cs="Times New Roman"/>
          <w:color w:val="000000"/>
        </w:rPr>
      </w:pPr>
    </w:p>
    <w:p w14:paraId="12A3DC78" w14:textId="77777777" w:rsidR="002503E1" w:rsidRDefault="00052AAB">
      <w:pPr>
        <w:numPr>
          <w:ilvl w:val="0"/>
          <w:numId w:val="1"/>
        </w:numPr>
        <w:pBdr>
          <w:top w:val="nil"/>
          <w:left w:val="nil"/>
          <w:bottom w:val="nil"/>
          <w:right w:val="nil"/>
          <w:between w:val="nil"/>
        </w:pBdr>
        <w:spacing w:after="0" w:line="360" w:lineRule="auto"/>
        <w:rPr>
          <w:rFonts w:ascii="Times New Roman" w:eastAsia="Times New Roman" w:hAnsi="Times New Roman" w:cs="Times New Roman"/>
        </w:rPr>
      </w:pPr>
      <w:ins w:id="3" w:author="david andres herrera ramirez" w:date="2019-12-01T21:16:00Z">
        <w:r>
          <w:rPr>
            <w:rFonts w:ascii="Times New Roman" w:eastAsia="Times New Roman" w:hAnsi="Times New Roman" w:cs="Times New Roman"/>
            <w:color w:val="000000"/>
          </w:rPr>
          <w:t>In trees, t</w:t>
        </w:r>
      </w:ins>
      <w:del w:id="4" w:author="david andres herrera ramirez" w:date="2019-12-01T21:16:00Z">
        <w:r>
          <w:rPr>
            <w:rFonts w:ascii="Times New Roman" w:eastAsia="Times New Roman" w:hAnsi="Times New Roman" w:cs="Times New Roman"/>
            <w:color w:val="000000"/>
          </w:rPr>
          <w:delText>T</w:delText>
        </w:r>
      </w:del>
      <w:r>
        <w:rPr>
          <w:rFonts w:ascii="Times New Roman" w:eastAsia="Times New Roman" w:hAnsi="Times New Roman" w:cs="Times New Roman"/>
          <w:color w:val="000000"/>
        </w:rPr>
        <w:t xml:space="preserve">he </w:t>
      </w:r>
      <w:del w:id="5" w:author="david andres herrera ramirez" w:date="2019-12-01T21:16:00Z">
        <w:r>
          <w:rPr>
            <w:rFonts w:ascii="Times New Roman" w:eastAsia="Times New Roman" w:hAnsi="Times New Roman" w:cs="Times New Roman"/>
            <w:color w:val="000000"/>
          </w:rPr>
          <w:delText xml:space="preserve">trees’ </w:delText>
        </w:r>
      </w:del>
      <w:r>
        <w:rPr>
          <w:rFonts w:ascii="Times New Roman" w:eastAsia="Times New Roman" w:hAnsi="Times New Roman" w:cs="Times New Roman"/>
          <w:color w:val="000000"/>
        </w:rPr>
        <w:t>use of non-structural carbon (NSC)</w:t>
      </w:r>
      <w:ins w:id="6" w:author="david andres herrera ramirez" w:date="2019-12-01T21:16:00Z">
        <w:r>
          <w:rPr>
            <w:rFonts w:ascii="Times New Roman" w:eastAsia="Times New Roman" w:hAnsi="Times New Roman" w:cs="Times New Roman"/>
            <w:color w:val="000000"/>
          </w:rPr>
          <w:t xml:space="preserve"> under li</w:t>
        </w:r>
        <w:r>
          <w:rPr>
            <w:rFonts w:ascii="Times New Roman" w:eastAsia="Times New Roman" w:hAnsi="Times New Roman" w:cs="Times New Roman"/>
            <w:color w:val="000000"/>
          </w:rPr>
          <w:t>miting conditions</w:t>
        </w:r>
      </w:ins>
      <w:r>
        <w:rPr>
          <w:rFonts w:ascii="Times New Roman" w:eastAsia="Times New Roman" w:hAnsi="Times New Roman" w:cs="Times New Roman"/>
          <w:color w:val="000000"/>
        </w:rPr>
        <w:t xml:space="preserve"> </w:t>
      </w:r>
      <w:del w:id="7" w:author="david andres herrera ramirez" w:date="2019-12-01T21:16:00Z">
        <w:r>
          <w:rPr>
            <w:rFonts w:ascii="Times New Roman" w:eastAsia="Times New Roman" w:hAnsi="Times New Roman" w:cs="Times New Roman"/>
            <w:color w:val="000000"/>
          </w:rPr>
          <w:delText>to survive supply shortages</w:delText>
        </w:r>
      </w:del>
      <w:r>
        <w:rPr>
          <w:rFonts w:ascii="Times New Roman" w:eastAsia="Times New Roman" w:hAnsi="Times New Roman" w:cs="Times New Roman"/>
          <w:color w:val="000000"/>
        </w:rPr>
        <w:t xml:space="preserve"> impacts the age structure of the NSC</w:t>
      </w:r>
      <w:ins w:id="8" w:author="david andres herrera ramirez" w:date="2019-12-01T21:16:00Z">
        <w:r>
          <w:rPr>
            <w:rFonts w:ascii="Times New Roman" w:eastAsia="Times New Roman" w:hAnsi="Times New Roman" w:cs="Times New Roman"/>
            <w:color w:val="000000"/>
          </w:rPr>
          <w:t xml:space="preserve"> pools</w:t>
        </w:r>
      </w:ins>
      <w:r>
        <w:rPr>
          <w:rFonts w:ascii="Times New Roman" w:eastAsia="Times New Roman" w:hAnsi="Times New Roman" w:cs="Times New Roman"/>
          <w:color w:val="000000"/>
        </w:rPr>
        <w:t xml:space="preserve">. We compared model predictions of NSC ages and transit times for </w:t>
      </w:r>
      <w:del w:id="9" w:author="david andres herrera ramirez" w:date="2019-12-01T21:16:00Z">
        <w:r>
          <w:rPr>
            <w:rFonts w:ascii="Times New Roman" w:eastAsia="Times New Roman" w:hAnsi="Times New Roman" w:cs="Times New Roman"/>
            <w:color w:val="000000"/>
          </w:rPr>
          <w:delText>three tree</w:delText>
        </w:r>
      </w:del>
      <w:r>
        <w:rPr>
          <w:rFonts w:ascii="Times New Roman" w:eastAsia="Times New Roman" w:hAnsi="Times New Roman" w:cs="Times New Roman"/>
          <w:color w:val="000000"/>
        </w:rPr>
        <w:t xml:space="preserve"> </w:t>
      </w:r>
      <w:del w:id="10" w:author="david andres herrera ramirez" w:date="2019-12-01T21:16:00Z">
        <w:r>
          <w:rPr>
            <w:rFonts w:ascii="Times New Roman" w:eastAsia="Times New Roman" w:hAnsi="Times New Roman" w:cs="Times New Roman"/>
            <w:color w:val="000000"/>
          </w:rPr>
          <w:delText xml:space="preserve">species with different leaf phenology and growth environments </w:delText>
        </w:r>
      </w:del>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Mill., </w:t>
      </w:r>
      <w:r>
        <w:rPr>
          <w:rFonts w:ascii="Times New Roman" w:eastAsia="Times New Roman" w:hAnsi="Times New Roman" w:cs="Times New Roman"/>
          <w:i/>
          <w:color w:val="000000"/>
        </w:rPr>
        <w:t xml:space="preserve">Acer rubrum </w:t>
      </w:r>
      <w:r>
        <w:rPr>
          <w:rFonts w:ascii="Times New Roman" w:eastAsia="Times New Roman" w:hAnsi="Times New Roman" w:cs="Times New Roman"/>
          <w:color w:val="000000"/>
        </w:rPr>
        <w:t xml:space="preserve">L.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L.</w:t>
      </w:r>
      <w:ins w:id="11" w:author="david andres herrera ramirez" w:date="2019-12-01T21:16: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to understand differences in carbon storage dynamics</w:t>
      </w:r>
      <w:ins w:id="12" w:author="david andres herrera ramirez" w:date="2019-12-01T21:16:00Z">
        <w:r>
          <w:rPr>
            <w:rFonts w:ascii="Times New Roman" w:eastAsia="Times New Roman" w:hAnsi="Times New Roman" w:cs="Times New Roman"/>
            <w:color w:val="000000"/>
          </w:rPr>
          <w:t xml:space="preserve"> in species with different leaf phenology and growth environments</w:t>
        </w:r>
      </w:ins>
      <w:r>
        <w:rPr>
          <w:rFonts w:ascii="Times New Roman" w:eastAsia="Times New Roman" w:hAnsi="Times New Roman" w:cs="Times New Roman"/>
          <w:color w:val="000000"/>
        </w:rPr>
        <w:t>.</w:t>
      </w:r>
    </w:p>
    <w:p w14:paraId="334D9334" w14:textId="77777777" w:rsidR="002503E1" w:rsidRDefault="00052AAB">
      <w:pPr>
        <w:numPr>
          <w:ilvl w:val="0"/>
          <w:numId w:val="1"/>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We used two carb</w:t>
      </w:r>
      <w:r>
        <w:rPr>
          <w:rFonts w:ascii="Times New Roman" w:eastAsia="Times New Roman" w:hAnsi="Times New Roman" w:cs="Times New Roman"/>
          <w:color w:val="000000"/>
        </w:rPr>
        <w:t xml:space="preserve">on allocation models from the literature to estimate the NSC age and transit time distributions, to simulate </w:t>
      </w:r>
      <w:ins w:id="13" w:author="david andres herrera ramirez" w:date="2019-12-07T17:34:00Z">
        <w:r>
          <w:rPr>
            <w:rFonts w:ascii="Times New Roman" w:eastAsia="Times New Roman" w:hAnsi="Times New Roman" w:cs="Times New Roman"/>
            <w:color w:val="000000"/>
          </w:rPr>
          <w:t>carbon limitation</w:t>
        </w:r>
      </w:ins>
      <w:del w:id="14" w:author="david andres herrera ramirez" w:date="2019-12-07T17:34:00Z">
        <w:r>
          <w:rPr>
            <w:rFonts w:ascii="Times New Roman" w:eastAsia="Times New Roman" w:hAnsi="Times New Roman" w:cs="Times New Roman"/>
            <w:color w:val="000000"/>
          </w:rPr>
          <w:delText>assimilation shortage (“starvation”)</w:delText>
        </w:r>
      </w:del>
      <w:r>
        <w:rPr>
          <w:rFonts w:ascii="Times New Roman" w:eastAsia="Times New Roman" w:hAnsi="Times New Roman" w:cs="Times New Roman"/>
          <w:color w:val="000000"/>
        </w:rPr>
        <w:t xml:space="preserve">, and to evaluate the sensitivity of the mean ages to changes in allocation fluxes. </w:t>
      </w:r>
    </w:p>
    <w:p w14:paraId="421500CA" w14:textId="77777777" w:rsidR="002503E1" w:rsidRDefault="00052AAB">
      <w:pPr>
        <w:numPr>
          <w:ilvl w:val="0"/>
          <w:numId w:val="1"/>
        </w:numPr>
        <w:pBdr>
          <w:top w:val="nil"/>
          <w:left w:val="nil"/>
          <w:bottom w:val="nil"/>
          <w:right w:val="nil"/>
          <w:between w:val="nil"/>
        </w:pBdr>
        <w:spacing w:after="0" w:line="360" w:lineRule="auto"/>
        <w:rPr>
          <w:del w:id="15" w:author="david andres herrera ramirez" w:date="2019-12-18T02:02:00Z"/>
          <w:rFonts w:ascii="Times New Roman" w:eastAsia="Times New Roman" w:hAnsi="Times New Roman" w:cs="Times New Roman"/>
        </w:rPr>
      </w:pPr>
      <w:r>
        <w:rPr>
          <w:rFonts w:ascii="Times New Roman" w:eastAsia="Times New Roman" w:hAnsi="Times New Roman" w:cs="Times New Roman"/>
          <w:color w:val="000000"/>
        </w:rPr>
        <w:t xml:space="preserve">Differences in allocation resulted in different NSC age and transit time distributions. The simulated starvation flattened the NSC age distribution and increased the mean NSC transit time, which can be used to estimate the age of the NSC available and the </w:t>
      </w:r>
      <w:r>
        <w:rPr>
          <w:rFonts w:ascii="Times New Roman" w:eastAsia="Times New Roman" w:hAnsi="Times New Roman" w:cs="Times New Roman"/>
          <w:color w:val="000000"/>
        </w:rPr>
        <w:t xml:space="preserve">time it would take to exhaust the reserves. </w:t>
      </w:r>
      <w:ins w:id="16" w:author="david andres herrera ramirez" w:date="2019-12-18T02:02:00Z">
        <w:r>
          <w:rPr>
            <w:rFonts w:ascii="Times New Roman" w:eastAsia="Times New Roman" w:hAnsi="Times New Roman" w:cs="Times New Roman"/>
            <w:color w:val="000000"/>
          </w:rPr>
          <w:t xml:space="preserve">Mean NSC ages and transit times were sensitive to carbon fluxes in roots and allocation of carbon from wood storage.  </w:t>
        </w:r>
      </w:ins>
      <w:del w:id="17" w:author="david andres herrera ramirez" w:date="2019-12-18T02:02:00Z">
        <w:r>
          <w:rPr>
            <w:rFonts w:ascii="Times New Roman" w:eastAsia="Times New Roman" w:hAnsi="Times New Roman" w:cs="Times New Roman"/>
            <w:color w:val="000000"/>
          </w:rPr>
          <w:delText xml:space="preserve">The outflow of the NSC stored in the wood and the root fluxes had the biggest impact </w:delText>
        </w:r>
        <w:r>
          <w:rPr>
            <w:rFonts w:ascii="Times New Roman" w:eastAsia="Times New Roman" w:hAnsi="Times New Roman" w:cs="Times New Roman"/>
          </w:rPr>
          <w:delText>o</w:delText>
        </w:r>
        <w:r>
          <w:rPr>
            <w:rFonts w:ascii="Times New Roman" w:eastAsia="Times New Roman" w:hAnsi="Times New Roman" w:cs="Times New Roman"/>
            <w:color w:val="000000"/>
          </w:rPr>
          <w:delText>n the me</w:delText>
        </w:r>
        <w:r>
          <w:rPr>
            <w:rFonts w:ascii="Times New Roman" w:eastAsia="Times New Roman" w:hAnsi="Times New Roman" w:cs="Times New Roman"/>
            <w:color w:val="000000"/>
          </w:rPr>
          <w:delText>an NSC age and transit time.</w:delText>
        </w:r>
        <w:r>
          <w:rPr>
            <w:rFonts w:ascii="Times New Roman" w:eastAsia="Times New Roman" w:hAnsi="Times New Roman" w:cs="Times New Roman"/>
          </w:rPr>
          <w:delText xml:space="preserve"> </w:delText>
        </w:r>
      </w:del>
    </w:p>
    <w:p w14:paraId="3ACC297D" w14:textId="77777777" w:rsidR="002503E1" w:rsidRDefault="00052AAB">
      <w:pPr>
        <w:numPr>
          <w:ilvl w:val="0"/>
          <w:numId w:val="1"/>
        </w:numPr>
        <w:pBdr>
          <w:top w:val="nil"/>
          <w:left w:val="nil"/>
          <w:bottom w:val="nil"/>
          <w:right w:val="nil"/>
          <w:between w:val="nil"/>
        </w:pBdr>
        <w:spacing w:after="0" w:line="360" w:lineRule="auto"/>
        <w:rPr>
          <w:del w:id="18" w:author="david andres herrera ramirez" w:date="2019-12-18T02:02:00Z"/>
          <w:rFonts w:ascii="Times New Roman" w:eastAsia="Times New Roman" w:hAnsi="Times New Roman" w:cs="Times New Roman"/>
        </w:rPr>
      </w:pPr>
      <w:del w:id="19" w:author="david andres herrera ramirez" w:date="2019-12-18T02:02:00Z">
        <w:r>
          <w:rPr>
            <w:rFonts w:ascii="Times New Roman" w:eastAsia="Times New Roman" w:hAnsi="Times New Roman" w:cs="Times New Roman"/>
          </w:rPr>
          <w:delText xml:space="preserve">The greater impact on the mean age and transit time was due to consumption of NSC from the storage in the wood and to several root fluxes </w:delText>
        </w:r>
      </w:del>
    </w:p>
    <w:p w14:paraId="45606DA9" w14:textId="77777777" w:rsidR="002503E1" w:rsidRDefault="00052AAB">
      <w:pPr>
        <w:numPr>
          <w:ilvl w:val="0"/>
          <w:numId w:val="1"/>
        </w:numPr>
        <w:pBdr>
          <w:top w:val="nil"/>
          <w:left w:val="nil"/>
          <w:bottom w:val="nil"/>
          <w:right w:val="nil"/>
          <w:between w:val="nil"/>
        </w:pBdr>
        <w:spacing w:after="0" w:line="360" w:lineRule="auto"/>
        <w:rPr>
          <w:del w:id="20" w:author="david andres herrera ramirez" w:date="2019-12-18T02:02:00Z"/>
          <w:rFonts w:ascii="Times New Roman" w:eastAsia="Times New Roman" w:hAnsi="Times New Roman" w:cs="Times New Roman"/>
        </w:rPr>
      </w:pPr>
      <w:del w:id="21" w:author="david andres herrera ramirez" w:date="2019-12-18T02:02:00Z">
        <w:r>
          <w:rPr>
            <w:rFonts w:ascii="Times New Roman" w:eastAsia="Times New Roman" w:hAnsi="Times New Roman" w:cs="Times New Roman"/>
          </w:rPr>
          <w:delText xml:space="preserve">NSC age and transtit time were most sensitive to several root fluxes and allocation of </w:delText>
        </w:r>
        <w:r>
          <w:rPr>
            <w:rFonts w:ascii="Times New Roman" w:eastAsia="Times New Roman" w:hAnsi="Times New Roman" w:cs="Times New Roman"/>
          </w:rPr>
          <w:delText xml:space="preserve">carbon from stem-wood storage.  </w:delText>
        </w:r>
      </w:del>
    </w:p>
    <w:p w14:paraId="1F5BD0A7" w14:textId="77777777" w:rsidR="002503E1" w:rsidRDefault="00052AAB">
      <w:pPr>
        <w:numPr>
          <w:ilvl w:val="0"/>
          <w:numId w:val="1"/>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Our results </w:t>
      </w:r>
      <w:ins w:id="22" w:author="Anonymous" w:date="2019-12-09T12:57:00Z">
        <w:r>
          <w:rPr>
            <w:rFonts w:ascii="Times New Roman" w:eastAsia="Times New Roman" w:hAnsi="Times New Roman" w:cs="Times New Roman"/>
            <w:color w:val="000000"/>
          </w:rPr>
          <w:t>demonstrate</w:t>
        </w:r>
      </w:ins>
      <w:del w:id="23" w:author="Anonymous" w:date="2019-12-09T12:57:00Z">
        <w:r>
          <w:rPr>
            <w:rFonts w:ascii="Times New Roman" w:eastAsia="Times New Roman" w:hAnsi="Times New Roman" w:cs="Times New Roman"/>
            <w:color w:val="000000"/>
          </w:rPr>
          <w:delText>showed</w:delText>
        </w:r>
      </w:del>
      <w:r>
        <w:rPr>
          <w:rFonts w:ascii="Times New Roman" w:eastAsia="Times New Roman" w:hAnsi="Times New Roman" w:cs="Times New Roman"/>
          <w:color w:val="000000"/>
        </w:rPr>
        <w:t xml:space="preserve"> how trees with different storage traits are expected to react differently to starvation. </w:t>
      </w:r>
      <w:ins w:id="24" w:author="david andres herrera ramirez" w:date="2019-12-01T21:16:00Z">
        <w:r>
          <w:rPr>
            <w:rFonts w:ascii="Times New Roman" w:eastAsia="Times New Roman" w:hAnsi="Times New Roman" w:cs="Times New Roman"/>
            <w:color w:val="000000"/>
          </w:rPr>
          <w:t xml:space="preserve">They also provide a probabilistic explanation for the “last-in, first-out” pattern of NSC mobilization from well-mixed carbon pools. </w:t>
        </w:r>
      </w:ins>
      <w:del w:id="25" w:author="david andres herrera ramirez" w:date="2019-12-01T21:16:00Z">
        <w:r>
          <w:rPr>
            <w:rFonts w:ascii="Times New Roman" w:eastAsia="Times New Roman" w:hAnsi="Times New Roman" w:cs="Times New Roman"/>
            <w:color w:val="000000"/>
          </w:rPr>
          <w:delText>This vulnerability to starvation is evidenced in how NSC transit time and age distributions change</w:delText>
        </w:r>
      </w:del>
      <w:r>
        <w:rPr>
          <w:rFonts w:ascii="Times New Roman" w:eastAsia="Times New Roman" w:hAnsi="Times New Roman" w:cs="Times New Roman"/>
          <w:color w:val="000000"/>
        </w:rPr>
        <w:t>.</w:t>
      </w:r>
      <w:r>
        <w:rPr>
          <w:rFonts w:ascii="Times New Roman" w:eastAsia="Times New Roman" w:hAnsi="Times New Roman" w:cs="Times New Roman"/>
        </w:rPr>
        <w:t xml:space="preserve"> </w:t>
      </w:r>
    </w:p>
    <w:p w14:paraId="20604B7F" w14:textId="77777777" w:rsidR="002503E1" w:rsidRDefault="002503E1">
      <w:pPr>
        <w:pBdr>
          <w:top w:val="nil"/>
          <w:left w:val="nil"/>
          <w:bottom w:val="nil"/>
          <w:right w:val="nil"/>
          <w:between w:val="nil"/>
        </w:pBdr>
        <w:spacing w:before="180" w:after="180" w:line="360" w:lineRule="auto"/>
        <w:rPr>
          <w:rFonts w:ascii="Times New Roman" w:eastAsia="Times New Roman" w:hAnsi="Times New Roman" w:cs="Times New Roman"/>
          <w:b/>
          <w:color w:val="000000"/>
        </w:rPr>
      </w:pPr>
    </w:p>
    <w:p w14:paraId="293CFCC9"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Keywords</w:t>
      </w:r>
      <w:r>
        <w:rPr>
          <w:rFonts w:ascii="Times New Roman" w:eastAsia="Times New Roman" w:hAnsi="Times New Roman" w:cs="Times New Roman"/>
          <w:color w:val="000000"/>
        </w:rPr>
        <w:br/>
      </w:r>
      <w:r>
        <w:rPr>
          <w:rFonts w:ascii="Times New Roman" w:eastAsia="Times New Roman" w:hAnsi="Times New Roman" w:cs="Times New Roman"/>
          <w:color w:val="000000"/>
        </w:rPr>
        <w:t xml:space="preserve">Carbon allocation, </w:t>
      </w:r>
      <w:r>
        <w:rPr>
          <w:rFonts w:ascii="Times New Roman" w:eastAsia="Times New Roman" w:hAnsi="Times New Roman" w:cs="Times New Roman"/>
        </w:rPr>
        <w:t>n</w:t>
      </w:r>
      <w:r>
        <w:rPr>
          <w:rFonts w:ascii="Times New Roman" w:eastAsia="Times New Roman" w:hAnsi="Times New Roman" w:cs="Times New Roman"/>
          <w:color w:val="000000"/>
        </w:rPr>
        <w:t xml:space="preserve">on-structural carbohydrates, tree storage dynamics, </w:t>
      </w:r>
      <w:r>
        <w:rPr>
          <w:rFonts w:ascii="Times New Roman" w:eastAsia="Times New Roman" w:hAnsi="Times New Roman" w:cs="Times New Roman"/>
        </w:rPr>
        <w:t>c</w:t>
      </w:r>
      <w:r>
        <w:rPr>
          <w:rFonts w:ascii="Times New Roman" w:eastAsia="Times New Roman" w:hAnsi="Times New Roman" w:cs="Times New Roman"/>
          <w:color w:val="000000"/>
        </w:rPr>
        <w:t>arbon ages and transit times, tree carbon dynamics, modeling.</w:t>
      </w:r>
      <w:r>
        <w:rPr>
          <w:rFonts w:ascii="Times New Roman" w:eastAsia="Times New Roman" w:hAnsi="Times New Roman" w:cs="Times New Roman"/>
          <w:color w:val="000000"/>
        </w:rPr>
        <w:br/>
      </w:r>
    </w:p>
    <w:p w14:paraId="23BA86F5" w14:textId="77777777" w:rsidR="002503E1" w:rsidRDefault="00052AAB">
      <w:pPr>
        <w:pStyle w:val="Ttulo1"/>
        <w:rPr>
          <w:rFonts w:ascii="Times New Roman" w:eastAsia="Times New Roman" w:hAnsi="Times New Roman" w:cs="Times New Roman"/>
          <w:sz w:val="24"/>
          <w:szCs w:val="24"/>
        </w:rPr>
      </w:pPr>
      <w:bookmarkStart w:id="26" w:name="gjdgxs" w:colFirst="0" w:colLast="0"/>
      <w:bookmarkEnd w:id="26"/>
      <w:r>
        <w:rPr>
          <w:rFonts w:ascii="Times New Roman" w:eastAsia="Times New Roman" w:hAnsi="Times New Roman" w:cs="Times New Roman"/>
          <w:sz w:val="24"/>
          <w:szCs w:val="24"/>
        </w:rPr>
        <w:t>Introduction</w:t>
      </w:r>
    </w:p>
    <w:p w14:paraId="45D839F9" w14:textId="77777777" w:rsidR="002503E1" w:rsidRDefault="00052AAB">
      <w:pPr>
        <w:pBdr>
          <w:top w:val="nil"/>
          <w:left w:val="nil"/>
          <w:bottom w:val="nil"/>
          <w:right w:val="nil"/>
          <w:between w:val="nil"/>
        </w:pBdr>
        <w:spacing w:before="180" w:after="180" w:line="360" w:lineRule="auto"/>
        <w:rPr>
          <w:ins w:id="27" w:author="Susan Trumbore" w:date="2019-12-09T13:27:00Z"/>
          <w:rFonts w:ascii="Times New Roman" w:eastAsia="Times New Roman" w:hAnsi="Times New Roman" w:cs="Times New Roman"/>
          <w:color w:val="000000"/>
        </w:rPr>
      </w:pPr>
      <w:r>
        <w:rPr>
          <w:rFonts w:ascii="Times New Roman" w:eastAsia="Times New Roman" w:hAnsi="Times New Roman" w:cs="Times New Roman"/>
        </w:rPr>
        <w:t>T</w:t>
      </w:r>
      <w:r>
        <w:rPr>
          <w:rFonts w:ascii="Times New Roman" w:eastAsia="Times New Roman" w:hAnsi="Times New Roman" w:cs="Times New Roman"/>
          <w:color w:val="000000"/>
        </w:rPr>
        <w:t xml:space="preserve">he availability and mobility of </w:t>
      </w:r>
      <w:del w:id="28" w:author="Jan Muhr" w:date="2019-12-20T14:08: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 xml:space="preserve">non-structural carbon (NSC) reserves, mostly sugars and starch, </w:t>
      </w:r>
      <w:r>
        <w:rPr>
          <w:rFonts w:ascii="Times New Roman" w:eastAsia="Times New Roman" w:hAnsi="Times New Roman" w:cs="Times New Roman"/>
        </w:rPr>
        <w:t>determ</w:t>
      </w:r>
      <w:r>
        <w:rPr>
          <w:rFonts w:ascii="Times New Roman" w:eastAsia="Times New Roman" w:hAnsi="Times New Roman" w:cs="Times New Roman"/>
        </w:rPr>
        <w:t>ine trees’ ability to survive photosynthetic shortages</w:t>
      </w:r>
      <w:r>
        <w:rPr>
          <w:rFonts w:ascii="Times New Roman" w:eastAsia="Times New Roman" w:hAnsi="Times New Roman" w:cs="Times New Roman"/>
          <w:color w:val="000000"/>
        </w:rPr>
        <w:t xml:space="preserve"> </w:t>
      </w:r>
      <w:r>
        <w:fldChar w:fldCharType="begin"/>
      </w:r>
      <w:r>
        <w:instrText xml:space="preserve"> HYPERLINK "https://www.zotero.org/google-docs/?MXzpxd"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Dietze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rPr>
        <w:t xml:space="preserve">, 2014; 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 Martínez-</w:t>
      </w:r>
      <w:proofErr w:type="spellStart"/>
      <w:r>
        <w:rPr>
          <w:rFonts w:ascii="Times New Roman" w:eastAsia="Times New Roman" w:hAnsi="Times New Roman" w:cs="Times New Roman"/>
        </w:rPr>
        <w:t>Vilalta</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rPr>
        <w:t xml:space="preserve">, 2016; </w:t>
      </w:r>
      <w:proofErr w:type="spellStart"/>
      <w:r>
        <w:rPr>
          <w:rFonts w:ascii="Times New Roman" w:eastAsia="Times New Roman" w:hAnsi="Times New Roman" w:cs="Times New Roman"/>
        </w:rPr>
        <w:t>Overdieck</w:t>
      </w:r>
      <w:proofErr w:type="spellEnd"/>
      <w:r>
        <w:rPr>
          <w:rFonts w:ascii="Times New Roman" w:eastAsia="Times New Roman" w:hAnsi="Times New Roman" w:cs="Times New Roman"/>
        </w:rPr>
        <w:t xml:space="preserve">, 2016; </w:t>
      </w:r>
      <w:proofErr w:type="spellStart"/>
      <w:r>
        <w:rPr>
          <w:rFonts w:ascii="Times New Roman" w:eastAsia="Times New Roman" w:hAnsi="Times New Roman" w:cs="Times New Roman"/>
        </w:rPr>
        <w:t>Trugman</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fldChar w:fldCharType="end"/>
      </w:r>
      <w:r>
        <w:fldChar w:fldCharType="begin"/>
      </w:r>
      <w:r>
        <w:instrText xml:space="preserve"> HYPERLINK "https://www.zotero.org/goog</w:instrText>
      </w:r>
      <w:r>
        <w:instrText xml:space="preserve">le-docs/?MXzpxd"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rPr>
        <w:t xml:space="preserve">, 2018; Wiley </w:t>
      </w:r>
      <w:r>
        <w:rPr>
          <w:rFonts w:ascii="Times New Roman" w:eastAsia="Times New Roman" w:hAnsi="Times New Roman" w:cs="Times New Roman"/>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"https://www.zotero.org/google-docs/?MXzpxd" \h </w:instrText>
      </w:r>
      <w:r>
        <w:fldChar w:fldCharType="separate"/>
      </w:r>
      <w:r>
        <w:rPr>
          <w:rFonts w:ascii="Times New Roman" w:eastAsia="Times New Roman" w:hAnsi="Times New Roman" w:cs="Times New Roman"/>
        </w:rPr>
        <w:t>, 2019)</w:t>
      </w:r>
      <w:r>
        <w:rPr>
          <w:rFonts w:ascii="Times New Roman" w:eastAsia="Times New Roman" w:hAnsi="Times New Roman" w:cs="Times New Roman"/>
        </w:rPr>
        <w:fldChar w:fldCharType="end"/>
      </w:r>
      <w:r>
        <w:rPr>
          <w:rFonts w:ascii="Times New Roman" w:eastAsia="Times New Roman" w:hAnsi="Times New Roman" w:cs="Times New Roman"/>
          <w:color w:val="000000"/>
        </w:rPr>
        <w:t>. Carbon limitat</w:t>
      </w:r>
      <w:r>
        <w:rPr>
          <w:rFonts w:ascii="Times New Roman" w:eastAsia="Times New Roman" w:hAnsi="Times New Roman" w:cs="Times New Roman"/>
          <w:color w:val="000000"/>
        </w:rPr>
        <w:t xml:space="preserve">ion may </w:t>
      </w:r>
      <w:ins w:id="29" w:author="Susan Trumbore" w:date="2019-12-09T13:11:00Z">
        <w:r>
          <w:rPr>
            <w:rFonts w:ascii="Times New Roman" w:eastAsia="Times New Roman" w:hAnsi="Times New Roman" w:cs="Times New Roman"/>
            <w:color w:val="000000"/>
          </w:rPr>
          <w:t>occur</w:t>
        </w:r>
      </w:ins>
      <w:del w:id="30" w:author="Susan Trumbore" w:date="2019-12-09T13:11:00Z">
        <w:r>
          <w:rPr>
            <w:rFonts w:ascii="Times New Roman" w:eastAsia="Times New Roman" w:hAnsi="Times New Roman" w:cs="Times New Roman"/>
            <w:color w:val="000000"/>
          </w:rPr>
          <w:delText>happen</w:delText>
        </w:r>
      </w:del>
      <w:r>
        <w:rPr>
          <w:rFonts w:ascii="Times New Roman" w:eastAsia="Times New Roman" w:hAnsi="Times New Roman" w:cs="Times New Roman"/>
          <w:color w:val="000000"/>
        </w:rPr>
        <w:t xml:space="preserve"> </w:t>
      </w:r>
      <w:ins w:id="31" w:author="Susan Trumbore" w:date="2019-12-09T13:11:00Z">
        <w:r>
          <w:rPr>
            <w:rFonts w:ascii="Times New Roman" w:eastAsia="Times New Roman" w:hAnsi="Times New Roman" w:cs="Times New Roman"/>
            <w:color w:val="000000"/>
          </w:rPr>
          <w:t>due to</w:t>
        </w:r>
      </w:ins>
      <w:del w:id="32" w:author="Susan Trumbore" w:date="2019-12-09T13:11:00Z">
        <w:r>
          <w:rPr>
            <w:rFonts w:ascii="Times New Roman" w:eastAsia="Times New Roman" w:hAnsi="Times New Roman" w:cs="Times New Roman"/>
            <w:color w:val="000000"/>
          </w:rPr>
          <w:delText>because</w:delText>
        </w:r>
      </w:del>
      <w:r>
        <w:rPr>
          <w:rFonts w:ascii="Times New Roman" w:eastAsia="Times New Roman" w:hAnsi="Times New Roman" w:cs="Times New Roman"/>
          <w:color w:val="000000"/>
        </w:rPr>
        <w:t xml:space="preserve"> </w:t>
      </w:r>
      <w:ins w:id="33" w:author="Susan Trumbore" w:date="2019-12-09T13:12:00Z">
        <w:r>
          <w:rPr>
            <w:rFonts w:ascii="Times New Roman" w:eastAsia="Times New Roman" w:hAnsi="Times New Roman" w:cs="Times New Roman"/>
            <w:color w:val="000000"/>
          </w:rPr>
          <w:t xml:space="preserve">stresses such as </w:t>
        </w:r>
      </w:ins>
      <w:r>
        <w:rPr>
          <w:rFonts w:ascii="Times New Roman" w:eastAsia="Times New Roman" w:hAnsi="Times New Roman" w:cs="Times New Roman"/>
          <w:color w:val="000000"/>
        </w:rPr>
        <w:t>droughts, physical damage, pests, diseases, and floods,</w:t>
      </w:r>
      <w:ins w:id="34" w:author="david andres herrera ramirez" w:date="2019-12-07T17:48:00Z">
        <w:r>
          <w:rPr>
            <w:rFonts w:ascii="Times New Roman" w:eastAsia="Times New Roman" w:hAnsi="Times New Roman" w:cs="Times New Roman"/>
            <w:color w:val="000000"/>
          </w:rPr>
          <w:t xml:space="preserve"> </w:t>
        </w:r>
      </w:ins>
      <w:ins w:id="35" w:author="Susan Trumbore" w:date="2019-12-09T13:11:00Z">
        <w:r>
          <w:rPr>
            <w:rFonts w:ascii="Times New Roman" w:eastAsia="Times New Roman" w:hAnsi="Times New Roman" w:cs="Times New Roman"/>
            <w:color w:val="000000"/>
          </w:rPr>
          <w:t>that may</w:t>
        </w:r>
      </w:ins>
      <w:ins w:id="36" w:author="david andres herrera ramirez" w:date="2019-12-07T17:48:00Z">
        <w:del w:id="37" w:author="Susan Trumbore" w:date="2019-12-09T13:11:00Z">
          <w:r>
            <w:rPr>
              <w:rFonts w:ascii="Times New Roman" w:eastAsia="Times New Roman" w:hAnsi="Times New Roman" w:cs="Times New Roman"/>
              <w:color w:val="000000"/>
            </w:rPr>
            <w:delText>which</w:delText>
          </w:r>
        </w:del>
      </w:ins>
      <w:r>
        <w:rPr>
          <w:rFonts w:ascii="Times New Roman" w:eastAsia="Times New Roman" w:hAnsi="Times New Roman" w:cs="Times New Roman"/>
          <w:color w:val="000000"/>
        </w:rPr>
        <w:t xml:space="preserve"> </w:t>
      </w:r>
      <w:del w:id="38" w:author="Susan Trumbore" w:date="2019-12-09T13:12:00Z">
        <w:r>
          <w:rPr>
            <w:rFonts w:ascii="Times New Roman" w:eastAsia="Times New Roman" w:hAnsi="Times New Roman" w:cs="Times New Roman"/>
          </w:rPr>
          <w:delText xml:space="preserve">are </w:delText>
        </w:r>
      </w:del>
      <w:r>
        <w:rPr>
          <w:rFonts w:ascii="Times New Roman" w:eastAsia="Times New Roman" w:hAnsi="Times New Roman" w:cs="Times New Roman"/>
        </w:rPr>
        <w:t>becom</w:t>
      </w:r>
      <w:ins w:id="39" w:author="Susan Trumbore" w:date="2019-12-09T13:12:00Z">
        <w:r>
          <w:rPr>
            <w:rFonts w:ascii="Times New Roman" w:eastAsia="Times New Roman" w:hAnsi="Times New Roman" w:cs="Times New Roman"/>
          </w:rPr>
          <w:t>e</w:t>
        </w:r>
      </w:ins>
      <w:del w:id="40" w:author="Susan Trumbore" w:date="2019-12-09T13:12:00Z">
        <w:r>
          <w:rPr>
            <w:rFonts w:ascii="Times New Roman" w:eastAsia="Times New Roman" w:hAnsi="Times New Roman" w:cs="Times New Roman"/>
          </w:rPr>
          <w:delText>ing</w:delText>
        </w:r>
      </w:del>
      <w:r>
        <w:rPr>
          <w:rFonts w:ascii="Times New Roman" w:eastAsia="Times New Roman" w:hAnsi="Times New Roman" w:cs="Times New Roman"/>
        </w:rPr>
        <w:t xml:space="preserve"> more frequent due to climatic changes </w:t>
      </w:r>
      <w:r>
        <w:fldChar w:fldCharType="begin"/>
      </w:r>
      <w:r>
        <w:instrText xml:space="preserve"> HYPERLINK "https://www.zotero.org/google-docs/?cIoLz7" \h </w:instrText>
      </w:r>
      <w:r>
        <w:fldChar w:fldCharType="separate"/>
      </w:r>
      <w:r>
        <w:rPr>
          <w:rFonts w:ascii="Times New Roman" w:eastAsia="Times New Roman" w:hAnsi="Times New Roman" w:cs="Times New Roman"/>
        </w:rPr>
        <w:t>(IPCC, 2018; Klein &amp; Hartmann, 2018)</w:t>
      </w:r>
      <w:r>
        <w:rPr>
          <w:rFonts w:ascii="Times New Roman" w:eastAsia="Times New Roman" w:hAnsi="Times New Roman" w:cs="Times New Roman"/>
        </w:rPr>
        <w:fldChar w:fldCharType="end"/>
      </w:r>
      <w:r>
        <w:rPr>
          <w:rFonts w:ascii="Times New Roman" w:eastAsia="Times New Roman" w:hAnsi="Times New Roman" w:cs="Times New Roman"/>
          <w:color w:val="000000"/>
        </w:rPr>
        <w:t>.</w:t>
      </w:r>
      <w:r>
        <w:rPr>
          <w:rFonts w:ascii="Times New Roman" w:eastAsia="Times New Roman" w:hAnsi="Times New Roman" w:cs="Times New Roman"/>
        </w:rPr>
        <w:t xml:space="preserve"> Tree mortality associated with these stressful conditions </w:t>
      </w:r>
      <w:r>
        <w:fldChar w:fldCharType="begin"/>
      </w:r>
      <w:r>
        <w:instrText xml:space="preserve"> HYPERLINK "https://www.zotero.org/google-docs/?RizZlp"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Bréda</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w:instrText>
      </w:r>
      <w:r>
        <w:instrText xml:space="preserve">o.org/google-docs/?RizZlp"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"https://www.zotero.org/google-docs/?RizZlp" \h </w:instrText>
      </w:r>
      <w:r>
        <w:fldChar w:fldCharType="separate"/>
      </w:r>
      <w:r>
        <w:rPr>
          <w:rFonts w:ascii="Times New Roman" w:eastAsia="Times New Roman" w:hAnsi="Times New Roman" w:cs="Times New Roman"/>
        </w:rPr>
        <w:t xml:space="preserve">, 2006; </w:t>
      </w:r>
      <w:proofErr w:type="spellStart"/>
      <w:r>
        <w:rPr>
          <w:rFonts w:ascii="Times New Roman" w:eastAsia="Times New Roman" w:hAnsi="Times New Roman" w:cs="Times New Roman"/>
        </w:rPr>
        <w:t>Carnicer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"https://www.zotero.org/google-docs/?RizZlp"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"https://www.zotero.org/google-docs/?RizZlp" \h </w:instrText>
      </w:r>
      <w:r>
        <w:fldChar w:fldCharType="separate"/>
      </w:r>
      <w:r>
        <w:rPr>
          <w:rFonts w:ascii="Times New Roman" w:eastAsia="Times New Roman" w:hAnsi="Times New Roman" w:cs="Times New Roman"/>
        </w:rPr>
        <w:t xml:space="preserve">, 2011; von </w:t>
      </w:r>
      <w:proofErr w:type="spellStart"/>
      <w:r>
        <w:rPr>
          <w:rFonts w:ascii="Times New Roman" w:eastAsia="Times New Roman" w:hAnsi="Times New Roman" w:cs="Times New Roman"/>
        </w:rPr>
        <w:t>Arx</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"https://www.zotero.org/google-docs/?RizZlp"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"https://www.zotero.org/google-docs/?RizZlp" \h </w:instrText>
      </w:r>
      <w:r>
        <w:fldChar w:fldCharType="separate"/>
      </w:r>
      <w:r>
        <w:rPr>
          <w:rFonts w:ascii="Times New Roman" w:eastAsia="Times New Roman" w:hAnsi="Times New Roman" w:cs="Times New Roman"/>
        </w:rPr>
        <w:t>, 2017)</w:t>
      </w:r>
      <w:r>
        <w:rPr>
          <w:rFonts w:ascii="Times New Roman" w:eastAsia="Times New Roman" w:hAnsi="Times New Roman" w:cs="Times New Roman"/>
        </w:rPr>
        <w:fldChar w:fldCharType="end"/>
      </w:r>
      <w:r>
        <w:rPr>
          <w:rFonts w:ascii="Times New Roman" w:eastAsia="Times New Roman" w:hAnsi="Times New Roman" w:cs="Times New Roman"/>
        </w:rPr>
        <w:t xml:space="preserve"> may cause biodiversity loss</w:t>
      </w:r>
      <w:r>
        <w:rPr>
          <w:rFonts w:ascii="Times New Roman" w:eastAsia="Times New Roman" w:hAnsi="Times New Roman" w:cs="Times New Roman"/>
        </w:rPr>
        <w:t xml:space="preserve"> </w:t>
      </w:r>
      <w:r>
        <w:fldChar w:fldCharType="begin"/>
      </w:r>
      <w:r>
        <w:instrText xml:space="preserve"> HYPERLINK "</w:instrText>
      </w:r>
      <w:r>
        <w:instrText xml:space="preserve">https://www.zotero.org/google-docs/?toocMY" \h </w:instrText>
      </w:r>
      <w:r>
        <w:fldChar w:fldCharType="separate"/>
      </w:r>
      <w:r>
        <w:rPr>
          <w:rFonts w:ascii="Times New Roman" w:eastAsia="Times New Roman" w:hAnsi="Times New Roman" w:cs="Times New Roman"/>
        </w:rPr>
        <w:t xml:space="preserve">(Nunez </w:t>
      </w:r>
      <w:r>
        <w:rPr>
          <w:rFonts w:ascii="Times New Roman" w:eastAsia="Times New Roman" w:hAnsi="Times New Roman" w:cs="Times New Roman"/>
        </w:rPr>
        <w:fldChar w:fldCharType="end"/>
      </w:r>
      <w:r>
        <w:fldChar w:fldCharType="begin"/>
      </w:r>
      <w:r>
        <w:instrText xml:space="preserve"> HYPERLINK "https://www.zotero.org/google-docs/?toocMY"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"https://www.zotero.org/google-docs/?toocMY" \h </w:instrText>
      </w:r>
      <w:r>
        <w:fldChar w:fldCharType="separate"/>
      </w:r>
      <w:r>
        <w:rPr>
          <w:rFonts w:ascii="Times New Roman" w:eastAsia="Times New Roman" w:hAnsi="Times New Roman" w:cs="Times New Roman"/>
        </w:rPr>
        <w:t>, 2019)</w:t>
      </w:r>
      <w:r>
        <w:rPr>
          <w:rFonts w:ascii="Times New Roman" w:eastAsia="Times New Roman" w:hAnsi="Times New Roman" w:cs="Times New Roman"/>
        </w:rPr>
        <w:fldChar w:fldCharType="end"/>
      </w:r>
      <w:r>
        <w:rPr>
          <w:rFonts w:ascii="Times New Roman" w:eastAsia="Times New Roman" w:hAnsi="Times New Roman" w:cs="Times New Roman"/>
        </w:rPr>
        <w:t xml:space="preserve">, economic losses </w:t>
      </w:r>
      <w:r>
        <w:fldChar w:fldCharType="begin"/>
      </w:r>
      <w:r>
        <w:instrText xml:space="preserve"> HYPERLINK "https://www.zotero.org/google-do</w:instrText>
      </w:r>
      <w:r>
        <w:instrText xml:space="preserve">cs/?Q5gqAJ" \h </w:instrText>
      </w:r>
      <w:r>
        <w:fldChar w:fldCharType="separate"/>
      </w:r>
      <w:r>
        <w:rPr>
          <w:rFonts w:ascii="Times New Roman" w:eastAsia="Times New Roman" w:hAnsi="Times New Roman" w:cs="Times New Roman"/>
        </w:rPr>
        <w:t xml:space="preserve">(Strand, 2017; Oliveira </w:t>
      </w:r>
      <w:r>
        <w:rPr>
          <w:rFonts w:ascii="Times New Roman" w:eastAsia="Times New Roman" w:hAnsi="Times New Roman" w:cs="Times New Roman"/>
        </w:rPr>
        <w:fldChar w:fldCharType="end"/>
      </w:r>
      <w:r>
        <w:fldChar w:fldCharType="begin"/>
      </w:r>
      <w:r>
        <w:instrText xml:space="preserve"> HYPERLINK "https://www.zotero.org/google-docs/?Q5gqAJ"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"https://www.zotero.org/google-docs/?Q5gqAJ" \h </w:instrText>
      </w:r>
      <w:r>
        <w:fldChar w:fldCharType="separate"/>
      </w:r>
      <w:r>
        <w:rPr>
          <w:rFonts w:ascii="Times New Roman" w:eastAsia="Times New Roman" w:hAnsi="Times New Roman" w:cs="Times New Roman"/>
        </w:rPr>
        <w:t>, 2019)</w:t>
      </w:r>
      <w:r>
        <w:rPr>
          <w:rFonts w:ascii="Times New Roman" w:eastAsia="Times New Roman" w:hAnsi="Times New Roman" w:cs="Times New Roman"/>
        </w:rPr>
        <w:fldChar w:fldCharType="end"/>
      </w:r>
      <w:r>
        <w:rPr>
          <w:rFonts w:ascii="Times New Roman" w:eastAsia="Times New Roman" w:hAnsi="Times New Roman" w:cs="Times New Roman"/>
        </w:rPr>
        <w:t xml:space="preserve"> and long-term </w:t>
      </w:r>
      <w:r>
        <w:rPr>
          <w:rFonts w:ascii="Times New Roman" w:eastAsia="Times New Roman" w:hAnsi="Times New Roman" w:cs="Times New Roman"/>
        </w:rPr>
        <w:t>modifications</w:t>
      </w:r>
      <w:r>
        <w:rPr>
          <w:rFonts w:ascii="Times New Roman" w:eastAsia="Times New Roman" w:hAnsi="Times New Roman" w:cs="Times New Roman"/>
        </w:rPr>
        <w:t xml:space="preserve"> to the global carbon cycle </w:t>
      </w:r>
      <w:r>
        <w:fldChar w:fldCharType="begin"/>
      </w:r>
      <w:r>
        <w:instrText xml:space="preserve"> HYPERLINK "https://w</w:instrText>
      </w:r>
      <w:r>
        <w:instrText xml:space="preserve">ww.zotero.org/google-docs/?NNhgqO" \h </w:instrText>
      </w:r>
      <w:r>
        <w:fldChar w:fldCharType="separate"/>
      </w:r>
      <w:r>
        <w:rPr>
          <w:rFonts w:ascii="Times New Roman" w:eastAsia="Times New Roman" w:hAnsi="Times New Roman" w:cs="Times New Roman"/>
        </w:rPr>
        <w:t xml:space="preserve">(McDowell </w:t>
      </w:r>
      <w:r>
        <w:rPr>
          <w:rFonts w:ascii="Times New Roman" w:eastAsia="Times New Roman" w:hAnsi="Times New Roman" w:cs="Times New Roman"/>
        </w:rPr>
        <w:fldChar w:fldCharType="end"/>
      </w:r>
      <w:r>
        <w:fldChar w:fldCharType="begin"/>
      </w:r>
      <w:r>
        <w:instrText xml:space="preserve"> HYPERLINK "https://www.zotero.org/google-docs/?NNhgqO"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"https://www.zotero.org/google-docs/?NNhgqO" \h </w:instrText>
      </w:r>
      <w:r>
        <w:fldChar w:fldCharType="separate"/>
      </w:r>
      <w:r>
        <w:rPr>
          <w:rFonts w:ascii="Times New Roman" w:eastAsia="Times New Roman" w:hAnsi="Times New Roman" w:cs="Times New Roman"/>
        </w:rPr>
        <w:t xml:space="preserve">, 2018; Pugh </w:t>
      </w:r>
      <w:r>
        <w:rPr>
          <w:rFonts w:ascii="Times New Roman" w:eastAsia="Times New Roman" w:hAnsi="Times New Roman" w:cs="Times New Roman"/>
        </w:rPr>
        <w:fldChar w:fldCharType="end"/>
      </w:r>
      <w:r>
        <w:fldChar w:fldCharType="begin"/>
      </w:r>
      <w:r>
        <w:instrText xml:space="preserve"> HYPERLINK "https://www.zotero.org/google-docs/?NNhgqO" \h </w:instrText>
      </w:r>
      <w:r>
        <w:fldChar w:fldCharType="separate"/>
      </w:r>
      <w:r>
        <w:rPr>
          <w:rFonts w:ascii="Times New Roman" w:eastAsia="Times New Roman" w:hAnsi="Times New Roman" w:cs="Times New Roman"/>
          <w:i/>
        </w:rPr>
        <w:t>et</w:t>
      </w:r>
      <w:r>
        <w:rPr>
          <w:rFonts w:ascii="Times New Roman" w:eastAsia="Times New Roman" w:hAnsi="Times New Roman" w:cs="Times New Roman"/>
          <w:i/>
        </w:rPr>
        <w:t xml:space="preserve"> al.</w:t>
      </w:r>
      <w:r>
        <w:rPr>
          <w:rFonts w:ascii="Times New Roman" w:eastAsia="Times New Roman" w:hAnsi="Times New Roman" w:cs="Times New Roman"/>
          <w:i/>
        </w:rPr>
        <w:fldChar w:fldCharType="end"/>
      </w:r>
      <w:r>
        <w:fldChar w:fldCharType="begin"/>
      </w:r>
      <w:r>
        <w:instrText xml:space="preserve"> HYPERLINK "https://www.zotero.org/google-docs/?NNhgqO" \h </w:instrText>
      </w:r>
      <w:r>
        <w:fldChar w:fldCharType="separate"/>
      </w:r>
      <w:r>
        <w:rPr>
          <w:rFonts w:ascii="Times New Roman" w:eastAsia="Times New Roman" w:hAnsi="Times New Roman" w:cs="Times New Roman"/>
        </w:rPr>
        <w:t>, 2019)</w:t>
      </w:r>
      <w:r>
        <w:rPr>
          <w:rFonts w:ascii="Times New Roman" w:eastAsia="Times New Roman" w:hAnsi="Times New Roman" w:cs="Times New Roman"/>
        </w:rPr>
        <w:fldChar w:fldCharType="end"/>
      </w:r>
      <w:r>
        <w:rPr>
          <w:rFonts w:ascii="Times New Roman" w:eastAsia="Times New Roman" w:hAnsi="Times New Roman" w:cs="Times New Roman"/>
        </w:rPr>
        <w:t>. Under stres</w:t>
      </w:r>
      <w:r>
        <w:rPr>
          <w:rFonts w:ascii="Times New Roman" w:eastAsia="Times New Roman" w:hAnsi="Times New Roman" w:cs="Times New Roman"/>
          <w:color w:val="000000"/>
        </w:rPr>
        <w:t xml:space="preserve">s, trees mobilize NSC from </w:t>
      </w:r>
      <w:del w:id="41" w:author="Susan Trumbore" w:date="2019-12-09T13:12:00Z">
        <w:r>
          <w:rPr>
            <w:rFonts w:ascii="Times New Roman" w:eastAsia="Times New Roman" w:hAnsi="Times New Roman" w:cs="Times New Roman"/>
            <w:color w:val="000000"/>
          </w:rPr>
          <w:delText xml:space="preserve">their </w:delText>
        </w:r>
      </w:del>
      <w:r>
        <w:rPr>
          <w:rFonts w:ascii="Times New Roman" w:eastAsia="Times New Roman" w:hAnsi="Times New Roman" w:cs="Times New Roman"/>
          <w:color w:val="000000"/>
        </w:rPr>
        <w:t xml:space="preserve">storage </w:t>
      </w:r>
      <w:del w:id="42" w:author="david andres herrera ramirez" w:date="2019-12-07T17:51:00Z">
        <w:r>
          <w:rPr>
            <w:rFonts w:ascii="Times New Roman" w:eastAsia="Times New Roman" w:hAnsi="Times New Roman" w:cs="Times New Roman"/>
            <w:color w:val="000000"/>
          </w:rPr>
          <w:delText xml:space="preserve">reserves </w:delText>
        </w:r>
      </w:del>
      <w:r>
        <w:rPr>
          <w:rFonts w:ascii="Times New Roman" w:eastAsia="Times New Roman" w:hAnsi="Times New Roman" w:cs="Times New Roman"/>
          <w:color w:val="000000"/>
        </w:rPr>
        <w:t xml:space="preserve">to sustain metabolic and growth requirements </w:t>
      </w:r>
      <w:r>
        <w:fldChar w:fldCharType="begin"/>
      </w:r>
      <w:r>
        <w:instrText xml:space="preserve"> HYPERLINK "https://www.zotero.org/google-docs/?jtEvYF"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Anderegg</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Anderegg</w:t>
      </w:r>
      <w:proofErr w:type="spellEnd"/>
      <w:r>
        <w:rPr>
          <w:rFonts w:ascii="Times New Roman" w:eastAsia="Times New Roman" w:hAnsi="Times New Roman" w:cs="Times New Roman"/>
        </w:rPr>
        <w:t xml:space="preserve">, 2013; Klein &amp; Hoch, 2015; Mei </w:t>
      </w:r>
      <w:r>
        <w:rPr>
          <w:rFonts w:ascii="Times New Roman" w:eastAsia="Times New Roman" w:hAnsi="Times New Roman" w:cs="Times New Roman"/>
        </w:rPr>
        <w:fldChar w:fldCharType="end"/>
      </w:r>
      <w:r>
        <w:fldChar w:fldCharType="begin"/>
      </w:r>
      <w:r>
        <w:instrText xml:space="preserve"> HYPERLINK "https://www.zotero.org/google-docs/?jtEvYF"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"https://www.zotero.org/google-docs/?jtEvYF" \h </w:instrText>
      </w:r>
      <w:r>
        <w:fldChar w:fldCharType="separate"/>
      </w:r>
      <w:r>
        <w:rPr>
          <w:rFonts w:ascii="Times New Roman" w:eastAsia="Times New Roman" w:hAnsi="Times New Roman" w:cs="Times New Roman"/>
        </w:rPr>
        <w:t>, 2015)</w:t>
      </w:r>
      <w:r>
        <w:rPr>
          <w:rFonts w:ascii="Times New Roman" w:eastAsia="Times New Roman" w:hAnsi="Times New Roman" w:cs="Times New Roman"/>
        </w:rPr>
        <w:fldChar w:fldCharType="end"/>
      </w:r>
      <w:r>
        <w:rPr>
          <w:rFonts w:ascii="Times New Roman" w:eastAsia="Times New Roman" w:hAnsi="Times New Roman" w:cs="Times New Roman"/>
          <w:color w:val="000000"/>
        </w:rPr>
        <w:t>. Altho</w:t>
      </w:r>
      <w:r>
        <w:rPr>
          <w:rFonts w:ascii="Times New Roman" w:eastAsia="Times New Roman" w:hAnsi="Times New Roman" w:cs="Times New Roman"/>
          <w:color w:val="000000"/>
        </w:rPr>
        <w:t xml:space="preserve">ugh carbon allocation has been widely investigated during the last decades, it is a complex process that </w:t>
      </w:r>
      <w:ins w:id="43" w:author="Susan Trumbore" w:date="2019-12-09T13:14:00Z">
        <w:r>
          <w:rPr>
            <w:rFonts w:ascii="Times New Roman" w:eastAsia="Times New Roman" w:hAnsi="Times New Roman" w:cs="Times New Roman"/>
            <w:color w:val="000000"/>
          </w:rPr>
          <w:t xml:space="preserve">is </w:t>
        </w:r>
      </w:ins>
      <w:r>
        <w:rPr>
          <w:rFonts w:ascii="Times New Roman" w:eastAsia="Times New Roman" w:hAnsi="Times New Roman" w:cs="Times New Roman"/>
          <w:color w:val="000000"/>
        </w:rPr>
        <w:t xml:space="preserve">still </w:t>
      </w:r>
      <w:del w:id="44" w:author="Susan Trumbore" w:date="2019-12-09T13:14:00Z">
        <w:r>
          <w:rPr>
            <w:rFonts w:ascii="Times New Roman" w:eastAsia="Times New Roman" w:hAnsi="Times New Roman" w:cs="Times New Roman"/>
            <w:color w:val="000000"/>
          </w:rPr>
          <w:delText xml:space="preserve">has </w:delText>
        </w:r>
      </w:del>
      <w:r>
        <w:rPr>
          <w:rFonts w:ascii="Times New Roman" w:eastAsia="Times New Roman" w:hAnsi="Times New Roman" w:cs="Times New Roman"/>
          <w:color w:val="000000"/>
        </w:rPr>
        <w:t xml:space="preserve">not </w:t>
      </w:r>
      <w:del w:id="45" w:author="Susan Trumbore" w:date="2019-12-09T13:14:00Z">
        <w:r>
          <w:rPr>
            <w:rFonts w:ascii="Times New Roman" w:eastAsia="Times New Roman" w:hAnsi="Times New Roman" w:cs="Times New Roman"/>
            <w:color w:val="000000"/>
          </w:rPr>
          <w:delText xml:space="preserve">been </w:delText>
        </w:r>
      </w:del>
      <w:r>
        <w:rPr>
          <w:rFonts w:ascii="Times New Roman" w:eastAsia="Times New Roman" w:hAnsi="Times New Roman" w:cs="Times New Roman"/>
          <w:color w:val="000000"/>
        </w:rPr>
        <w:t xml:space="preserve">fully understood </w:t>
      </w:r>
      <w:del w:id="46" w:author="Susan Trumbore" w:date="2019-12-09T13:14:00Z">
        <w:r>
          <w:rPr>
            <w:rFonts w:ascii="Times New Roman" w:eastAsia="Times New Roman" w:hAnsi="Times New Roman" w:cs="Times New Roman"/>
            <w:color w:val="000000"/>
          </w:rPr>
          <w:delText xml:space="preserve">mechanistically </w:delText>
        </w:r>
      </w:del>
      <w:r>
        <w:fldChar w:fldCharType="begin"/>
      </w:r>
      <w:r>
        <w:instrText xml:space="preserve"> HYPERLINK "https://www.zotero.org/google-docs/?r0lSRi" \h </w:instrText>
      </w:r>
      <w:r>
        <w:fldChar w:fldCharType="separate"/>
      </w:r>
      <w:r>
        <w:rPr>
          <w:rFonts w:ascii="Times New Roman" w:eastAsia="Times New Roman" w:hAnsi="Times New Roman" w:cs="Times New Roman"/>
        </w:rPr>
        <w:t xml:space="preserve">(Hartmann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w:t>
      </w:r>
      <w:r>
        <w:rPr>
          <w:rFonts w:ascii="Times New Roman" w:eastAsia="Times New Roman" w:hAnsi="Times New Roman" w:cs="Times New Roman"/>
        </w:rPr>
        <w:fldChar w:fldCharType="end"/>
      </w:r>
      <w:r>
        <w:rPr>
          <w:rFonts w:ascii="Times New Roman" w:eastAsia="Times New Roman" w:hAnsi="Times New Roman" w:cs="Times New Roman"/>
          <w:color w:val="000000"/>
        </w:rPr>
        <w:t>. In general, carbon fixed during photosynthesis is transported as NSC from chloroplasts to different plant organs (e.g., leaves, branches, stems, and roots) where it is</w:t>
      </w:r>
      <w:r>
        <w:rPr>
          <w:rFonts w:ascii="Times New Roman" w:eastAsia="Times New Roman" w:hAnsi="Times New Roman" w:cs="Times New Roman"/>
          <w:color w:val="000000"/>
        </w:rPr>
        <w:t xml:space="preserve"> allocated either to metabolism (respiration, growth, defense, osmotic regulation, among others) or to storage, which may occur passively or actively </w:t>
      </w:r>
      <w:r>
        <w:fldChar w:fldCharType="begin"/>
      </w:r>
      <w:r>
        <w:instrText xml:space="preserve"> HYPERLINK "https://www.zotero.org/google-docs/?6TTend"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Lacointe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w:instrText>
      </w:r>
      <w:r>
        <w:instrText xml:space="preserve">rg/google-docs/?6TTend"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"https://www.zotero.org/google-docs/?6TTend" \h </w:instrText>
      </w:r>
      <w:r>
        <w:fldChar w:fldCharType="separate"/>
      </w:r>
      <w:r>
        <w:rPr>
          <w:rFonts w:ascii="Times New Roman" w:eastAsia="Times New Roman" w:hAnsi="Times New Roman" w:cs="Times New Roman"/>
        </w:rPr>
        <w:t xml:space="preserve">, 2004; Wiley </w:t>
      </w:r>
      <w:r>
        <w:rPr>
          <w:rFonts w:ascii="Times New Roman" w:eastAsia="Times New Roman" w:hAnsi="Times New Roman" w:cs="Times New Roman"/>
        </w:rPr>
        <w:fldChar w:fldCharType="end"/>
      </w:r>
      <w:r>
        <w:fldChar w:fldCharType="begin"/>
      </w:r>
      <w:r>
        <w:instrText xml:space="preserve"> HYPERLINK "https://www.zotero.org/google-docs/?6TTend"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"https://www.zotero.org/google-docs/?6TTend" \h </w:instrText>
      </w:r>
      <w:r>
        <w:fldChar w:fldCharType="separate"/>
      </w:r>
      <w:r>
        <w:rPr>
          <w:rFonts w:ascii="Times New Roman" w:eastAsia="Times New Roman" w:hAnsi="Times New Roman" w:cs="Times New Roman"/>
        </w:rPr>
        <w:t xml:space="preserve">, 2013; Huang </w:t>
      </w:r>
      <w:r>
        <w:rPr>
          <w:rFonts w:ascii="Times New Roman" w:eastAsia="Times New Roman" w:hAnsi="Times New Roman" w:cs="Times New Roman"/>
        </w:rPr>
        <w:fldChar w:fldCharType="end"/>
      </w:r>
      <w:r>
        <w:fldChar w:fldCharType="begin"/>
      </w:r>
      <w:r>
        <w:instrText xml:space="preserve"> HYPERLINK "https://www.zotero.org/google-docs/?6TTend"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"https://www.zotero.org/google-docs/?6TTend" \h </w:instrText>
      </w:r>
      <w:r>
        <w:fldChar w:fldCharType="separate"/>
      </w:r>
      <w:r>
        <w:rPr>
          <w:rFonts w:ascii="Times New Roman" w:eastAsia="Times New Roman" w:hAnsi="Times New Roman" w:cs="Times New Roman"/>
        </w:rPr>
        <w:t>, 2019b)</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To </w:t>
      </w:r>
      <w:ins w:id="47" w:author="david andres herrera ramirez" w:date="2019-12-04T16:03:00Z">
        <w:r>
          <w:rPr>
            <w:rFonts w:ascii="Times New Roman" w:eastAsia="Times New Roman" w:hAnsi="Times New Roman" w:cs="Times New Roman"/>
            <w:color w:val="000000"/>
          </w:rPr>
          <w:t xml:space="preserve">represent and </w:t>
        </w:r>
      </w:ins>
      <w:r>
        <w:rPr>
          <w:rFonts w:ascii="Times New Roman" w:eastAsia="Times New Roman" w:hAnsi="Times New Roman" w:cs="Times New Roman"/>
          <w:color w:val="000000"/>
        </w:rPr>
        <w:t xml:space="preserve">understand these dynamics, compartmental models have been proposed where NSC is allocated </w:t>
      </w:r>
      <w:ins w:id="48" w:author="Susan Trumbore" w:date="2019-12-09T13:15:00Z">
        <w:r>
          <w:rPr>
            <w:rFonts w:ascii="Times New Roman" w:eastAsia="Times New Roman" w:hAnsi="Times New Roman" w:cs="Times New Roman"/>
            <w:color w:val="000000"/>
          </w:rPr>
          <w:t>to</w:t>
        </w:r>
      </w:ins>
      <w:del w:id="49" w:author="Susan Trumbore" w:date="2019-12-09T13:15:00Z">
        <w:r>
          <w:rPr>
            <w:rFonts w:ascii="Times New Roman" w:eastAsia="Times New Roman" w:hAnsi="Times New Roman" w:cs="Times New Roman"/>
            <w:color w:val="000000"/>
          </w:rPr>
          <w:delText>in</w:delText>
        </w:r>
      </w:del>
      <w:r>
        <w:rPr>
          <w:rFonts w:ascii="Times New Roman" w:eastAsia="Times New Roman" w:hAnsi="Times New Roman" w:cs="Times New Roman"/>
          <w:color w:val="000000"/>
        </w:rPr>
        <w:t xml:space="preserve"> </w:t>
      </w:r>
      <w:ins w:id="50" w:author="Susan Trumbore" w:date="2019-12-09T13:15:00Z">
        <w:r>
          <w:rPr>
            <w:rFonts w:ascii="Times New Roman" w:eastAsia="Times New Roman" w:hAnsi="Times New Roman" w:cs="Times New Roman"/>
            <w:color w:val="000000"/>
          </w:rPr>
          <w:t xml:space="preserve">both </w:t>
        </w:r>
      </w:ins>
      <w:r>
        <w:rPr>
          <w:rFonts w:ascii="Times New Roman" w:eastAsia="Times New Roman" w:hAnsi="Times New Roman" w:cs="Times New Roman"/>
          <w:color w:val="000000"/>
        </w:rPr>
        <w:t xml:space="preserve">organ specific compartments (e.g., leaves, stems and roots) and compound specific compartments </w:t>
      </w:r>
      <w:del w:id="51" w:author="Susan Trumbore" w:date="2019-12-09T13:30:00Z">
        <w:r>
          <w:rPr>
            <w:rFonts w:ascii="Times New Roman" w:eastAsia="Times New Roman" w:hAnsi="Times New Roman" w:cs="Times New Roman"/>
            <w:color w:val="000000"/>
          </w:rPr>
          <w:delText>(e.g., active labile carbon and stored labile carbon)</w:delText>
        </w:r>
      </w:del>
      <w:del w:id="52" w:author="david andres herrera ramirez" w:date="2019-12-07T17:56:00Z">
        <w:r>
          <w:rPr>
            <w:rFonts w:ascii="Times New Roman" w:eastAsia="Times New Roman" w:hAnsi="Times New Roman" w:cs="Times New Roman"/>
            <w:color w:val="000000"/>
          </w:rPr>
          <w:delText>, which are known to have different cycling dynamics</w:delText>
        </w:r>
      </w:del>
      <w:r>
        <w:rPr>
          <w:rFonts w:ascii="Times New Roman" w:eastAsia="Times New Roman" w:hAnsi="Times New Roman" w:cs="Times New Roman"/>
          <w:color w:val="000000"/>
        </w:rPr>
        <w:t xml:space="preserve"> </w:t>
      </w:r>
      <w:r>
        <w:fldChar w:fldCharType="begin"/>
      </w:r>
      <w:r>
        <w:instrText xml:space="preserve"> HYPERLINK "https://www.zotero.org/google-docs/?</w:instrText>
      </w:r>
      <w:r>
        <w:instrText xml:space="preserve">K3zKHv" \h </w:instrText>
      </w:r>
      <w:r>
        <w:fldChar w:fldCharType="separate"/>
      </w:r>
      <w:r>
        <w:rPr>
          <w:rFonts w:ascii="Times New Roman" w:eastAsia="Times New Roman" w:hAnsi="Times New Roman" w:cs="Times New Roman"/>
        </w:rPr>
        <w:t xml:space="preserve">(Richardson </w:t>
      </w:r>
      <w:r>
        <w:rPr>
          <w:rFonts w:ascii="Times New Roman" w:eastAsia="Times New Roman" w:hAnsi="Times New Roman" w:cs="Times New Roman"/>
        </w:rPr>
        <w:fldChar w:fldCharType="end"/>
      </w:r>
      <w:r>
        <w:fldChar w:fldCharType="begin"/>
      </w:r>
      <w:r>
        <w:instrText xml:space="preserve"> HYPERLINK "https://www.zotero.org/google-docs/?K3zKHv"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"https://www.zotero.org/google-docs/?K3zKHv" \h </w:instrText>
      </w:r>
      <w:r>
        <w:fldChar w:fldCharType="separate"/>
      </w:r>
      <w:r>
        <w:rPr>
          <w:rFonts w:ascii="Times New Roman" w:eastAsia="Times New Roman" w:hAnsi="Times New Roman" w:cs="Times New Roman"/>
        </w:rPr>
        <w:t>, 2012; Klein &amp; Hoch, 2015; 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"https://www.zotero.org/google-docs/?K3zKHv"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"https://www.zotero.org/google-docs/?K3zKHv"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p>
    <w:p w14:paraId="1334DE8D"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ins w:id="53" w:author="Susan Trumbore" w:date="2019-12-09T13:27:00Z">
        <w:r>
          <w:rPr>
            <w:rFonts w:ascii="Times New Roman" w:eastAsia="Times New Roman" w:hAnsi="Times New Roman" w:cs="Times New Roman"/>
            <w:color w:val="000000"/>
          </w:rPr>
          <w:t xml:space="preserve">One example of recent advances is the observation that the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C-modeled mean age of NSC in tree stems increases with de</w:t>
        </w:r>
        <w:r>
          <w:rPr>
            <w:rFonts w:ascii="Times New Roman" w:eastAsia="Times New Roman" w:hAnsi="Times New Roman" w:cs="Times New Roman"/>
            <w:color w:val="000000"/>
          </w:rPr>
          <w:t>pth in the stem.  This has been modeled in two ways.  Richardson et al. (2015) proposed a two pool model of NSC with ‘active’ (&lt; 1</w:t>
        </w:r>
      </w:ins>
      <w:ins w:id="54" w:author="Christine Römermann" w:date="2019-12-19T09:39:00Z">
        <w:r>
          <w:rPr>
            <w:rFonts w:ascii="Times New Roman" w:eastAsia="Times New Roman" w:hAnsi="Times New Roman" w:cs="Times New Roman"/>
            <w:color w:val="000000"/>
          </w:rPr>
          <w:t xml:space="preserve"> </w:t>
        </w:r>
      </w:ins>
      <w:ins w:id="55" w:author="Susan Trumbore" w:date="2019-12-09T13:27:00Z">
        <w:r>
          <w:rPr>
            <w:rFonts w:ascii="Times New Roman" w:eastAsia="Times New Roman" w:hAnsi="Times New Roman" w:cs="Times New Roman"/>
            <w:color w:val="000000"/>
          </w:rPr>
          <w:t>year old)</w:t>
        </w:r>
        <w:del w:id="56" w:author="Susan Trumbore" w:date="2019-12-09T13:27:00Z">
          <w:r>
            <w:rPr>
              <w:rFonts w:ascii="Times New Roman" w:eastAsia="Times New Roman" w:hAnsi="Times New Roman" w:cs="Times New Roman"/>
              <w:color w:val="000000"/>
            </w:rPr>
            <w:delText xml:space="preserve">and ‘stored’ labile carbon poolswas used.  </w:delText>
          </w:r>
        </w:del>
      </w:ins>
      <w:del w:id="57" w:author="Susan Trumbore" w:date="2019-12-09T13:27:00Z">
        <w:r>
          <w:rPr>
            <w:rFonts w:ascii="Times New Roman" w:eastAsia="Times New Roman" w:hAnsi="Times New Roman" w:cs="Times New Roman"/>
            <w:color w:val="000000"/>
          </w:rPr>
          <w:delText xml:space="preserve">The active </w:delText>
        </w:r>
      </w:del>
      <w:r>
        <w:rPr>
          <w:rFonts w:ascii="Times New Roman" w:eastAsia="Times New Roman" w:hAnsi="Times New Roman" w:cs="Times New Roman"/>
          <w:color w:val="000000"/>
        </w:rPr>
        <w:t xml:space="preserve">labile carbon </w:t>
      </w:r>
      <w:ins w:id="58" w:author="Susan Trumbore" w:date="2019-12-09T13:29:00Z">
        <w:r>
          <w:rPr>
            <w:rFonts w:ascii="Times New Roman" w:eastAsia="Times New Roman" w:hAnsi="Times New Roman" w:cs="Times New Roman"/>
            <w:color w:val="000000"/>
          </w:rPr>
          <w:t xml:space="preserve">that </w:t>
        </w:r>
      </w:ins>
      <w:r>
        <w:rPr>
          <w:rFonts w:ascii="Times New Roman" w:eastAsia="Times New Roman" w:hAnsi="Times New Roman" w:cs="Times New Roman"/>
          <w:color w:val="000000"/>
        </w:rPr>
        <w:t>is quickly cycled through the tree and replenished mostly by the influx of newly assimilated carbon</w:t>
      </w:r>
      <w:ins w:id="59" w:author="Susan Trumbore" w:date="2019-12-09T13:32:00Z">
        <w:r>
          <w:rPr>
            <w:rFonts w:ascii="Times New Roman" w:eastAsia="Times New Roman" w:hAnsi="Times New Roman" w:cs="Times New Roman"/>
            <w:color w:val="000000"/>
          </w:rPr>
          <w:t xml:space="preserve"> and ‘stored’, older NSC that accumulates when photosynthesis surpasses demand and is retrieved at slow rates</w:t>
        </w:r>
      </w:ins>
      <w:del w:id="60" w:author="Susan Trumbore" w:date="2019-12-09T13:32:00Z">
        <w:r>
          <w:rPr>
            <w:rFonts w:ascii="Times New Roman" w:eastAsia="Times New Roman" w:hAnsi="Times New Roman" w:cs="Times New Roman"/>
            <w:color w:val="000000"/>
          </w:rPr>
          <w:delText>, resulting in an accumulation of mainly young (</w:delText>
        </w:r>
        <m:oMath>
          <m:r>
            <w:rPr>
              <w:rFonts w:ascii="Times New Roman" w:eastAsia="Times New Roman" w:hAnsi="Times New Roman" w:cs="Times New Roman"/>
              <w:color w:val="000000"/>
            </w:rPr>
            <m:t>&lt;1</m:t>
          </m:r>
        </m:oMath>
        <w:r>
          <w:rPr>
            <w:rFonts w:ascii="Times New Roman" w:eastAsia="Times New Roman" w:hAnsi="Times New Roman" w:cs="Times New Roman"/>
            <w:color w:val="000000"/>
          </w:rPr>
          <w:delText xml:space="preserve"> year old) carbon in these pools</w:delText>
        </w:r>
      </w:del>
      <w:r>
        <w:rPr>
          <w:rFonts w:ascii="Times New Roman" w:eastAsia="Times New Roman" w:hAnsi="Times New Roman" w:cs="Times New Roman"/>
          <w:color w:val="000000"/>
        </w:rPr>
        <w:t xml:space="preserve"> </w:t>
      </w:r>
      <w:del w:id="61" w:author="david andres herrera ramirez" w:date="2019-12-19T22:01:00Z">
        <w:r>
          <w:fldChar w:fldCharType="begin"/>
        </w:r>
        <w:r>
          <w:delInstrText>HYPERLINK "https://www.zotero.org/google-docs/?WeCOmM"</w:delInstrText>
        </w:r>
        <w:r>
          <w:fldChar w:fldCharType="separate"/>
        </w:r>
        <w:r>
          <w:rPr>
            <w:rFonts w:ascii="Times New Roman" w:eastAsia="Times New Roman" w:hAnsi="Times New Roman" w:cs="Times New Roman"/>
          </w:rPr>
          <w:delText xml:space="preserve">(Gaudinski </w:delText>
        </w:r>
        <w:r>
          <w:fldChar w:fldCharType="end"/>
        </w:r>
        <w:r>
          <w:fldChar w:fldCharType="begin"/>
        </w:r>
        <w:r>
          <w:delInstrText>HYPERLINK "https://www.zotero.org/google-docs/?WeCOmM"</w:delInstrText>
        </w:r>
        <w:r>
          <w:fldChar w:fldCharType="separate"/>
        </w:r>
        <w:r>
          <w:rPr>
            <w:rFonts w:ascii="Times New Roman" w:eastAsia="Times New Roman" w:hAnsi="Times New Roman" w:cs="Times New Roman"/>
            <w:i/>
          </w:rPr>
          <w:delText>et al.</w:delText>
        </w:r>
        <w:r>
          <w:fldChar w:fldCharType="end"/>
        </w:r>
        <w:r>
          <w:fldChar w:fldCharType="begin"/>
        </w:r>
        <w:r>
          <w:delInstrText>HYPERLINK "https://www.zotero.org/google-docs/?WeCOmM"</w:delInstrText>
        </w:r>
        <w:r>
          <w:fldChar w:fldCharType="separate"/>
        </w:r>
        <w:r>
          <w:rPr>
            <w:rFonts w:ascii="Times New Roman" w:eastAsia="Times New Roman" w:hAnsi="Times New Roman" w:cs="Times New Roman"/>
          </w:rPr>
          <w:delText xml:space="preserve">, 2009; Carbone </w:delText>
        </w:r>
        <w:r>
          <w:fldChar w:fldCharType="end"/>
        </w:r>
        <w:r>
          <w:fldChar w:fldCharType="begin"/>
        </w:r>
        <w:r>
          <w:delInstrText>HYPERLINK "https://www.zotero.org/google-docs/?WeCOmM"</w:delInstrText>
        </w:r>
        <w:r>
          <w:fldChar w:fldCharType="separate"/>
        </w:r>
        <w:r>
          <w:rPr>
            <w:rFonts w:ascii="Times New Roman" w:eastAsia="Times New Roman" w:hAnsi="Times New Roman" w:cs="Times New Roman"/>
            <w:i/>
          </w:rPr>
          <w:delText>et al.</w:delText>
        </w:r>
        <w:r>
          <w:fldChar w:fldCharType="end"/>
        </w:r>
        <w:r>
          <w:fldChar w:fldCharType="begin"/>
        </w:r>
        <w:r>
          <w:delInstrText>HYPERLINK "https://www.zotero.org/google-docs/?WeCOmM"</w:delInstrText>
        </w:r>
        <w:r>
          <w:fldChar w:fldCharType="separate"/>
        </w:r>
        <w:r>
          <w:rPr>
            <w:rFonts w:ascii="Times New Roman" w:eastAsia="Times New Roman" w:hAnsi="Times New Roman" w:cs="Times New Roman"/>
          </w:rPr>
          <w:delText xml:space="preserve">, 2013; Richardson </w:delText>
        </w:r>
        <w:r>
          <w:fldChar w:fldCharType="end"/>
        </w:r>
        <w:r>
          <w:fldChar w:fldCharType="begin"/>
        </w:r>
        <w:r>
          <w:delInstrText>HYPERLINK "https://www.zotero.org/google-doc</w:delInstrText>
        </w:r>
        <w:r>
          <w:delInstrText>s/?WeCOmM"</w:delInstrText>
        </w:r>
        <w:r>
          <w:fldChar w:fldCharType="separate"/>
        </w:r>
        <w:r>
          <w:rPr>
            <w:rFonts w:ascii="Times New Roman" w:eastAsia="Times New Roman" w:hAnsi="Times New Roman" w:cs="Times New Roman"/>
            <w:i/>
          </w:rPr>
          <w:delText>et al.</w:delText>
        </w:r>
        <w:r>
          <w:fldChar w:fldCharType="end"/>
        </w:r>
        <w:r>
          <w:fldChar w:fldCharType="begin"/>
        </w:r>
        <w:r>
          <w:delInstrText>HYPERLINK "https://www.zotero.org/google-docs/?WeCOmM"</w:delInstrText>
        </w:r>
        <w:r>
          <w:fldChar w:fldCharType="separate"/>
        </w:r>
        <w:r>
          <w:rPr>
            <w:rFonts w:ascii="Times New Roman" w:eastAsia="Times New Roman" w:hAnsi="Times New Roman" w:cs="Times New Roman"/>
          </w:rPr>
          <w:delText>, 2015)</w:delText>
        </w:r>
        <w:r>
          <w:fldChar w:fldCharType="end"/>
        </w:r>
      </w:del>
      <w:r>
        <w:rPr>
          <w:rFonts w:ascii="Times New Roman" w:eastAsia="Times New Roman" w:hAnsi="Times New Roman" w:cs="Times New Roman"/>
          <w:color w:val="000000"/>
        </w:rPr>
        <w:t xml:space="preserve">. </w:t>
      </w:r>
      <w:del w:id="62" w:author="Susan Trumbore" w:date="2019-12-09T13:34:00Z">
        <w:r>
          <w:rPr>
            <w:rFonts w:ascii="Times New Roman" w:eastAsia="Times New Roman" w:hAnsi="Times New Roman" w:cs="Times New Roman"/>
            <w:color w:val="000000"/>
          </w:rPr>
          <w:delText>In contrast, the stored NSC, which has been represented mostly as a passive allocation pool, accumulates when</w:delText>
        </w:r>
        <w:r>
          <w:rPr>
            <w:rFonts w:ascii="Times New Roman" w:eastAsia="Times New Roman" w:hAnsi="Times New Roman" w:cs="Times New Roman"/>
          </w:rPr>
          <w:delText xml:space="preserve"> photosynthesis surpasses </w:delText>
        </w:r>
        <w:r>
          <w:rPr>
            <w:rFonts w:ascii="Times New Roman" w:eastAsia="Times New Roman" w:hAnsi="Times New Roman" w:cs="Times New Roman"/>
            <w:color w:val="000000"/>
          </w:rPr>
          <w:delText>demand and is retrieved at slow rates, resulting in an increase in the age of the carbon in these pools</w:delText>
        </w:r>
        <w:r>
          <w:rPr>
            <w:rFonts w:ascii="Times New Roman" w:eastAsia="Times New Roman" w:hAnsi="Times New Roman" w:cs="Times New Roman"/>
          </w:rPr>
          <w:delText xml:space="preserve"> </w:delText>
        </w:r>
        <w:r>
          <w:fldChar w:fldCharType="begin"/>
        </w:r>
        <w:r>
          <w:delInstrText>HYPERLINK "https://www.zotero.org/google-docs/?fMWIXq"</w:delInstrText>
        </w:r>
        <w:r>
          <w:fldChar w:fldCharType="separate"/>
        </w:r>
        <w:r>
          <w:rPr>
            <w:rFonts w:ascii="Times New Roman" w:eastAsia="Times New Roman" w:hAnsi="Times New Roman" w:cs="Times New Roman"/>
          </w:rPr>
          <w:delText xml:space="preserve">(Richardson </w:delText>
        </w:r>
        <w:r>
          <w:fldChar w:fldCharType="end"/>
        </w:r>
        <w:r>
          <w:fldChar w:fldCharType="begin"/>
        </w:r>
        <w:r>
          <w:delInstrText>HYPERLINK "https://www.zotero.org/google-docs/?fMWIXq"</w:delInstrText>
        </w:r>
        <w:r>
          <w:fldChar w:fldCharType="separate"/>
        </w:r>
        <w:r>
          <w:rPr>
            <w:rFonts w:ascii="Times New Roman" w:eastAsia="Times New Roman" w:hAnsi="Times New Roman" w:cs="Times New Roman"/>
            <w:i/>
          </w:rPr>
          <w:delText>et al.</w:delText>
        </w:r>
        <w:r>
          <w:fldChar w:fldCharType="end"/>
        </w:r>
        <w:r>
          <w:fldChar w:fldCharType="begin"/>
        </w:r>
        <w:r>
          <w:delInstrText>HYPERLINK "https://w</w:delInstrText>
        </w:r>
        <w:r>
          <w:delInstrText>ww.zotero.org/google-docs/?fMWIXq"</w:delInstrText>
        </w:r>
        <w:r>
          <w:fldChar w:fldCharType="separate"/>
        </w:r>
        <w:r>
          <w:rPr>
            <w:rFonts w:ascii="Times New Roman" w:eastAsia="Times New Roman" w:hAnsi="Times New Roman" w:cs="Times New Roman"/>
          </w:rPr>
          <w:delText>, 2015)</w:delText>
        </w:r>
        <w:r>
          <w:fldChar w:fldCharType="end"/>
        </w:r>
      </w:del>
      <w:r>
        <w:rPr>
          <w:rFonts w:ascii="Times New Roman" w:eastAsia="Times New Roman" w:hAnsi="Times New Roman" w:cs="Times New Roman"/>
          <w:color w:val="000000"/>
        </w:rPr>
        <w:t>. These two compartments have been associated with specific compo</w:t>
      </w:r>
      <w:r>
        <w:rPr>
          <w:rFonts w:ascii="Times New Roman" w:eastAsia="Times New Roman" w:hAnsi="Times New Roman" w:cs="Times New Roman"/>
        </w:rPr>
        <w:t>unds -</w:t>
      </w:r>
      <w:r>
        <w:rPr>
          <w:rFonts w:ascii="Times New Roman" w:eastAsia="Times New Roman" w:hAnsi="Times New Roman" w:cs="Times New Roman"/>
          <w:color w:val="000000"/>
        </w:rPr>
        <w:t xml:space="preserve">sugar and starch- </w:t>
      </w:r>
      <w:r>
        <w:fldChar w:fldCharType="begin"/>
      </w:r>
      <w:r>
        <w:instrText xml:space="preserve"> HYPERLINK "https://www.zotero.org/google-docs/?RvyvjP" \h </w:instrText>
      </w:r>
      <w:r>
        <w:fldChar w:fldCharType="separate"/>
      </w:r>
      <w:r>
        <w:rPr>
          <w:rFonts w:ascii="Times New Roman" w:eastAsia="Times New Roman" w:hAnsi="Times New Roman" w:cs="Times New Roman"/>
        </w:rPr>
        <w:t>(Klein &amp; Hoch, 2015)</w:t>
      </w:r>
      <w:r>
        <w:rPr>
          <w:rFonts w:ascii="Times New Roman" w:eastAsia="Times New Roman" w:hAnsi="Times New Roman" w:cs="Times New Roman"/>
        </w:rPr>
        <w:fldChar w:fldCharType="end"/>
      </w:r>
      <w:r>
        <w:rPr>
          <w:rFonts w:ascii="Times New Roman" w:eastAsia="Times New Roman" w:hAnsi="Times New Roman" w:cs="Times New Roman"/>
        </w:rPr>
        <w:t>. However, the similar</w:t>
      </w:r>
      <w:r>
        <w:rPr>
          <w:rFonts w:ascii="Times New Roman" w:eastAsia="Times New Roman" w:hAnsi="Times New Roman" w:cs="Times New Roman"/>
          <w:color w:val="000000"/>
        </w:rPr>
        <w:t xml:space="preserve"> ag</w:t>
      </w:r>
      <w:r>
        <w:rPr>
          <w:rFonts w:ascii="Times New Roman" w:eastAsia="Times New Roman" w:hAnsi="Times New Roman" w:cs="Times New Roman"/>
        </w:rPr>
        <w:t>es</w:t>
      </w:r>
      <w:ins w:id="63" w:author="Susan Trumbore" w:date="2019-12-09T13:35:00Z">
        <w:r>
          <w:rPr>
            <w:rFonts w:ascii="Times New Roman" w:eastAsia="Times New Roman" w:hAnsi="Times New Roman" w:cs="Times New Roman"/>
          </w:rPr>
          <w:t xml:space="preserve"> reported for </w:t>
        </w:r>
        <w:r>
          <w:rPr>
            <w:rFonts w:ascii="Times New Roman" w:eastAsia="Times New Roman" w:hAnsi="Times New Roman" w:cs="Times New Roman"/>
          </w:rPr>
          <w:t xml:space="preserve">sugar and starch pools using </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C </w:t>
        </w:r>
      </w:ins>
      <w:del w:id="64" w:author="Susan Trumbore" w:date="2019-12-09T13:35:00Z">
        <w:r>
          <w:rPr>
            <w:rFonts w:ascii="Times New Roman" w:eastAsia="Times New Roman" w:hAnsi="Times New Roman" w:cs="Times New Roman"/>
          </w:rPr>
          <w:delText xml:space="preserve"> in both compounds</w:delText>
        </w:r>
      </w:del>
      <w:r>
        <w:rPr>
          <w:rFonts w:ascii="Times New Roman" w:eastAsia="Times New Roman" w:hAnsi="Times New Roman" w:cs="Times New Roman"/>
        </w:rPr>
        <w:t xml:space="preserve"> do not support</w:t>
      </w:r>
      <w:r>
        <w:rPr>
          <w:rFonts w:ascii="Times New Roman" w:eastAsia="Times New Roman" w:hAnsi="Times New Roman" w:cs="Times New Roman"/>
          <w:color w:val="000000"/>
        </w:rPr>
        <w:t xml:space="preserve"> this generalization</w:t>
      </w:r>
      <w:r>
        <w:rPr>
          <w:rFonts w:ascii="Times New Roman" w:eastAsia="Times New Roman" w:hAnsi="Times New Roman" w:cs="Times New Roman"/>
        </w:rPr>
        <w:t xml:space="preserve"> </w:t>
      </w:r>
      <w:r>
        <w:fldChar w:fldCharType="begin"/>
      </w:r>
      <w:r>
        <w:instrText xml:space="preserve"> HYPERLINK "https://www.zotero.org/google-docs/?FbSRA8" \h </w:instrText>
      </w:r>
      <w:r>
        <w:fldChar w:fldCharType="separate"/>
      </w:r>
      <w:r>
        <w:rPr>
          <w:rFonts w:ascii="Times New Roman" w:eastAsia="Times New Roman" w:hAnsi="Times New Roman" w:cs="Times New Roman"/>
        </w:rPr>
        <w:t xml:space="preserve">(Richardson </w:t>
      </w:r>
      <w:r>
        <w:rPr>
          <w:rFonts w:ascii="Times New Roman" w:eastAsia="Times New Roman" w:hAnsi="Times New Roman" w:cs="Times New Roman"/>
        </w:rPr>
        <w:fldChar w:fldCharType="end"/>
      </w:r>
      <w:r>
        <w:fldChar w:fldCharType="begin"/>
      </w:r>
      <w:r>
        <w:instrText xml:space="preserve"> HYPERLINK "https://www.zotero.org/google-docs/?FbSRA8"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"https://www.zotero.org/google-docs/?FbSRA8" \h </w:instrText>
      </w:r>
      <w:r>
        <w:fldChar w:fldCharType="separate"/>
      </w:r>
      <w:r>
        <w:rPr>
          <w:rFonts w:ascii="Times New Roman" w:eastAsia="Times New Roman" w:hAnsi="Times New Roman" w:cs="Times New Roman"/>
        </w:rPr>
        <w:t>, 2015)</w:t>
      </w:r>
      <w:r>
        <w:rPr>
          <w:rFonts w:ascii="Times New Roman" w:eastAsia="Times New Roman" w:hAnsi="Times New Roman" w:cs="Times New Roman"/>
        </w:rPr>
        <w:fldChar w:fldCharType="end"/>
      </w:r>
      <w:r>
        <w:rPr>
          <w:rFonts w:ascii="Times New Roman" w:eastAsia="Times New Roman" w:hAnsi="Times New Roman" w:cs="Times New Roman"/>
          <w:color w:val="000000"/>
        </w:rPr>
        <w:t>. Despite recent efforts, it is still difficult to differentiate and measure fast and slow cycling pools of NSC in trees.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Alternatively, </w:t>
      </w:r>
      <w:r>
        <w:fldChar w:fldCharType="begin"/>
      </w:r>
      <w:r>
        <w:instrText xml:space="preserve"> HYPERLINK "https://www.zotero.org/google-docs/?A7QHLn" \h </w:instrText>
      </w:r>
      <w:r>
        <w:fldChar w:fldCharType="separate"/>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"https://www.zotero.org/google-docs/?A7QHLn"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"https://www.zotero.org/google-docs/?A7QHLn" \h </w:instrText>
      </w:r>
      <w:r>
        <w:fldChar w:fldCharType="separate"/>
      </w:r>
      <w:r>
        <w:rPr>
          <w:rFonts w:ascii="Times New Roman" w:eastAsia="Times New Roman" w:hAnsi="Times New Roman" w:cs="Times New Roman"/>
        </w:rPr>
        <w:t>, (2015)</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explained the </w:t>
      </w:r>
      <w:ins w:id="65" w:author="Susan Trumbore" w:date="2019-12-09T13:19:00Z">
        <w:r>
          <w:rPr>
            <w:rFonts w:ascii="Times New Roman" w:eastAsia="Times New Roman" w:hAnsi="Times New Roman" w:cs="Times New Roman"/>
            <w:color w:val="000000"/>
          </w:rPr>
          <w:t xml:space="preserve">increasing ages </w:t>
        </w:r>
        <w:r>
          <w:rPr>
            <w:rFonts w:ascii="Times New Roman" w:eastAsia="Times New Roman" w:hAnsi="Times New Roman" w:cs="Times New Roman"/>
            <w:color w:val="000000"/>
          </w:rPr>
          <w:t xml:space="preserve">of </w:t>
        </w:r>
      </w:ins>
      <w:del w:id="66" w:author="Susan Trumbore" w:date="2019-12-09T13:19:00Z">
        <w:r>
          <w:rPr>
            <w:rFonts w:ascii="Times New Roman" w:eastAsia="Times New Roman" w:hAnsi="Times New Roman" w:cs="Times New Roman"/>
            <w:color w:val="000000"/>
          </w:rPr>
          <w:delText>differences</w:delText>
        </w:r>
      </w:del>
      <w:r>
        <w:rPr>
          <w:rFonts w:ascii="Times New Roman" w:eastAsia="Times New Roman" w:hAnsi="Times New Roman" w:cs="Times New Roman"/>
          <w:color w:val="000000"/>
        </w:rPr>
        <w:t xml:space="preserve"> </w:t>
      </w:r>
      <w:del w:id="67" w:author="Susan Trumbore" w:date="2019-12-09T13:19:00Z">
        <w:r>
          <w:rPr>
            <w:rFonts w:ascii="Times New Roman" w:eastAsia="Times New Roman" w:hAnsi="Times New Roman" w:cs="Times New Roman"/>
            <w:color w:val="000000"/>
          </w:rPr>
          <w:delText xml:space="preserve">in </w:delText>
        </w:r>
      </w:del>
      <w:r>
        <w:rPr>
          <w:rFonts w:ascii="Times New Roman" w:eastAsia="Times New Roman" w:hAnsi="Times New Roman" w:cs="Times New Roman"/>
          <w:color w:val="000000"/>
        </w:rPr>
        <w:t xml:space="preserve">NSC </w:t>
      </w:r>
      <w:ins w:id="68" w:author="Susan Trumbore" w:date="2019-12-09T13:19:00Z">
        <w:r>
          <w:rPr>
            <w:rFonts w:ascii="Times New Roman" w:eastAsia="Times New Roman" w:hAnsi="Times New Roman" w:cs="Times New Roman"/>
            <w:color w:val="000000"/>
          </w:rPr>
          <w:t xml:space="preserve">with depth </w:t>
        </w:r>
      </w:ins>
      <w:del w:id="69" w:author="Susan Trumbore" w:date="2019-12-09T13:19:00Z">
        <w:r>
          <w:rPr>
            <w:rFonts w:ascii="Times New Roman" w:eastAsia="Times New Roman" w:hAnsi="Times New Roman" w:cs="Times New Roman"/>
            <w:color w:val="000000"/>
          </w:rPr>
          <w:delText>dynamics</w:delText>
        </w:r>
      </w:del>
      <w:r>
        <w:rPr>
          <w:rFonts w:ascii="Times New Roman" w:eastAsia="Times New Roman" w:hAnsi="Times New Roman" w:cs="Times New Roman"/>
          <w:color w:val="000000"/>
        </w:rPr>
        <w:t xml:space="preserve"> in </w:t>
      </w:r>
      <w:del w:id="70" w:author="Susan Trumbore" w:date="2019-12-09T13:19: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 xml:space="preserve">stem-wood </w:t>
      </w:r>
      <w:ins w:id="71" w:author="Susan Trumbore" w:date="2019-12-09T13:20:00Z">
        <w:r>
          <w:rPr>
            <w:rFonts w:ascii="Times New Roman" w:eastAsia="Times New Roman" w:hAnsi="Times New Roman" w:cs="Times New Roman"/>
            <w:color w:val="000000"/>
          </w:rPr>
          <w:t>by transport, using</w:t>
        </w:r>
      </w:ins>
      <w:del w:id="72" w:author="Susan Trumbore" w:date="2019-12-09T13:20:00Z">
        <w:r>
          <w:rPr>
            <w:rFonts w:ascii="Times New Roman" w:eastAsia="Times New Roman" w:hAnsi="Times New Roman" w:cs="Times New Roman"/>
            <w:color w:val="000000"/>
          </w:rPr>
          <w:delText>with</w:delText>
        </w:r>
      </w:del>
      <w:r>
        <w:rPr>
          <w:rFonts w:ascii="Times New Roman" w:eastAsia="Times New Roman" w:hAnsi="Times New Roman" w:cs="Times New Roman"/>
          <w:color w:val="000000"/>
        </w:rPr>
        <w:t xml:space="preserve"> a simple diffusion model of one NSC compartment </w:t>
      </w:r>
      <w:ins w:id="73" w:author="Susan Trumbore" w:date="2019-12-09T13:20:00Z">
        <w:r>
          <w:rPr>
            <w:rFonts w:ascii="Times New Roman" w:eastAsia="Times New Roman" w:hAnsi="Times New Roman" w:cs="Times New Roman"/>
            <w:color w:val="000000"/>
          </w:rPr>
          <w:t>and</w:t>
        </w:r>
      </w:ins>
      <w:del w:id="74" w:author="Susan Trumbore" w:date="2019-12-09T13:20:00Z">
        <w:r>
          <w:rPr>
            <w:rFonts w:ascii="Times New Roman" w:eastAsia="Times New Roman" w:hAnsi="Times New Roman" w:cs="Times New Roman"/>
            <w:color w:val="000000"/>
          </w:rPr>
          <w:delText>with</w:delText>
        </w:r>
      </w:del>
      <w:r>
        <w:rPr>
          <w:rFonts w:ascii="Times New Roman" w:eastAsia="Times New Roman" w:hAnsi="Times New Roman" w:cs="Times New Roman"/>
          <w:color w:val="000000"/>
        </w:rPr>
        <w:t xml:space="preserve"> </w:t>
      </w:r>
      <w:del w:id="75" w:author="Susan Trumbore" w:date="2019-12-09T13:20:00Z">
        <w:r>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radial mixing of</w:t>
      </w:r>
      <w:ins w:id="76" w:author="Susan Trumbore" w:date="2019-12-09T13:20:00Z">
        <w:r>
          <w:rPr>
            <w:rFonts w:ascii="Times New Roman" w:eastAsia="Times New Roman" w:hAnsi="Times New Roman" w:cs="Times New Roman"/>
            <w:color w:val="000000"/>
          </w:rPr>
          <w:t xml:space="preserve"> mobile</w:t>
        </w:r>
      </w:ins>
      <w:del w:id="77" w:author="Susan Trumbore" w:date="2019-12-09T13:20:00Z">
        <w:r>
          <w:rPr>
            <w:rFonts w:ascii="Times New Roman" w:eastAsia="Times New Roman" w:hAnsi="Times New Roman" w:cs="Times New Roman"/>
            <w:color w:val="000000"/>
          </w:rPr>
          <w:delText xml:space="preserve"> </w:delText>
        </w:r>
      </w:del>
      <w:ins w:id="78" w:author="Christine Römermann" w:date="2019-12-19T09:40: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carbon of different ages.</w:t>
      </w:r>
      <w:r>
        <w:rPr>
          <w:rFonts w:ascii="Times New Roman" w:eastAsia="Times New Roman" w:hAnsi="Times New Roman" w:cs="Times New Roman"/>
        </w:rPr>
        <w:t xml:space="preserve"> </w:t>
      </w:r>
      <w:ins w:id="79" w:author="david andres herrera ramirez" w:date="2019-12-01T21:16:00Z">
        <w:r>
          <w:rPr>
            <w:rFonts w:ascii="Times New Roman" w:eastAsia="Times New Roman" w:hAnsi="Times New Roman" w:cs="Times New Roman"/>
          </w:rPr>
          <w:t>In this model, t</w:t>
        </w:r>
      </w:ins>
      <w:del w:id="80" w:author="david andres herrera ramirez" w:date="2019-12-01T21:16:00Z">
        <w:r>
          <w:rPr>
            <w:rFonts w:ascii="Times New Roman" w:eastAsia="Times New Roman" w:hAnsi="Times New Roman" w:cs="Times New Roman"/>
            <w:color w:val="000000"/>
          </w:rPr>
          <w:delText>T</w:delText>
        </w:r>
      </w:del>
      <w:r>
        <w:rPr>
          <w:rFonts w:ascii="Times New Roman" w:eastAsia="Times New Roman" w:hAnsi="Times New Roman" w:cs="Times New Roman"/>
          <w:color w:val="000000"/>
        </w:rPr>
        <w:t xml:space="preserve">he </w:t>
      </w:r>
      <w:proofErr w:type="gramStart"/>
      <w:ins w:id="81" w:author="Susan Trumbore" w:date="2019-12-09T13:22:00Z">
        <w:r>
          <w:rPr>
            <w:rFonts w:ascii="Times New Roman" w:eastAsia="Times New Roman" w:hAnsi="Times New Roman" w:cs="Times New Roman"/>
            <w:color w:val="000000"/>
          </w:rPr>
          <w:t>net</w:t>
        </w:r>
        <w:proofErr w:type="gramEnd"/>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mixture of NSC inwards </w:t>
      </w:r>
      <w:ins w:id="82" w:author="Susan Trumbore" w:date="2019-12-09T13:24:00Z">
        <w:r>
          <w:rPr>
            <w:rFonts w:ascii="Times New Roman" w:eastAsia="Times New Roman" w:hAnsi="Times New Roman" w:cs="Times New Roman"/>
            <w:color w:val="000000"/>
          </w:rPr>
          <w:t xml:space="preserve">from the phloem </w:t>
        </w:r>
      </w:ins>
      <w:del w:id="83" w:author="Susan Trumbore" w:date="2019-12-09T13:24:00Z">
        <w:r>
          <w:rPr>
            <w:rFonts w:ascii="Times New Roman" w:eastAsia="Times New Roman" w:hAnsi="Times New Roman" w:cs="Times New Roman"/>
            <w:color w:val="000000"/>
          </w:rPr>
          <w:delText xml:space="preserve">in the </w:delText>
        </w:r>
      </w:del>
      <w:ins w:id="84" w:author="david andres herrera ramirez" w:date="2019-12-07T18:02:00Z">
        <w:del w:id="85" w:author="Susan Trumbore" w:date="2019-12-09T13:24:00Z">
          <w:r>
            <w:rPr>
              <w:rFonts w:ascii="Times New Roman" w:eastAsia="Times New Roman" w:hAnsi="Times New Roman" w:cs="Times New Roman"/>
              <w:color w:val="000000"/>
            </w:rPr>
            <w:delText>trunk</w:delText>
          </w:r>
        </w:del>
      </w:ins>
      <w:del w:id="86" w:author="david andres herrera ramirez" w:date="2019-12-07T18:02:00Z">
        <w:r>
          <w:rPr>
            <w:rFonts w:ascii="Times New Roman" w:eastAsia="Times New Roman" w:hAnsi="Times New Roman" w:cs="Times New Roman"/>
            <w:color w:val="000000"/>
          </w:rPr>
          <w:delText>wood</w:delText>
        </w:r>
      </w:del>
      <w:del w:id="87" w:author="Susan Trumbore" w:date="2019-12-09T13:24: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along rays</w:t>
      </w:r>
      <w:del w:id="88" w:author="Susan Trumbore" w:date="2019-12-09T13:21:00Z">
        <w:r>
          <w:rPr>
            <w:rFonts w:ascii="Times New Roman" w:eastAsia="Times New Roman" w:hAnsi="Times New Roman" w:cs="Times New Roman"/>
            <w:color w:val="000000"/>
          </w:rPr>
          <w:delText>,</w:delText>
        </w:r>
      </w:del>
      <w:ins w:id="89" w:author="Susan Trumbore" w:date="2019-12-09T13:21:00Z">
        <w:r>
          <w:rPr>
            <w:rFonts w:ascii="Times New Roman" w:eastAsia="Times New Roman" w:hAnsi="Times New Roman" w:cs="Times New Roman"/>
            <w:color w:val="000000"/>
          </w:rPr>
          <w:t xml:space="preserve"> is a source of NSC that is younger than the structural C where it is found. </w:t>
        </w:r>
        <w:del w:id="90" w:author="Susan Trumbore" w:date="2019-12-09T13:21:00Z">
          <w:r>
            <w:rPr>
              <w:rFonts w:ascii="Times New Roman" w:eastAsia="Times New Roman" w:hAnsi="Times New Roman" w:cs="Times New Roman"/>
              <w:color w:val="000000"/>
            </w:rPr>
            <w:delText>younger than the structural C</w:delText>
          </w:r>
        </w:del>
      </w:ins>
      <w:del w:id="91" w:author="Susan Trumbore" w:date="2019-12-09T13:21:00Z">
        <w:r>
          <w:rPr>
            <w:rFonts w:ascii="Times New Roman" w:eastAsia="Times New Roman" w:hAnsi="Times New Roman" w:cs="Times New Roman"/>
            <w:color w:val="000000"/>
          </w:rPr>
          <w:delText xml:space="preserve"> is older with respect to the </w:delText>
        </w:r>
      </w:del>
      <w:ins w:id="92" w:author="david andres herrera ramirez" w:date="2019-12-07T18:05:00Z">
        <w:del w:id="93" w:author="Susan Trumbore" w:date="2019-12-09T13:21:00Z">
          <w:r>
            <w:rPr>
              <w:rFonts w:ascii="Times New Roman" w:eastAsia="Times New Roman" w:hAnsi="Times New Roman" w:cs="Times New Roman"/>
              <w:color w:val="000000"/>
            </w:rPr>
            <w:delText xml:space="preserve">outward </w:delText>
          </w:r>
        </w:del>
      </w:ins>
      <w:del w:id="94" w:author="Susan Trumbore" w:date="2019-12-09T13:21:00Z">
        <w:r>
          <w:rPr>
            <w:rFonts w:ascii="Times New Roman" w:eastAsia="Times New Roman" w:hAnsi="Times New Roman" w:cs="Times New Roman"/>
            <w:color w:val="000000"/>
          </w:rPr>
          <w:delText xml:space="preserve">mixture of NSC in </w:delText>
        </w:r>
      </w:del>
      <w:del w:id="95" w:author="david andres herrera ramirez" w:date="2019-12-07T18:03:00Z">
        <w:r>
          <w:rPr>
            <w:rFonts w:ascii="Times New Roman" w:eastAsia="Times New Roman" w:hAnsi="Times New Roman" w:cs="Times New Roman"/>
            <w:color w:val="000000"/>
          </w:rPr>
          <w:delText xml:space="preserve">the outward </w:delText>
        </w:r>
        <w:r>
          <w:rPr>
            <w:rFonts w:ascii="Times New Roman" w:eastAsia="Times New Roman" w:hAnsi="Times New Roman" w:cs="Times New Roman"/>
            <w:color w:val="000000"/>
          </w:rPr>
          <w:delText xml:space="preserve">direction </w:delText>
        </w:r>
      </w:del>
      <w:del w:id="96" w:author="Susan Trumbore" w:date="2019-12-09T13:23:00Z">
        <w:r>
          <w:rPr>
            <w:rFonts w:ascii="Times New Roman" w:eastAsia="Times New Roman" w:hAnsi="Times New Roman" w:cs="Times New Roman"/>
            <w:color w:val="000000"/>
          </w:rPr>
          <w:delText>because of the proximity to the carbon source-phloem</w:delText>
        </w:r>
      </w:del>
      <w:r>
        <w:rPr>
          <w:rFonts w:ascii="Times New Roman" w:eastAsia="Times New Roman" w:hAnsi="Times New Roman" w:cs="Times New Roman"/>
          <w:color w:val="000000"/>
        </w:rPr>
        <w:t>.</w:t>
      </w:r>
      <w:r>
        <w:rPr>
          <w:rFonts w:ascii="Times New Roman" w:eastAsia="Times New Roman" w:hAnsi="Times New Roman" w:cs="Times New Roman"/>
        </w:rPr>
        <w:t xml:space="preserve"> </w:t>
      </w:r>
      <w:ins w:id="97" w:author="Susan Trumbore" w:date="2019-12-09T13:25:00Z">
        <w:r>
          <w:rPr>
            <w:rFonts w:ascii="Times New Roman" w:eastAsia="Times New Roman" w:hAnsi="Times New Roman" w:cs="Times New Roman"/>
          </w:rPr>
          <w:t xml:space="preserve">The ability of different models to explain the same observation indicates the importance of </w:t>
        </w:r>
      </w:ins>
      <w:del w:id="98" w:author="Susan Trumbore" w:date="2019-12-09T13:25:00Z">
        <w:r>
          <w:rPr>
            <w:rFonts w:ascii="Times New Roman" w:eastAsia="Times New Roman" w:hAnsi="Times New Roman" w:cs="Times New Roman"/>
            <w:color w:val="000000"/>
          </w:rPr>
          <w:delText>Above all,</w:delText>
        </w:r>
      </w:del>
      <w:r>
        <w:rPr>
          <w:rFonts w:ascii="Times New Roman" w:eastAsia="Times New Roman" w:hAnsi="Times New Roman" w:cs="Times New Roman"/>
          <w:color w:val="000000"/>
        </w:rPr>
        <w:t xml:space="preserve"> a</w:t>
      </w:r>
      <w:del w:id="99" w:author="david andres herrera ramirez" w:date="2019-12-01T21:16:00Z">
        <w:r>
          <w:rPr>
            <w:rFonts w:ascii="Times New Roman" w:eastAsia="Times New Roman" w:hAnsi="Times New Roman" w:cs="Times New Roman"/>
            <w:color w:val="000000"/>
          </w:rPr>
          <w:delText xml:space="preserve"> proper</w:delText>
        </w:r>
      </w:del>
      <w:r>
        <w:rPr>
          <w:rFonts w:ascii="Times New Roman" w:eastAsia="Times New Roman" w:hAnsi="Times New Roman" w:cs="Times New Roman"/>
          <w:color w:val="000000"/>
        </w:rPr>
        <w:t xml:space="preserve"> </w:t>
      </w:r>
      <w:del w:id="100" w:author="Susan Trumbore" w:date="2019-12-09T13:26:00Z">
        <w:r>
          <w:rPr>
            <w:rFonts w:ascii="Times New Roman" w:eastAsia="Times New Roman" w:hAnsi="Times New Roman" w:cs="Times New Roman"/>
            <w:color w:val="000000"/>
          </w:rPr>
          <w:delText xml:space="preserve">detailed </w:delText>
        </w:r>
      </w:del>
      <w:ins w:id="101" w:author="Susan Trumbore" w:date="2019-12-09T13:26:00Z">
        <w:r>
          <w:rPr>
            <w:rFonts w:ascii="Times New Roman" w:eastAsia="Times New Roman" w:hAnsi="Times New Roman" w:cs="Times New Roman"/>
            <w:color w:val="000000"/>
          </w:rPr>
          <w:t xml:space="preserve">model </w:t>
        </w:r>
      </w:ins>
      <w:r>
        <w:rPr>
          <w:rFonts w:ascii="Times New Roman" w:eastAsia="Times New Roman" w:hAnsi="Times New Roman" w:cs="Times New Roman"/>
          <w:color w:val="000000"/>
        </w:rPr>
        <w:t>representation of carbon allocation</w:t>
      </w:r>
      <w:ins w:id="102" w:author="david andres herrera ramirez" w:date="2019-12-07T18:09:00Z">
        <w:r>
          <w:rPr>
            <w:rFonts w:ascii="Times New Roman" w:eastAsia="Times New Roman" w:hAnsi="Times New Roman" w:cs="Times New Roman"/>
            <w:color w:val="000000"/>
          </w:rPr>
          <w:t xml:space="preserve"> </w:t>
        </w:r>
      </w:ins>
      <w:del w:id="103" w:author="david andres herrera ramirez" w:date="2019-12-07T18:09:00Z">
        <w:r>
          <w:rPr>
            <w:rFonts w:ascii="Times New Roman" w:eastAsia="Times New Roman" w:hAnsi="Times New Roman" w:cs="Times New Roman"/>
            <w:color w:val="000000"/>
          </w:rPr>
          <w:delText xml:space="preserve"> in models </w:delText>
        </w:r>
      </w:del>
      <w:ins w:id="104" w:author="Susan Trumbore" w:date="2019-12-09T13:26:00Z">
        <w:r>
          <w:rPr>
            <w:rFonts w:ascii="Times New Roman" w:eastAsia="Times New Roman" w:hAnsi="Times New Roman" w:cs="Times New Roman"/>
            <w:color w:val="000000"/>
          </w:rPr>
          <w:t>for</w:t>
        </w:r>
      </w:ins>
      <w:del w:id="105" w:author="Susan Trumbore" w:date="2019-12-09T13:26:00Z">
        <w:r>
          <w:rPr>
            <w:rFonts w:ascii="Times New Roman" w:eastAsia="Times New Roman" w:hAnsi="Times New Roman" w:cs="Times New Roman"/>
            <w:color w:val="000000"/>
          </w:rPr>
          <w:delText>may</w:delText>
        </w:r>
      </w:del>
      <w:r>
        <w:rPr>
          <w:rFonts w:ascii="Times New Roman" w:eastAsia="Times New Roman" w:hAnsi="Times New Roman" w:cs="Times New Roman"/>
          <w:color w:val="000000"/>
        </w:rPr>
        <w:t xml:space="preserve"> impro</w:t>
      </w:r>
      <w:ins w:id="106" w:author="Susan Trumbore" w:date="2019-12-09T13:26:00Z">
        <w:r>
          <w:rPr>
            <w:rFonts w:ascii="Times New Roman" w:eastAsia="Times New Roman" w:hAnsi="Times New Roman" w:cs="Times New Roman"/>
            <w:color w:val="000000"/>
          </w:rPr>
          <w:t>ving</w:t>
        </w:r>
      </w:ins>
      <w:del w:id="107" w:author="Susan Trumbore" w:date="2019-12-09T13:26:00Z">
        <w:r>
          <w:rPr>
            <w:rFonts w:ascii="Times New Roman" w:eastAsia="Times New Roman" w:hAnsi="Times New Roman" w:cs="Times New Roman"/>
            <w:color w:val="000000"/>
          </w:rPr>
          <w:delText>ve</w:delText>
        </w:r>
      </w:del>
      <w:r>
        <w:rPr>
          <w:rFonts w:ascii="Times New Roman" w:eastAsia="Times New Roman" w:hAnsi="Times New Roman" w:cs="Times New Roman"/>
          <w:color w:val="000000"/>
        </w:rPr>
        <w:t xml:space="preserve"> our ability to estimate and understand NSC dynamics.</w:t>
      </w:r>
    </w:p>
    <w:p w14:paraId="6E4A7992" w14:textId="77777777" w:rsidR="002503E1" w:rsidRDefault="00052AAB">
      <w:pPr>
        <w:pBdr>
          <w:top w:val="nil"/>
          <w:left w:val="nil"/>
          <w:bottom w:val="nil"/>
          <w:right w:val="nil"/>
          <w:between w:val="nil"/>
        </w:pBdr>
        <w:spacing w:before="180" w:after="180" w:line="360" w:lineRule="auto"/>
        <w:rPr>
          <w:ins w:id="108" w:author="Susan Trumbore" w:date="2019-12-09T13:41:00Z"/>
          <w:rFonts w:ascii="Times New Roman" w:eastAsia="Times New Roman" w:hAnsi="Times New Roman" w:cs="Times New Roman"/>
          <w:color w:val="000000"/>
        </w:rPr>
      </w:pPr>
      <w:ins w:id="109" w:author="david andres herrera ramirez" w:date="2019-12-04T16:11:00Z">
        <w:r>
          <w:rPr>
            <w:rFonts w:ascii="Times New Roman" w:eastAsia="Times New Roman" w:hAnsi="Times New Roman" w:cs="Times New Roman"/>
            <w:color w:val="000000"/>
          </w:rPr>
          <w:t xml:space="preserve">In trees, </w:t>
        </w:r>
      </w:ins>
      <w:r>
        <w:rPr>
          <w:rFonts w:ascii="Times New Roman" w:eastAsia="Times New Roman" w:hAnsi="Times New Roman" w:cs="Times New Roman"/>
          <w:color w:val="000000"/>
        </w:rPr>
        <w:t>NSC dynamics determine the age</w:t>
      </w:r>
      <w:ins w:id="110" w:author="david andres herrera ramirez" w:date="2019-12-01T21:16:00Z">
        <w:r>
          <w:rPr>
            <w:rFonts w:ascii="Times New Roman" w:eastAsia="Times New Roman" w:hAnsi="Times New Roman" w:cs="Times New Roman"/>
            <w:color w:val="000000"/>
          </w:rPr>
          <w:t xml:space="preserve"> and transit </w:t>
        </w:r>
        <w:proofErr w:type="gramStart"/>
        <w:r>
          <w:rPr>
            <w:rFonts w:ascii="Times New Roman" w:eastAsia="Times New Roman" w:hAnsi="Times New Roman" w:cs="Times New Roman"/>
            <w:color w:val="000000"/>
          </w:rPr>
          <w:t>time  distributions</w:t>
        </w:r>
      </w:ins>
      <w:proofErr w:type="gramEnd"/>
      <w:del w:id="111" w:author="david andres herrera ramirez" w:date="2019-12-01T21:16:00Z">
        <w:r>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of the carbon in the different organ specific and compound specific pools (Ceballos-</w:t>
      </w:r>
      <w:proofErr w:type="spellStart"/>
      <w:r>
        <w:rPr>
          <w:rFonts w:ascii="Times New Roman" w:eastAsia="Times New Roman" w:hAnsi="Times New Roman" w:cs="Times New Roman"/>
          <w:color w:val="000000"/>
        </w:rPr>
        <w:t>N</w:t>
      </w:r>
      <w:r>
        <w:rPr>
          <w:rFonts w:ascii="Times New Roman" w:eastAsia="Times New Roman" w:hAnsi="Times New Roman" w:cs="Times New Roman"/>
        </w:rPr>
        <w:t>úñez</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2018)</w:t>
      </w:r>
      <w:del w:id="112" w:author="david andres herrera ramirez" w:date="2019-12-07T18:09:00Z">
        <w:r>
          <w:rPr>
            <w:rFonts w:ascii="Times New Roman" w:eastAsia="Times New Roman" w:hAnsi="Times New Roman" w:cs="Times New Roman"/>
            <w:color w:val="000000"/>
          </w:rPr>
          <w:delText xml:space="preserve"> in trees</w:delText>
        </w:r>
        <w:r>
          <w:rPr>
            <w:rFonts w:ascii="Times New Roman" w:eastAsia="Times New Roman" w:hAnsi="Times New Roman" w:cs="Times New Roman"/>
          </w:rPr>
          <w:delText xml:space="preserve"> and its transit time</w:delText>
        </w:r>
      </w:del>
      <w:r>
        <w:rPr>
          <w:rFonts w:ascii="Times New Roman" w:eastAsia="Times New Roman" w:hAnsi="Times New Roman" w:cs="Times New Roman"/>
          <w:color w:val="000000"/>
        </w:rPr>
        <w:t xml:space="preserve">. Carbon age is defined as the time elapsed since a carbon atom enters the system until the time of observation </w:t>
      </w:r>
      <w:r>
        <w:fldChar w:fldCharType="begin"/>
      </w:r>
      <w:r>
        <w:instrText xml:space="preserve"> HYPERLI</w:instrText>
      </w:r>
      <w:r>
        <w:instrText xml:space="preserve">NK "https://www.zotero.org/google-docs/?DngpdG" \h </w:instrText>
      </w:r>
      <w:r>
        <w:fldChar w:fldCharType="separate"/>
      </w:r>
      <w:r>
        <w:rPr>
          <w:rFonts w:ascii="Times New Roman" w:eastAsia="Times New Roman" w:hAnsi="Times New Roman" w:cs="Times New Roman"/>
        </w:rPr>
        <w:t>(Bolin &amp; Rodhe, 1973)</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i.e., </w:t>
      </w:r>
      <w:ins w:id="113" w:author="Susan Trumbore" w:date="2019-12-09T13:37:00Z">
        <w:r>
          <w:rPr>
            <w:rFonts w:ascii="Times New Roman" w:eastAsia="Times New Roman" w:hAnsi="Times New Roman" w:cs="Times New Roman"/>
            <w:color w:val="000000"/>
          </w:rPr>
          <w:t xml:space="preserve">an </w:t>
        </w:r>
      </w:ins>
      <w:r>
        <w:rPr>
          <w:rFonts w:ascii="Times New Roman" w:eastAsia="Times New Roman" w:hAnsi="Times New Roman" w:cs="Times New Roman"/>
          <w:color w:val="000000"/>
        </w:rPr>
        <w:t xml:space="preserve">age </w:t>
      </w:r>
      <w:ins w:id="114" w:author="Susan Trumbore" w:date="2019-12-09T13:37:00Z">
        <w:r>
          <w:rPr>
            <w:rFonts w:ascii="Times New Roman" w:eastAsia="Times New Roman" w:hAnsi="Times New Roman" w:cs="Times New Roman"/>
            <w:color w:val="000000"/>
          </w:rPr>
          <w:t xml:space="preserve">of </w:t>
        </w:r>
      </w:ins>
      <w:r>
        <w:rPr>
          <w:rFonts w:ascii="Times New Roman" w:eastAsia="Times New Roman" w:hAnsi="Times New Roman" w:cs="Times New Roman"/>
          <w:color w:val="000000"/>
        </w:rPr>
        <w:t xml:space="preserve">zero represents the moment of carbon fixation from the atmosphere. Transit time is defined as the time that a carbon atom remains in the system until it exits </w:t>
      </w:r>
      <w:r>
        <w:fldChar w:fldCharType="begin"/>
      </w:r>
      <w:r>
        <w:instrText xml:space="preserve"> HYPERLINK "https://www.zotero.org/google-docs/?E2yizn" \h </w:instrText>
      </w:r>
      <w:r>
        <w:fldChar w:fldCharType="separate"/>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instrText>
      </w:r>
      <w:r>
        <w:instrText xml:space="preserve">://www.zotero.org/google-docs/?E2yizn"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"https://www.zotero.org/google-docs/?E2yizn"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color w:val="000000"/>
        </w:rPr>
        <w:t>To give an example: when defining our observed system as all the NSC in a tree, carbon atoms would enter through photosynthesis (with ag</w:t>
      </w:r>
      <w:r>
        <w:rPr>
          <w:rFonts w:ascii="Times New Roman" w:eastAsia="Times New Roman" w:hAnsi="Times New Roman" w:cs="Times New Roman"/>
          <w:color w:val="000000"/>
        </w:rPr>
        <w:t>e equal to zero) and leave when being allocated to the formation of structural tissue (growth) or to catabolic requirements (</w:t>
      </w:r>
      <w:del w:id="115" w:author="david andres herrera ramirez" w:date="2019-12-07T18:12:00Z">
        <w:r>
          <w:rPr>
            <w:rFonts w:ascii="Times New Roman" w:eastAsia="Times New Roman" w:hAnsi="Times New Roman" w:cs="Times New Roman"/>
            <w:color w:val="000000"/>
          </w:rPr>
          <w:delText>i.e.</w:delText>
        </w:r>
      </w:del>
      <w:ins w:id="116" w:author="david andres herrera ramirez" w:date="2019-12-07T18:12:00Z">
        <w:r>
          <w:rPr>
            <w:rFonts w:ascii="Times New Roman" w:eastAsia="Times New Roman" w:hAnsi="Times New Roman" w:cs="Times New Roman"/>
            <w:color w:val="000000"/>
          </w:rPr>
          <w:t>e.g.</w:t>
        </w:r>
      </w:ins>
      <w:r>
        <w:rPr>
          <w:rFonts w:ascii="Times New Roman" w:eastAsia="Times New Roman" w:hAnsi="Times New Roman" w:cs="Times New Roman"/>
          <w:color w:val="000000"/>
        </w:rPr>
        <w:t>, loss as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H</w:t>
      </w:r>
      <w:r>
        <w:rPr>
          <w:rFonts w:ascii="Times New Roman" w:eastAsia="Times New Roman" w:hAnsi="Times New Roman" w:cs="Times New Roman"/>
        </w:rPr>
        <w:t>ere, we define NSC transit time as t</w:t>
      </w:r>
      <w:r>
        <w:rPr>
          <w:rFonts w:ascii="Times New Roman" w:eastAsia="Times New Roman" w:hAnsi="Times New Roman" w:cs="Times New Roman"/>
          <w:color w:val="000000"/>
        </w:rPr>
        <w:t>he time elapsed between these two points. These definitions allow us to estimate the distributions of the NSC ages and NSC transit times across all carbon pools using models</w:t>
      </w:r>
      <w:r>
        <w:rPr>
          <w:rFonts w:ascii="Times New Roman" w:eastAsia="Times New Roman" w:hAnsi="Times New Roman" w:cs="Times New Roman"/>
          <w:color w:val="000000"/>
        </w:rPr>
        <w:t xml:space="preserve"> </w:t>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Metzler </w:t>
      </w:r>
      <w:r>
        <w:rPr>
          <w:rFonts w:ascii="Times New Roman" w:eastAsia="Times New Roman" w:hAnsi="Times New Roman" w:cs="Times New Roman"/>
          <w:i/>
        </w:rPr>
        <w:t>et al.</w:t>
      </w:r>
      <w:r>
        <w:rPr>
          <w:rFonts w:ascii="Times New Roman" w:eastAsia="Times New Roman" w:hAnsi="Times New Roman" w:cs="Times New Roman"/>
        </w:rPr>
        <w:t>, 2018)</w:t>
      </w:r>
      <w:ins w:id="117" w:author="david andres herrera ramirez" w:date="2019-12-04T16:14:00Z">
        <w:r>
          <w:rPr>
            <w:rFonts w:ascii="Times New Roman" w:eastAsia="Times New Roman" w:hAnsi="Times New Roman" w:cs="Times New Roman"/>
            <w:color w:val="000000"/>
          </w:rPr>
          <w:t>.</w:t>
        </w:r>
      </w:ins>
      <w:r>
        <w:rPr>
          <w:rFonts w:ascii="Times New Roman" w:eastAsia="Times New Roman" w:hAnsi="Times New Roman" w:cs="Times New Roman"/>
          <w:rPrChange w:id="118" w:author="david andres herrera ramirez" w:date="2019-12-04T16:14:00Z">
            <w:rPr>
              <w:rFonts w:ascii="Times New Roman" w:eastAsia="Times New Roman" w:hAnsi="Times New Roman" w:cs="Times New Roman"/>
              <w:color w:val="000000"/>
            </w:rPr>
          </w:rPrChange>
        </w:rPr>
        <w:t xml:space="preserve"> This offers a useful alternat</w:t>
      </w:r>
      <w:r>
        <w:rPr>
          <w:rFonts w:ascii="Times New Roman" w:eastAsia="Times New Roman" w:hAnsi="Times New Roman" w:cs="Times New Roman"/>
          <w:rPrChange w:id="119" w:author="david andres herrera ramirez" w:date="2019-12-04T16:14:00Z">
            <w:rPr>
              <w:rFonts w:ascii="Times New Roman" w:eastAsia="Times New Roman" w:hAnsi="Times New Roman" w:cs="Times New Roman"/>
              <w:color w:val="000000"/>
            </w:rPr>
          </w:rPrChange>
        </w:rPr>
        <w:t xml:space="preserve">ive to </w:t>
      </w:r>
      <w:ins w:id="120" w:author="Susan Trumbore" w:date="2019-12-09T13:39:00Z">
        <w:r>
          <w:rPr>
            <w:rFonts w:ascii="Times New Roman" w:eastAsia="Times New Roman" w:hAnsi="Times New Roman" w:cs="Times New Roman"/>
            <w:rPrChange w:id="121" w:author="david andres herrera ramirez" w:date="2019-12-04T16:14:00Z">
              <w:rPr>
                <w:rFonts w:ascii="Times New Roman" w:eastAsia="Times New Roman" w:hAnsi="Times New Roman" w:cs="Times New Roman"/>
                <w:color w:val="000000"/>
              </w:rPr>
            </w:rPrChange>
          </w:rPr>
          <w:t>evaluate</w:t>
        </w:r>
      </w:ins>
      <w:del w:id="122" w:author="Susan Trumbore" w:date="2019-12-09T13:39:00Z">
        <w:r>
          <w:rPr>
            <w:rFonts w:ascii="Times New Roman" w:eastAsia="Times New Roman" w:hAnsi="Times New Roman" w:cs="Times New Roman"/>
            <w:rPrChange w:id="123" w:author="david andres herrera ramirez" w:date="2019-12-04T16:14:00Z">
              <w:rPr>
                <w:rFonts w:ascii="Times New Roman" w:eastAsia="Times New Roman" w:hAnsi="Times New Roman" w:cs="Times New Roman"/>
                <w:color w:val="000000"/>
              </w:rPr>
            </w:rPrChange>
          </w:rPr>
          <w:delText>understand</w:delText>
        </w:r>
      </w:del>
      <w:r>
        <w:rPr>
          <w:rFonts w:ascii="Times New Roman" w:eastAsia="Times New Roman" w:hAnsi="Times New Roman" w:cs="Times New Roman"/>
          <w:rPrChange w:id="124" w:author="david andres herrera ramirez" w:date="2019-12-04T16:14:00Z">
            <w:rPr>
              <w:rFonts w:ascii="Times New Roman" w:eastAsia="Times New Roman" w:hAnsi="Times New Roman" w:cs="Times New Roman"/>
              <w:color w:val="000000"/>
            </w:rPr>
          </w:rPrChange>
        </w:rPr>
        <w:t xml:space="preserve"> NSC dynamics in trees</w:t>
      </w:r>
      <w:ins w:id="125" w:author="Susan Trumbore" w:date="2019-12-09T13:39:00Z">
        <w:r>
          <w:rPr>
            <w:rFonts w:ascii="Times New Roman" w:eastAsia="Times New Roman" w:hAnsi="Times New Roman" w:cs="Times New Roman"/>
            <w:color w:val="000000"/>
          </w:rPr>
          <w:t xml:space="preserve">.  While </w:t>
        </w:r>
      </w:ins>
      <w:del w:id="126" w:author="Susan Trumbore" w:date="2019-12-09T13:39:00Z">
        <w:r>
          <w:rPr>
            <w:rFonts w:ascii="Times New Roman" w:eastAsia="Times New Roman" w:hAnsi="Times New Roman" w:cs="Times New Roman"/>
            <w:color w:val="000000"/>
          </w:rPr>
          <w:delText xml:space="preserve"> b</w:delText>
        </w:r>
      </w:del>
      <w:ins w:id="127" w:author="david andres herrera ramirez" w:date="2019-12-01T21:16:00Z">
        <w:del w:id="128" w:author="Susan Trumbore" w:date="2019-12-09T13:39:00Z">
          <w:r>
            <w:rPr>
              <w:rFonts w:ascii="Times New Roman" w:eastAsia="Times New Roman" w:hAnsi="Times New Roman" w:cs="Times New Roman"/>
              <w:color w:val="000000"/>
            </w:rPr>
            <w:delText>ecause</w:delText>
          </w:r>
        </w:del>
      </w:ins>
      <w:del w:id="129" w:author="Susan Trumbore" w:date="2019-12-09T13:39:00Z">
        <w:r>
          <w:rPr>
            <w:rFonts w:ascii="Times New Roman" w:eastAsia="Times New Roman" w:hAnsi="Times New Roman" w:cs="Times New Roman"/>
            <w:color w:val="000000"/>
          </w:rPr>
          <w:delText>ut</w:delText>
        </w:r>
      </w:del>
      <w:r>
        <w:rPr>
          <w:rFonts w:ascii="Times New Roman" w:eastAsia="Times New Roman" w:hAnsi="Times New Roman" w:cs="Times New Roman"/>
          <w:color w:val="000000"/>
        </w:rPr>
        <w:t xml:space="preserve"> the precise measurement of these quantities remains elusive</w:t>
      </w:r>
      <w:ins w:id="130" w:author="Susan Trumbore" w:date="2019-12-09T13:39:00Z">
        <w:r>
          <w:rPr>
            <w:rFonts w:ascii="Times New Roman" w:eastAsia="Times New Roman" w:hAnsi="Times New Roman" w:cs="Times New Roman"/>
            <w:color w:val="000000"/>
          </w:rPr>
          <w:t xml:space="preserve">, the </w:t>
        </w:r>
      </w:ins>
      <w:del w:id="131" w:author="Susan Trumbore" w:date="2019-12-09T13:39:00Z">
        <w:r>
          <w:rPr>
            <w:rFonts w:ascii="Times New Roman" w:eastAsia="Times New Roman" w:hAnsi="Times New Roman" w:cs="Times New Roman"/>
            <w:color w:val="000000"/>
          </w:rPr>
          <w:delText>. Nonetheless, the</w:delText>
        </w:r>
      </w:del>
      <w:r>
        <w:rPr>
          <w:rFonts w:ascii="Times New Roman" w:eastAsia="Times New Roman" w:hAnsi="Times New Roman" w:cs="Times New Roman"/>
          <w:color w:val="000000"/>
        </w:rPr>
        <w:t xml:space="preserve"> mean age and mean transit time of the NSC of different organs have been estimated from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 xml:space="preserve">C measurements in the sugars and the respired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respectively, and by pulse labeling techniques in trees </w:t>
      </w:r>
      <w:r>
        <w:fldChar w:fldCharType="begin"/>
      </w:r>
      <w:r>
        <w:instrText xml:space="preserve"> HYPERLINK "https://www.zotero.org/google-docs/?7Y0xvs"</w:instrText>
      </w:r>
      <w:r>
        <w:instrText xml:space="preserve"> \h </w:instrText>
      </w:r>
      <w:r>
        <w:fldChar w:fldCharType="separate"/>
      </w:r>
      <w:r>
        <w:rPr>
          <w:rFonts w:ascii="Times New Roman" w:eastAsia="Times New Roman" w:hAnsi="Times New Roman" w:cs="Times New Roman"/>
        </w:rPr>
        <w:t>(</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rPr>
        <w:t>Carbone</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rPr>
        <w:t xml:space="preserve">, 2006, 2013; </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w:instrText>
      </w:r>
      <w:r>
        <w:instrText xml:space="preserve">gle-docs/?7Y0xvs" \h </w:instrText>
      </w:r>
      <w:r>
        <w:fldChar w:fldCharType="separate"/>
      </w:r>
      <w:r>
        <w:rPr>
          <w:rFonts w:ascii="Times New Roman" w:eastAsia="Times New Roman" w:hAnsi="Times New Roman" w:cs="Times New Roman"/>
        </w:rPr>
        <w:t xml:space="preserve">, 2012;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rPr>
        <w:t xml:space="preserve">, 2015;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"https://www.zotero.org/google-docs/?7Y0xvs"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w:instrText>
      </w:r>
      <w:r>
        <w:instrText xml:space="preserve">ERLINK "https://www.zotero.org/google-docs/?7Y0xvs" \h </w:instrText>
      </w:r>
      <w:r>
        <w:fldChar w:fldCharType="separate"/>
      </w:r>
      <w:r>
        <w:rPr>
          <w:rFonts w:ascii="Times New Roman" w:eastAsia="Times New Roman" w:hAnsi="Times New Roman" w:cs="Times New Roman"/>
        </w:rPr>
        <w:t>, 2016,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p>
    <w:p w14:paraId="3A26D8A4"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ins w:id="132" w:author="Susan Trumbore" w:date="2019-12-09T13:41:00Z">
        <w:r>
          <w:rPr>
            <w:rFonts w:ascii="Times New Roman" w:eastAsia="Times New Roman" w:hAnsi="Times New Roman" w:cs="Times New Roman"/>
            <w:color w:val="000000"/>
          </w:rPr>
          <w:t>For healthy, unstressed trees not experiencing carbon limitation</w:t>
        </w:r>
      </w:ins>
      <w:del w:id="133" w:author="Susan Trumbore" w:date="2019-12-09T13:41:00Z">
        <w:r>
          <w:rPr>
            <w:rFonts w:ascii="Times New Roman" w:eastAsia="Times New Roman" w:hAnsi="Times New Roman" w:cs="Times New Roman"/>
            <w:color w:val="000000"/>
          </w:rPr>
          <w:delText>In particular,</w:delText>
        </w:r>
      </w:del>
      <w:r>
        <w:rPr>
          <w:rFonts w:ascii="Times New Roman" w:eastAsia="Times New Roman" w:hAnsi="Times New Roman" w:cs="Times New Roman"/>
          <w:color w:val="000000"/>
        </w:rPr>
        <w:t xml:space="preserve"> NSC </w:t>
      </w:r>
      <w:ins w:id="134" w:author="Susan Trumbore" w:date="2019-12-09T13:41:00Z">
        <w:r>
          <w:rPr>
            <w:rFonts w:ascii="Times New Roman" w:eastAsia="Times New Roman" w:hAnsi="Times New Roman" w:cs="Times New Roman"/>
            <w:color w:val="000000"/>
          </w:rPr>
          <w:t>in</w:t>
        </w:r>
      </w:ins>
      <w:del w:id="135" w:author="Susan Trumbore" w:date="2019-12-09T13:41:00Z">
        <w:r>
          <w:rPr>
            <w:rFonts w:ascii="Times New Roman" w:eastAsia="Times New Roman" w:hAnsi="Times New Roman" w:cs="Times New Roman"/>
            <w:color w:val="000000"/>
          </w:rPr>
          <w:delText xml:space="preserve">allocated </w:delText>
        </w:r>
      </w:del>
      <w:ins w:id="136" w:author="Susan Trumbore" w:date="2019-12-09T13:40:00Z">
        <w:del w:id="137" w:author="Susan Trumbore" w:date="2019-12-09T13:41:00Z">
          <w:r>
            <w:rPr>
              <w:rFonts w:ascii="Times New Roman" w:eastAsia="Times New Roman" w:hAnsi="Times New Roman" w:cs="Times New Roman"/>
              <w:color w:val="000000"/>
            </w:rPr>
            <w:delText xml:space="preserve">by trees </w:delText>
          </w:r>
        </w:del>
      </w:ins>
      <w:del w:id="138" w:author="Susan Trumbore" w:date="2019-12-09T13:41:00Z">
        <w:r>
          <w:rPr>
            <w:rFonts w:ascii="Times New Roman" w:eastAsia="Times New Roman" w:hAnsi="Times New Roman" w:cs="Times New Roman"/>
            <w:color w:val="000000"/>
          </w:rPr>
          <w:delText>to</w:delText>
        </w:r>
      </w:del>
      <w:r>
        <w:rPr>
          <w:rFonts w:ascii="Times New Roman" w:eastAsia="Times New Roman" w:hAnsi="Times New Roman" w:cs="Times New Roman"/>
          <w:color w:val="000000"/>
        </w:rPr>
        <w:t xml:space="preserve"> respiration and growth </w:t>
      </w:r>
      <w:del w:id="139" w:author="Susan Trumbore" w:date="2019-12-09T13:40:00Z">
        <w:r>
          <w:rPr>
            <w:rFonts w:ascii="Times New Roman" w:eastAsia="Times New Roman" w:hAnsi="Times New Roman" w:cs="Times New Roman"/>
            <w:color w:val="000000"/>
          </w:rPr>
          <w:delText>under</w:delText>
        </w:r>
      </w:del>
      <w:ins w:id="140" w:author="david andres herrera ramirez" w:date="2019-12-07T18:26:00Z">
        <w:del w:id="141" w:author="Susan Trumbore" w:date="2019-12-09T13:40:00Z">
          <w:r>
            <w:rPr>
              <w:rFonts w:ascii="Times New Roman" w:eastAsia="Times New Roman" w:hAnsi="Times New Roman" w:cs="Times New Roman"/>
              <w:color w:val="000000"/>
            </w:rPr>
            <w:delText xml:space="preserve"> trees</w:delText>
          </w:r>
        </w:del>
      </w:ins>
      <w:del w:id="142" w:author="Susan Trumbore" w:date="2019-12-09T13:40:00Z">
        <w:r>
          <w:rPr>
            <w:rFonts w:ascii="Times New Roman" w:eastAsia="Times New Roman" w:hAnsi="Times New Roman" w:cs="Times New Roman"/>
            <w:color w:val="000000"/>
          </w:rPr>
          <w:delText xml:space="preserve"> healthy</w:delText>
        </w:r>
      </w:del>
      <w:ins w:id="143" w:author="david andres herrera ramirez" w:date="2019-12-07T18:26:00Z">
        <w:del w:id="144" w:author="Susan Trumbore" w:date="2019-12-09T13:40:00Z">
          <w:r>
            <w:rPr>
              <w:rFonts w:ascii="Times New Roman" w:eastAsia="Times New Roman" w:hAnsi="Times New Roman" w:cs="Times New Roman"/>
              <w:color w:val="000000"/>
            </w:rPr>
            <w:delText xml:space="preserve"> non-limited</w:delText>
          </w:r>
        </w:del>
      </w:ins>
      <w:del w:id="145" w:author="Susan Trumbore" w:date="2019-12-09T13:40:00Z">
        <w:r>
          <w:rPr>
            <w:rFonts w:ascii="Times New Roman" w:eastAsia="Times New Roman" w:hAnsi="Times New Roman" w:cs="Times New Roman"/>
            <w:color w:val="000000"/>
          </w:rPr>
          <w:delText xml:space="preserve"> conditions</w:delText>
        </w:r>
      </w:del>
      <w:ins w:id="146" w:author="david andres herrera ramirez" w:date="2019-12-07T18:21:00Z">
        <w:del w:id="147" w:author="Susan Trumbore" w:date="2019-12-09T13:40:00Z">
          <w:r>
            <w:rPr>
              <w:rFonts w:ascii="Times New Roman" w:eastAsia="Times New Roman" w:hAnsi="Times New Roman" w:cs="Times New Roman"/>
              <w:color w:val="000000"/>
            </w:rPr>
            <w:delText>,</w:delText>
          </w:r>
        </w:del>
      </w:ins>
      <w:del w:id="148" w:author="Susan Trumbore" w:date="2019-12-09T13:40:00Z">
        <w:r>
          <w:rPr>
            <w:rFonts w:ascii="Times New Roman" w:eastAsia="Times New Roman" w:hAnsi="Times New Roman" w:cs="Times New Roman"/>
            <w:color w:val="000000"/>
          </w:rPr>
          <w:delText xml:space="preserve"> where carbon assimilation is not limited</w:delText>
        </w:r>
      </w:del>
      <w:ins w:id="149" w:author="david andres herrera ramirez" w:date="2019-12-07T18:21:00Z">
        <w:del w:id="150" w:author="Susan Trumbore" w:date="2019-12-09T13:40:00Z">
          <w:r>
            <w:rPr>
              <w:rFonts w:ascii="Times New Roman" w:eastAsia="Times New Roman" w:hAnsi="Times New Roman" w:cs="Times New Roman"/>
              <w:color w:val="000000"/>
            </w:rPr>
            <w:delText>,</w:delText>
          </w:r>
        </w:del>
      </w:ins>
      <w:del w:id="151" w:author="Susan Trumbore" w:date="2019-12-09T13:40: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consists mainly of</w:t>
      </w:r>
      <w:ins w:id="152" w:author="david andres herrera ramirez" w:date="2019-12-07T18:28:00Z">
        <w:r>
          <w:rPr>
            <w:rFonts w:ascii="Times New Roman" w:eastAsia="Times New Roman" w:hAnsi="Times New Roman" w:cs="Times New Roman"/>
            <w:color w:val="000000"/>
          </w:rPr>
          <w:t xml:space="preserve"> carbon from the</w:t>
        </w:r>
      </w:ins>
      <w:r>
        <w:rPr>
          <w:rFonts w:ascii="Times New Roman" w:eastAsia="Times New Roman" w:hAnsi="Times New Roman" w:cs="Times New Roman"/>
          <w:color w:val="000000"/>
        </w:rPr>
        <w:t xml:space="preserve"> current </w:t>
      </w:r>
      <w:ins w:id="153" w:author="Susan Trumbore" w:date="2019-12-09T13:42:00Z">
        <w:r>
          <w:rPr>
            <w:rFonts w:ascii="Times New Roman" w:eastAsia="Times New Roman" w:hAnsi="Times New Roman" w:cs="Times New Roman"/>
            <w:color w:val="000000"/>
          </w:rPr>
          <w:t xml:space="preserve">growth </w:t>
        </w:r>
      </w:ins>
      <w:r>
        <w:rPr>
          <w:rFonts w:ascii="Times New Roman" w:eastAsia="Times New Roman" w:hAnsi="Times New Roman" w:cs="Times New Roman"/>
          <w:color w:val="000000"/>
        </w:rPr>
        <w:t xml:space="preserve">year </w:t>
      </w:r>
      <w:del w:id="154" w:author="david andres herrera ramirez" w:date="2019-12-07T18:28:00Z">
        <w:r>
          <w:rPr>
            <w:rFonts w:ascii="Times New Roman" w:eastAsia="Times New Roman" w:hAnsi="Times New Roman" w:cs="Times New Roman"/>
            <w:color w:val="000000"/>
          </w:rPr>
          <w:delText xml:space="preserve">carbon </w:delText>
        </w:r>
      </w:del>
      <w:r>
        <w:rPr>
          <w:rFonts w:ascii="Times New Roman" w:eastAsia="Times New Roman" w:hAnsi="Times New Roman" w:cs="Times New Roman"/>
          <w:color w:val="000000"/>
        </w:rPr>
        <w:t>(</w:t>
      </w:r>
      <m:oMath>
        <m:r>
          <w:rPr>
            <w:rFonts w:ascii="Times New Roman" w:eastAsia="Times New Roman" w:hAnsi="Times New Roman" w:cs="Times New Roman"/>
            <w:color w:val="000000"/>
          </w:rPr>
          <m:t>&lt;1</m:t>
        </m:r>
      </m:oMath>
      <w:r>
        <w:rPr>
          <w:rFonts w:ascii="Times New Roman" w:eastAsia="Times New Roman" w:hAnsi="Times New Roman" w:cs="Times New Roman"/>
          <w:color w:val="000000"/>
        </w:rPr>
        <w:t xml:space="preserve"> year old) </w:t>
      </w:r>
      <w:r>
        <w:fldChar w:fldCharType="begin"/>
      </w:r>
      <w:r>
        <w:instrText xml:space="preserve"> HYPERLINK "https://www.zotero.org/google-docs/?QdRniV" \h </w:instrText>
      </w:r>
      <w:r>
        <w:fldChar w:fldCharType="separate"/>
      </w:r>
      <w:r>
        <w:rPr>
          <w:rFonts w:ascii="Times New Roman" w:eastAsia="Times New Roman" w:hAnsi="Times New Roman" w:cs="Times New Roman"/>
        </w:rPr>
        <w:t xml:space="preserve">(Richardson </w:t>
      </w:r>
      <w:r>
        <w:rPr>
          <w:rFonts w:ascii="Times New Roman" w:eastAsia="Times New Roman" w:hAnsi="Times New Roman" w:cs="Times New Roman"/>
        </w:rPr>
        <w:fldChar w:fldCharType="end"/>
      </w:r>
      <w:r>
        <w:fldChar w:fldCharType="begin"/>
      </w:r>
      <w:r>
        <w:instrText xml:space="preserve"> HYPERLINK "https://www.zotero.org/google-docs/?QdRniV"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"https://www.zotero.org/google-docs/?QdRniV" \h </w:instrText>
      </w:r>
      <w:r>
        <w:fldChar w:fldCharType="separate"/>
      </w:r>
      <w:r>
        <w:rPr>
          <w:rFonts w:ascii="Times New Roman" w:eastAsia="Times New Roman" w:hAnsi="Times New Roman" w:cs="Times New Roman"/>
        </w:rPr>
        <w:t xml:space="preserve">, 2015;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"https://www.zotero.org/google-docs/?QdRniV"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w:instrText>
      </w:r>
      <w:r>
        <w:instrText xml:space="preserve">s/?QdRniV"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However, </w:t>
      </w:r>
      <w:r>
        <w:rPr>
          <w:rFonts w:ascii="Times New Roman" w:eastAsia="Times New Roman" w:hAnsi="Times New Roman" w:cs="Times New Roman"/>
        </w:rPr>
        <w:t>p</w:t>
      </w:r>
      <w:r>
        <w:rPr>
          <w:rFonts w:ascii="Times New Roman" w:eastAsia="Times New Roman" w:hAnsi="Times New Roman" w:cs="Times New Roman"/>
          <w:color w:val="000000"/>
        </w:rPr>
        <w:t xml:space="preserve">revious studies have shown that trees </w:t>
      </w:r>
      <w:ins w:id="155" w:author="Susan Trumbore" w:date="2019-12-09T13:42:00Z">
        <w:r>
          <w:rPr>
            <w:rFonts w:ascii="Times New Roman" w:eastAsia="Times New Roman" w:hAnsi="Times New Roman" w:cs="Times New Roman"/>
            <w:color w:val="000000"/>
          </w:rPr>
          <w:t xml:space="preserve">under C </w:t>
        </w:r>
      </w:ins>
      <w:ins w:id="156" w:author="Jan Muhr" w:date="2019-12-19T14:33:00Z">
        <w:r>
          <w:rPr>
            <w:rFonts w:ascii="Times New Roman" w:eastAsia="Times New Roman" w:hAnsi="Times New Roman" w:cs="Times New Roman"/>
            <w:color w:val="000000"/>
          </w:rPr>
          <w:t>supply</w:t>
        </w:r>
      </w:ins>
      <w:ins w:id="157" w:author="Susan Trumbore" w:date="2019-12-09T13:42:00Z">
        <w:r>
          <w:rPr>
            <w:rFonts w:ascii="Times New Roman" w:eastAsia="Times New Roman" w:hAnsi="Times New Roman" w:cs="Times New Roman"/>
            <w:color w:val="000000"/>
          </w:rPr>
          <w:t xml:space="preserve"> limitation </w:t>
        </w:r>
      </w:ins>
      <w:r>
        <w:rPr>
          <w:rFonts w:ascii="Times New Roman" w:eastAsia="Times New Roman" w:hAnsi="Times New Roman" w:cs="Times New Roman"/>
          <w:color w:val="000000"/>
        </w:rPr>
        <w:t>start mobilizing stored carbon</w:t>
      </w:r>
      <w:del w:id="158" w:author="Susan Trumbore" w:date="2019-12-09T13:42:00Z">
        <w:r>
          <w:rPr>
            <w:rFonts w:ascii="Times New Roman" w:eastAsia="Times New Roman" w:hAnsi="Times New Roman" w:cs="Times New Roman"/>
            <w:color w:val="000000"/>
          </w:rPr>
          <w:delText xml:space="preserve"> when carbon supply is limited</w:delText>
        </w:r>
      </w:del>
      <w:r>
        <w:rPr>
          <w:rFonts w:ascii="Times New Roman" w:eastAsia="Times New Roman" w:hAnsi="Times New Roman" w:cs="Times New Roman"/>
          <w:color w:val="000000"/>
        </w:rPr>
        <w:t xml:space="preserve">, resulting in an increase in the </w:t>
      </w:r>
      <w:ins w:id="159" w:author="Susan Trumbore" w:date="2019-12-09T13:42:00Z">
        <w:r>
          <w:rPr>
            <w:rFonts w:ascii="Times New Roman" w:eastAsia="Times New Roman" w:hAnsi="Times New Roman" w:cs="Times New Roman"/>
            <w:color w:val="000000"/>
          </w:rPr>
          <w:t xml:space="preserve">mean </w:t>
        </w:r>
      </w:ins>
      <w:r>
        <w:rPr>
          <w:rFonts w:ascii="Times New Roman" w:eastAsia="Times New Roman" w:hAnsi="Times New Roman" w:cs="Times New Roman"/>
          <w:color w:val="000000"/>
        </w:rPr>
        <w:t xml:space="preserve">age of the </w:t>
      </w:r>
      <w:ins w:id="160" w:author="Susan Trumbore" w:date="2019-12-09T13:43:00Z">
        <w:r>
          <w:rPr>
            <w:rFonts w:ascii="Times New Roman" w:eastAsia="Times New Roman" w:hAnsi="Times New Roman" w:cs="Times New Roman"/>
            <w:color w:val="000000"/>
          </w:rPr>
          <w:t xml:space="preserve">C used for </w:t>
        </w:r>
        <w:r>
          <w:rPr>
            <w:rFonts w:ascii="Times New Roman" w:eastAsia="Times New Roman" w:hAnsi="Times New Roman" w:cs="Times New Roman"/>
            <w:color w:val="000000"/>
          </w:rPr>
          <w:t xml:space="preserve">new growth or metabolism </w:t>
        </w:r>
      </w:ins>
      <w:del w:id="161" w:author="Susan Trumbore" w:date="2019-12-09T13:43:00Z">
        <w:r>
          <w:rPr>
            <w:rFonts w:ascii="Times New Roman" w:eastAsia="Times New Roman" w:hAnsi="Times New Roman" w:cs="Times New Roman"/>
            <w:color w:val="000000"/>
          </w:rPr>
          <w:delText xml:space="preserve">metabolized carbon </w:delText>
        </w:r>
      </w:del>
      <w:r>
        <w:fldChar w:fldCharType="begin"/>
      </w:r>
      <w:r>
        <w:instrText xml:space="preserve"> HYPERLINK "https://www.zotero.org/google-docs/?JoRznJ" \h </w:instrText>
      </w:r>
      <w:r>
        <w:fldChar w:fldCharType="separate"/>
      </w:r>
      <w:r>
        <w:rPr>
          <w:rFonts w:ascii="Times New Roman" w:eastAsia="Times New Roman" w:hAnsi="Times New Roman" w:cs="Times New Roman"/>
        </w:rPr>
        <w:t>(</w:t>
      </w:r>
      <w:r>
        <w:rPr>
          <w:rFonts w:ascii="Times New Roman" w:eastAsia="Times New Roman" w:hAnsi="Times New Roman" w:cs="Times New Roman"/>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Vargas</w:t>
      </w:r>
      <w:r>
        <w:rPr>
          <w:rFonts w:ascii="Times New Roman" w:eastAsia="Times New Roman" w:hAnsi="Times New Roman" w:cs="Times New Roman"/>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w:instrText>
      </w:r>
      <w:r>
        <w:instrText xml:space="preserve">s://www.zotero.org/google-docs/?JoRznJ"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xml:space="preserve">, 2009; Carbone </w:t>
      </w:r>
      <w:r>
        <w:rPr>
          <w:rFonts w:ascii="Times New Roman" w:eastAsia="Times New Roman" w:hAnsi="Times New Roman" w:cs="Times New Roman"/>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2015; 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w:instrText>
      </w:r>
      <w:r>
        <w:instrText xml:space="preserve">zotero.org/google-docs/?JoRznJ"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xml:space="preserve">, 2018;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"https://www.zotero.org/google-docs/?JoRznJ"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ins w:id="162" w:author="Susan Trumbore" w:date="2019-12-09T13:44:00Z">
        <w:r>
          <w:rPr>
            <w:rFonts w:ascii="Times New Roman" w:eastAsia="Times New Roman" w:hAnsi="Times New Roman" w:cs="Times New Roman"/>
            <w:color w:val="000000"/>
          </w:rPr>
          <w:t xml:space="preserve">How </w:t>
        </w:r>
      </w:ins>
      <w:del w:id="163" w:author="Susan Trumbore" w:date="2019-12-09T13:44:00Z">
        <w:r>
          <w:rPr>
            <w:rFonts w:ascii="Times New Roman" w:eastAsia="Times New Roman" w:hAnsi="Times New Roman" w:cs="Times New Roman"/>
            <w:color w:val="000000"/>
          </w:rPr>
          <w:delText xml:space="preserve">The differences in </w:delText>
        </w:r>
      </w:del>
      <w:r>
        <w:rPr>
          <w:rFonts w:ascii="Times New Roman" w:eastAsia="Times New Roman" w:hAnsi="Times New Roman" w:cs="Times New Roman"/>
          <w:color w:val="000000"/>
        </w:rPr>
        <w:t xml:space="preserve">the quantity and mobility of </w:t>
      </w:r>
      <w:del w:id="164" w:author="Susan Trumbore" w:date="2019-12-09T13:44:00Z">
        <w:r>
          <w:rPr>
            <w:rFonts w:ascii="Times New Roman" w:eastAsia="Times New Roman" w:hAnsi="Times New Roman" w:cs="Times New Roman"/>
            <w:color w:val="000000"/>
          </w:rPr>
          <w:delText xml:space="preserve">this </w:delText>
        </w:r>
      </w:del>
      <w:r>
        <w:rPr>
          <w:rFonts w:ascii="Times New Roman" w:eastAsia="Times New Roman" w:hAnsi="Times New Roman" w:cs="Times New Roman"/>
          <w:color w:val="000000"/>
        </w:rPr>
        <w:t xml:space="preserve">stored carbon </w:t>
      </w:r>
      <w:ins w:id="165" w:author="Susan Trumbore" w:date="2019-12-09T13:45:00Z">
        <w:r>
          <w:rPr>
            <w:rFonts w:ascii="Times New Roman" w:eastAsia="Times New Roman" w:hAnsi="Times New Roman" w:cs="Times New Roman"/>
            <w:color w:val="000000"/>
          </w:rPr>
          <w:t xml:space="preserve">varies with tree species </w:t>
        </w:r>
      </w:ins>
      <w:del w:id="166" w:author="Susan Trumbore" w:date="2019-12-09T13:45:00Z">
        <w:r>
          <w:rPr>
            <w:rFonts w:ascii="Times New Roman" w:eastAsia="Times New Roman" w:hAnsi="Times New Roman" w:cs="Times New Roman"/>
            <w:color w:val="000000"/>
          </w:rPr>
          <w:delText xml:space="preserve">among different trees </w:delText>
        </w:r>
      </w:del>
      <w:r>
        <w:rPr>
          <w:rFonts w:ascii="Times New Roman" w:eastAsia="Times New Roman" w:hAnsi="Times New Roman" w:cs="Times New Roman"/>
          <w:color w:val="000000"/>
        </w:rPr>
        <w:t xml:space="preserve">and/or between organs </w:t>
      </w:r>
      <w:r>
        <w:rPr>
          <w:rFonts w:ascii="Times New Roman" w:eastAsia="Times New Roman" w:hAnsi="Times New Roman" w:cs="Times New Roman"/>
          <w:color w:val="000000"/>
        </w:rPr>
        <w:lastRenderedPageBreak/>
        <w:t xml:space="preserve">in the same tree </w:t>
      </w:r>
      <w:ins w:id="167" w:author="Susan Trumbore" w:date="2019-12-09T13:45:00Z">
        <w:r>
          <w:rPr>
            <w:rFonts w:ascii="Times New Roman" w:eastAsia="Times New Roman" w:hAnsi="Times New Roman" w:cs="Times New Roman"/>
            <w:color w:val="000000"/>
          </w:rPr>
          <w:t>will</w:t>
        </w:r>
      </w:ins>
      <w:del w:id="168" w:author="Susan Trumbore" w:date="2019-12-09T13:45:00Z">
        <w:r>
          <w:rPr>
            <w:rFonts w:ascii="Times New Roman" w:eastAsia="Times New Roman" w:hAnsi="Times New Roman" w:cs="Times New Roman"/>
            <w:color w:val="000000"/>
          </w:rPr>
          <w:delText>may</w:delText>
        </w:r>
      </w:del>
      <w:r>
        <w:rPr>
          <w:rFonts w:ascii="Times New Roman" w:eastAsia="Times New Roman" w:hAnsi="Times New Roman" w:cs="Times New Roman"/>
          <w:color w:val="000000"/>
        </w:rPr>
        <w:t xml:space="preserve"> result in different </w:t>
      </w:r>
      <w:del w:id="169" w:author="Susan Trumbore" w:date="2019-12-09T13:46:00Z">
        <w:r>
          <w:rPr>
            <w:rFonts w:ascii="Times New Roman" w:eastAsia="Times New Roman" w:hAnsi="Times New Roman" w:cs="Times New Roman"/>
            <w:color w:val="000000"/>
          </w:rPr>
          <w:delText xml:space="preserve">NSC </w:delText>
        </w:r>
      </w:del>
      <w:r>
        <w:rPr>
          <w:rFonts w:ascii="Times New Roman" w:eastAsia="Times New Roman" w:hAnsi="Times New Roman" w:cs="Times New Roman"/>
          <w:color w:val="000000"/>
        </w:rPr>
        <w:t xml:space="preserve">age </w:t>
      </w:r>
      <w:ins w:id="170" w:author="Susan Trumbore" w:date="2019-12-09T13:46:00Z">
        <w:r>
          <w:rPr>
            <w:rFonts w:ascii="Times New Roman" w:eastAsia="Times New Roman" w:hAnsi="Times New Roman" w:cs="Times New Roman"/>
            <w:color w:val="000000"/>
          </w:rPr>
          <w:t xml:space="preserve">and transit time </w:t>
        </w:r>
      </w:ins>
      <w:r>
        <w:rPr>
          <w:rFonts w:ascii="Times New Roman" w:eastAsia="Times New Roman" w:hAnsi="Times New Roman" w:cs="Times New Roman"/>
          <w:color w:val="000000"/>
        </w:rPr>
        <w:t>distributions. To date, we lack systematic understanding about how</w:t>
      </w:r>
      <w:ins w:id="171" w:author="david andres herrera ramirez" w:date="2019-12-01T21:16:00Z">
        <w:r>
          <w:rPr>
            <w:rFonts w:ascii="Times New Roman" w:eastAsia="Times New Roman" w:hAnsi="Times New Roman" w:cs="Times New Roman"/>
            <w:color w:val="000000"/>
          </w:rPr>
          <w:t xml:space="preserve"> </w:t>
        </w:r>
      </w:ins>
      <w:del w:id="172" w:author="david andres herrera ramirez" w:date="2019-12-01T21:16:00Z">
        <w:r>
          <w:rPr>
            <w:rFonts w:ascii="Times New Roman" w:eastAsia="Times New Roman" w:hAnsi="Times New Roman" w:cs="Times New Roman"/>
            <w:color w:val="000000"/>
          </w:rPr>
          <w:delText>different are the N</w:delText>
        </w:r>
      </w:del>
      <w:r>
        <w:rPr>
          <w:rFonts w:ascii="Times New Roman" w:eastAsia="Times New Roman" w:hAnsi="Times New Roman" w:cs="Times New Roman"/>
          <w:color w:val="000000"/>
        </w:rPr>
        <w:t xml:space="preserve">NSC age distributions </w:t>
      </w:r>
      <w:ins w:id="173" w:author="david andres herrera ramirez" w:date="2019-12-01T21:16:00Z">
        <w:r>
          <w:rPr>
            <w:rFonts w:ascii="Times New Roman" w:eastAsia="Times New Roman" w:hAnsi="Times New Roman" w:cs="Times New Roman"/>
            <w:color w:val="000000"/>
          </w:rPr>
          <w:t xml:space="preserve">differ </w:t>
        </w:r>
      </w:ins>
      <w:r>
        <w:rPr>
          <w:rFonts w:ascii="Times New Roman" w:eastAsia="Times New Roman" w:hAnsi="Times New Roman" w:cs="Times New Roman"/>
          <w:color w:val="000000"/>
        </w:rPr>
        <w:t xml:space="preserve">between tree organs and tree species, and about the differences in the use of the NSC reserves under outstanding carbon </w:t>
      </w:r>
      <w:del w:id="174" w:author="david andres herrera ramirez" w:date="2019-12-01T21:16:00Z">
        <w:r>
          <w:rPr>
            <w:rFonts w:ascii="Times New Roman" w:eastAsia="Times New Roman" w:hAnsi="Times New Roman" w:cs="Times New Roman"/>
            <w:color w:val="000000"/>
          </w:rPr>
          <w:delText xml:space="preserve">source-sink </w:delText>
        </w:r>
      </w:del>
      <w:r>
        <w:rPr>
          <w:rFonts w:ascii="Times New Roman" w:eastAsia="Times New Roman" w:hAnsi="Times New Roman" w:cs="Times New Roman"/>
          <w:color w:val="000000"/>
        </w:rPr>
        <w:t>limitation</w:t>
      </w:r>
      <w:del w:id="175" w:author="david andres herrera ramirez" w:date="2019-12-01T21:16:00Z">
        <w:r>
          <w:rPr>
            <w:rFonts w:ascii="Times New Roman" w:eastAsia="Times New Roman" w:hAnsi="Times New Roman" w:cs="Times New Roman"/>
            <w:color w:val="000000"/>
          </w:rPr>
          <w:delText>s in species with different phenological types</w:delText>
        </w:r>
      </w:del>
      <w:r>
        <w:rPr>
          <w:rFonts w:ascii="Times New Roman" w:eastAsia="Times New Roman" w:hAnsi="Times New Roman" w:cs="Times New Roman"/>
          <w:color w:val="000000"/>
        </w:rPr>
        <w:t xml:space="preserve">. To answer these questions, </w:t>
      </w:r>
      <w:ins w:id="176" w:author="Susan Trumbore" w:date="2019-12-09T13:47:00Z">
        <w:r>
          <w:rPr>
            <w:rFonts w:ascii="Times New Roman" w:eastAsia="Times New Roman" w:hAnsi="Times New Roman" w:cs="Times New Roman"/>
            <w:color w:val="000000"/>
          </w:rPr>
          <w:t>and to test hypotheses about C allocati</w:t>
        </w:r>
        <w:r>
          <w:rPr>
            <w:rFonts w:ascii="Times New Roman" w:eastAsia="Times New Roman" w:hAnsi="Times New Roman" w:cs="Times New Roman"/>
            <w:color w:val="000000"/>
          </w:rPr>
          <w:t xml:space="preserve">on strategies in trees, </w:t>
        </w:r>
      </w:ins>
      <w:r>
        <w:rPr>
          <w:rFonts w:ascii="Times New Roman" w:eastAsia="Times New Roman" w:hAnsi="Times New Roman" w:cs="Times New Roman"/>
          <w:color w:val="000000"/>
        </w:rPr>
        <w:t xml:space="preserve">it is important to have </w:t>
      </w:r>
      <w:ins w:id="177" w:author="Susan Trumbore" w:date="2019-12-09T13:47:00Z">
        <w:r>
          <w:rPr>
            <w:rFonts w:ascii="Times New Roman" w:eastAsia="Times New Roman" w:hAnsi="Times New Roman" w:cs="Times New Roman"/>
            <w:color w:val="000000"/>
          </w:rPr>
          <w:t xml:space="preserve">the ability to </w:t>
        </w:r>
      </w:ins>
      <w:del w:id="178" w:author="Susan Trumbore" w:date="2019-12-09T13:47:00Z">
        <w:r>
          <w:rPr>
            <w:rFonts w:ascii="Times New Roman" w:eastAsia="Times New Roman" w:hAnsi="Times New Roman" w:cs="Times New Roman"/>
            <w:color w:val="000000"/>
          </w:rPr>
          <w:delText>reliable</w:delText>
        </w:r>
      </w:del>
      <w:r>
        <w:rPr>
          <w:rFonts w:ascii="Times New Roman" w:eastAsia="Times New Roman" w:hAnsi="Times New Roman" w:cs="Times New Roman"/>
          <w:color w:val="000000"/>
        </w:rPr>
        <w:t xml:space="preserve"> estimate</w:t>
      </w:r>
      <w:del w:id="179" w:author="Susan Trumbore" w:date="2019-12-09T13:47:00Z">
        <w:r>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w:t>
      </w:r>
      <w:del w:id="180" w:author="Susan Trumbore" w:date="2019-12-09T13:47:00Z">
        <w:r>
          <w:rPr>
            <w:rFonts w:ascii="Times New Roman" w:eastAsia="Times New Roman" w:hAnsi="Times New Roman" w:cs="Times New Roman"/>
            <w:color w:val="000000"/>
          </w:rPr>
          <w:delText xml:space="preserve">of </w:delText>
        </w:r>
      </w:del>
      <w:r>
        <w:rPr>
          <w:rFonts w:ascii="Times New Roman" w:eastAsia="Times New Roman" w:hAnsi="Times New Roman" w:cs="Times New Roman"/>
          <w:color w:val="000000"/>
        </w:rPr>
        <w:t>NSC age and transit time distributions.</w:t>
      </w:r>
    </w:p>
    <w:p w14:paraId="7F51D621" w14:textId="77777777" w:rsidR="002503E1" w:rsidRDefault="00052AAB">
      <w:pPr>
        <w:pBdr>
          <w:top w:val="nil"/>
          <w:left w:val="nil"/>
          <w:bottom w:val="nil"/>
          <w:right w:val="nil"/>
          <w:between w:val="nil"/>
        </w:pBdr>
        <w:spacing w:before="180" w:after="180" w:line="360" w:lineRule="auto"/>
        <w:rPr>
          <w:ins w:id="181" w:author="Susan Trumbore" w:date="2019-12-09T13:53:00Z"/>
          <w:rFonts w:ascii="Times New Roman" w:eastAsia="Times New Roman" w:hAnsi="Times New Roman" w:cs="Times New Roman"/>
          <w:color w:val="000000"/>
        </w:rPr>
      </w:pPr>
      <w:ins w:id="182" w:author="Susan Trumbore" w:date="2019-12-09T13:49:00Z">
        <w:r>
          <w:rPr>
            <w:rFonts w:ascii="Times New Roman" w:eastAsia="Times New Roman" w:hAnsi="Times New Roman" w:cs="Times New Roman"/>
            <w:color w:val="000000"/>
          </w:rPr>
          <w:t>The representation of</w:t>
        </w:r>
      </w:ins>
      <w:del w:id="183" w:author="Susan Trumbore" w:date="2019-12-09T13:49:00Z">
        <w:r>
          <w:rPr>
            <w:rFonts w:ascii="Times New Roman" w:eastAsia="Times New Roman" w:hAnsi="Times New Roman" w:cs="Times New Roman"/>
            <w:color w:val="000000"/>
          </w:rPr>
          <w:delText>Representing</w:delText>
        </w:r>
      </w:del>
      <w:r>
        <w:rPr>
          <w:rFonts w:ascii="Times New Roman" w:eastAsia="Times New Roman" w:hAnsi="Times New Roman" w:cs="Times New Roman"/>
          <w:color w:val="000000"/>
        </w:rPr>
        <w:t xml:space="preserve"> carbon allocation in compartmental systems </w:t>
      </w:r>
      <w:ins w:id="184" w:author="Susan Trumbore" w:date="2019-12-09T13:49:00Z">
        <w:r>
          <w:rPr>
            <w:rFonts w:ascii="Times New Roman" w:eastAsia="Times New Roman" w:hAnsi="Times New Roman" w:cs="Times New Roman"/>
            <w:color w:val="000000"/>
          </w:rPr>
          <w:t xml:space="preserve"> </w:t>
        </w:r>
      </w:ins>
      <w:ins w:id="185" w:author="Susan Trumbore" w:date="2019-12-09T13:48:00Z">
        <w:r>
          <w:rPr>
            <w:rFonts w:ascii="Times New Roman" w:eastAsia="Times New Roman" w:hAnsi="Times New Roman" w:cs="Times New Roman"/>
            <w:color w:val="000000"/>
          </w:rPr>
          <w:t xml:space="preserve">allows such estimation of </w:t>
        </w:r>
      </w:ins>
      <w:del w:id="186" w:author="Susan Trumbore" w:date="2019-12-09T13:48:00Z">
        <w:r>
          <w:rPr>
            <w:rFonts w:ascii="Times New Roman" w:eastAsia="Times New Roman" w:hAnsi="Times New Roman" w:cs="Times New Roman"/>
            <w:color w:val="000000"/>
          </w:rPr>
          <w:delText>is fundamental to make</w:delText>
        </w:r>
      </w:del>
      <w:r>
        <w:rPr>
          <w:rFonts w:ascii="Times New Roman" w:eastAsia="Times New Roman" w:hAnsi="Times New Roman" w:cs="Times New Roman"/>
          <w:color w:val="000000"/>
        </w:rPr>
        <w:t xml:space="preserve"> </w:t>
      </w:r>
      <w:del w:id="187" w:author="Susan Trumbore" w:date="2019-12-09T13:48:00Z">
        <w:r>
          <w:rPr>
            <w:rFonts w:ascii="Times New Roman" w:eastAsia="Times New Roman" w:hAnsi="Times New Roman" w:cs="Times New Roman"/>
            <w:color w:val="000000"/>
          </w:rPr>
          <w:delText>estimates of</w:delText>
        </w:r>
      </w:del>
      <w:r>
        <w:rPr>
          <w:rFonts w:ascii="Times New Roman" w:eastAsia="Times New Roman" w:hAnsi="Times New Roman" w:cs="Times New Roman"/>
          <w:color w:val="000000"/>
        </w:rPr>
        <w:t xml:space="preserve"> NSC age and transit time distributions</w:t>
      </w:r>
      <w:ins w:id="188" w:author="david andres herrera ramirez" w:date="2019-12-01T21:16:00Z">
        <w:del w:id="189" w:author="Susan Trumbore" w:date="2019-12-09T13:49:00Z">
          <w:r>
            <w:rPr>
              <w:rFonts w:ascii="Times New Roman" w:eastAsia="Times New Roman" w:hAnsi="Times New Roman" w:cs="Times New Roman"/>
              <w:color w:val="000000"/>
            </w:rPr>
            <w:delText xml:space="preserve"> where the relative abundance of carbon of different ages in each NSC pool is described</w:delText>
          </w:r>
        </w:del>
      </w:ins>
      <w:del w:id="190" w:author="Susan Trumbore" w:date="2019-12-09T13:49:00Z">
        <w:r>
          <w:rPr>
            <w:rFonts w:ascii="Times New Roman" w:eastAsia="Times New Roman" w:hAnsi="Times New Roman" w:cs="Times New Roman"/>
            <w:color w:val="000000"/>
          </w:rPr>
          <w:delText xml:space="preserve"> </w:delText>
        </w:r>
      </w:del>
      <w:r>
        <w:fldChar w:fldCharType="begin"/>
      </w:r>
      <w:r>
        <w:instrText xml:space="preserve"> HYPERLINK "https://www.zotero.org/google-docs/?pynpvc" \h </w:instrText>
      </w:r>
      <w:r>
        <w:fldChar w:fldCharType="separate"/>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"https://www.zotero.org/google-docs/?pynpvc"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"https://www.zotero.org/google-docs/?pynpvc" \h </w:instrText>
      </w:r>
      <w:r>
        <w:fldChar w:fldCharType="separate"/>
      </w:r>
      <w:r>
        <w:rPr>
          <w:rFonts w:ascii="Times New Roman" w:eastAsia="Times New Roman" w:hAnsi="Times New Roman" w:cs="Times New Roman"/>
        </w:rPr>
        <w:t xml:space="preserve">, 2018; Metzler </w:t>
      </w:r>
      <w:r>
        <w:rPr>
          <w:rFonts w:ascii="Times New Roman" w:eastAsia="Times New Roman" w:hAnsi="Times New Roman" w:cs="Times New Roman"/>
        </w:rPr>
        <w:fldChar w:fldCharType="end"/>
      </w:r>
      <w:r>
        <w:fldChar w:fldCharType="begin"/>
      </w:r>
      <w:r>
        <w:instrText xml:space="preserve"> HYPERLINK "https://www.zotero.org/google-docs/?pynpvc"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w:instrText>
      </w:r>
      <w:r>
        <w:instrText xml:space="preserve">docs/?pynpvc" \h </w:instrText>
      </w:r>
      <w:r>
        <w:fldChar w:fldCharType="separate"/>
      </w:r>
      <w:r>
        <w:rPr>
          <w:rFonts w:ascii="Times New Roman" w:eastAsia="Times New Roman" w:hAnsi="Times New Roman" w:cs="Times New Roman"/>
        </w:rPr>
        <w:t>, 2018; Metzler &amp; Sierra,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ins w:id="191" w:author="david andres herrera ramirez" w:date="2019-12-18T02:27:00Z">
        <w:r>
          <w:rPr>
            <w:rFonts w:ascii="Times New Roman" w:eastAsia="Times New Roman" w:hAnsi="Times New Roman" w:cs="Times New Roman"/>
            <w:color w:val="000000"/>
          </w:rPr>
          <w:t xml:space="preserve">These distributions describe the relative abundance of carbon of different ages in each NSC pool. </w:t>
        </w:r>
      </w:ins>
      <w:r>
        <w:rPr>
          <w:rFonts w:ascii="Times New Roman" w:eastAsia="Times New Roman" w:hAnsi="Times New Roman" w:cs="Times New Roman"/>
          <w:color w:val="000000"/>
        </w:rPr>
        <w:t xml:space="preserve">By compartmentalizing two whole-tree carbon allocation models proposed by Klein &amp; Hoch (2015) and Ogle &amp; </w:t>
      </w:r>
      <w:proofErr w:type="spellStart"/>
      <w:r>
        <w:rPr>
          <w:rFonts w:ascii="Times New Roman" w:eastAsia="Times New Roman" w:hAnsi="Times New Roman" w:cs="Times New Roman"/>
          <w:color w:val="000000"/>
        </w:rPr>
        <w:t>Pa</w:t>
      </w:r>
      <w:r>
        <w:rPr>
          <w:rFonts w:ascii="Times New Roman" w:eastAsia="Times New Roman" w:hAnsi="Times New Roman" w:cs="Times New Roman"/>
          <w:color w:val="000000"/>
        </w:rPr>
        <w:t>cala</w:t>
      </w:r>
      <w:proofErr w:type="spellEnd"/>
      <w:r>
        <w:rPr>
          <w:rFonts w:ascii="Times New Roman" w:eastAsia="Times New Roman" w:hAnsi="Times New Roman" w:cs="Times New Roman"/>
          <w:color w:val="000000"/>
        </w:rPr>
        <w:t xml:space="preserve"> (2009), and estimating the age and transit time distributions based on the mathematical framework developed by Metzler &amp; Sierra (2018) and Metzler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we address here three main questions: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How different are the predictions of NSC dynamic</w:t>
      </w:r>
      <w:r>
        <w:rPr>
          <w:rFonts w:ascii="Times New Roman" w:eastAsia="Times New Roman" w:hAnsi="Times New Roman" w:cs="Times New Roman"/>
          <w:color w:val="000000"/>
        </w:rPr>
        <w:t xml:space="preserve">s </w:t>
      </w:r>
      <w:ins w:id="192" w:author="Susan Trumbore" w:date="2019-12-09T13:51:00Z">
        <w:r>
          <w:rPr>
            <w:rFonts w:ascii="Times New Roman" w:eastAsia="Times New Roman" w:hAnsi="Times New Roman" w:cs="Times New Roman"/>
            <w:color w:val="000000"/>
          </w:rPr>
          <w:t xml:space="preserve">overall and between </w:t>
        </w:r>
        <w:del w:id="193" w:author="Susan Trumbore" w:date="2019-12-09T13:51:00Z">
          <w:r>
            <w:rPr>
              <w:rFonts w:ascii="Times New Roman" w:eastAsia="Times New Roman" w:hAnsi="Times New Roman" w:cs="Times New Roman"/>
              <w:color w:val="000000"/>
            </w:rPr>
            <w:delText>among</w:delText>
          </w:r>
        </w:del>
      </w:ins>
      <w:del w:id="194" w:author="Susan Trumbore" w:date="2019-12-09T13:51:00Z">
        <w:r>
          <w:rPr>
            <w:rFonts w:ascii="Times New Roman" w:eastAsia="Times New Roman" w:hAnsi="Times New Roman" w:cs="Times New Roman"/>
            <w:color w:val="000000"/>
          </w:rPr>
          <w:delText>between</w:delText>
        </w:r>
      </w:del>
      <w:r>
        <w:rPr>
          <w:rFonts w:ascii="Times New Roman" w:eastAsia="Times New Roman" w:hAnsi="Times New Roman" w:cs="Times New Roman"/>
          <w:color w:val="000000"/>
        </w:rPr>
        <w:t xml:space="preserve"> </w:t>
      </w:r>
      <w:del w:id="195" w:author="Susan Trumbore" w:date="2019-12-09T13:50:00Z">
        <w:r>
          <w:rPr>
            <w:rFonts w:ascii="Times New Roman" w:eastAsia="Times New Roman" w:hAnsi="Times New Roman" w:cs="Times New Roman"/>
            <w:color w:val="000000"/>
          </w:rPr>
          <w:delText xml:space="preserve">tree </w:delText>
        </w:r>
      </w:del>
      <w:ins w:id="196" w:author="Susan Trumbore" w:date="2019-12-09T13:50:00Z">
        <w:r>
          <w:rPr>
            <w:rFonts w:ascii="Times New Roman" w:eastAsia="Times New Roman" w:hAnsi="Times New Roman" w:cs="Times New Roman"/>
            <w:color w:val="000000"/>
          </w:rPr>
          <w:t>tree organs,</w:t>
        </w:r>
      </w:ins>
      <w:del w:id="197" w:author="Susan Trumbore" w:date="2019-12-09T13:50:00Z">
        <w:r>
          <w:rPr>
            <w:rFonts w:ascii="Times New Roman" w:eastAsia="Times New Roman" w:hAnsi="Times New Roman" w:cs="Times New Roman"/>
            <w:color w:val="000000"/>
          </w:rPr>
          <w:delText>tissues and trees of species</w:delText>
        </w:r>
      </w:del>
      <w:r>
        <w:rPr>
          <w:rFonts w:ascii="Times New Roman" w:eastAsia="Times New Roman" w:hAnsi="Times New Roman" w:cs="Times New Roman"/>
          <w:color w:val="000000"/>
        </w:rPr>
        <w:t xml:space="preserve"> </w:t>
      </w:r>
      <w:ins w:id="198" w:author="Susan Trumbore" w:date="2019-12-09T13:51:00Z">
        <w:r>
          <w:rPr>
            <w:rFonts w:ascii="Times New Roman" w:eastAsia="Times New Roman" w:hAnsi="Times New Roman" w:cs="Times New Roman"/>
            <w:color w:val="000000"/>
          </w:rPr>
          <w:t>for</w:t>
        </w:r>
      </w:ins>
      <w:ins w:id="199" w:author="Jan Muhr" w:date="2019-12-20T14:12:00Z">
        <w:r>
          <w:rPr>
            <w:rFonts w:ascii="Times New Roman" w:eastAsia="Times New Roman" w:hAnsi="Times New Roman" w:cs="Times New Roman"/>
            <w:color w:val="000000"/>
          </w:rPr>
          <w:t xml:space="preserve"> contrasting plant types (</w:t>
        </w:r>
      </w:ins>
      <w:ins w:id="200" w:author="Susan Trumbore" w:date="2019-12-09T13:51:00Z">
        <w:del w:id="201" w:author="Jan Muhr" w:date="2019-12-20T14:12:00Z">
          <w:r>
            <w:rPr>
              <w:rFonts w:ascii="Times New Roman" w:eastAsia="Times New Roman" w:hAnsi="Times New Roman" w:cs="Times New Roman"/>
              <w:color w:val="000000"/>
            </w:rPr>
            <w:delText xml:space="preserve"> </w:delText>
          </w:r>
        </w:del>
      </w:ins>
      <w:ins w:id="202" w:author="david andres herrera ramirez" w:date="2019-12-19T22:04:00Z">
        <w:r>
          <w:rPr>
            <w:rFonts w:ascii="Times New Roman" w:eastAsia="Times New Roman" w:hAnsi="Times New Roman" w:cs="Times New Roman"/>
            <w:color w:val="000000"/>
          </w:rPr>
          <w:t>evergreen</w:t>
        </w:r>
      </w:ins>
      <w:ins w:id="203" w:author="Jan Muhr" w:date="2019-12-20T14:16:00Z">
        <w:r>
          <w:rPr>
            <w:rFonts w:ascii="Times New Roman" w:eastAsia="Times New Roman" w:hAnsi="Times New Roman" w:cs="Times New Roman"/>
            <w:color w:val="000000"/>
          </w:rPr>
          <w:t xml:space="preserve"> vs.</w:t>
        </w:r>
      </w:ins>
      <w:ins w:id="204" w:author="david andres herrera ramirez" w:date="2019-12-19T22:04:00Z">
        <w:del w:id="205" w:author="Jan Muhr" w:date="2019-12-20T14:16: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deciduous</w:t>
        </w:r>
      </w:ins>
      <w:ins w:id="206" w:author="Jan Muhr" w:date="2019-12-20T14:16:00Z">
        <w:r>
          <w:rPr>
            <w:rFonts w:ascii="Times New Roman" w:eastAsia="Times New Roman" w:hAnsi="Times New Roman" w:cs="Times New Roman"/>
            <w:color w:val="000000"/>
          </w:rPr>
          <w:t>) or for contrasting environmental conditions (</w:t>
        </w:r>
      </w:ins>
      <w:ins w:id="207" w:author="david andres herrera ramirez" w:date="2019-12-19T22:04:00Z">
        <w:del w:id="208" w:author="Jan Muhr" w:date="2019-12-20T14:16:00Z">
          <w:r>
            <w:rPr>
              <w:rFonts w:ascii="Times New Roman" w:eastAsia="Times New Roman" w:hAnsi="Times New Roman" w:cs="Times New Roman"/>
              <w:color w:val="000000"/>
            </w:rPr>
            <w:delText xml:space="preserve"> and </w:delText>
          </w:r>
        </w:del>
      </w:ins>
      <w:ins w:id="209" w:author="Jan Muhr" w:date="2019-12-20T14:16:00Z">
        <w:r>
          <w:rPr>
            <w:rFonts w:ascii="Times New Roman" w:eastAsia="Times New Roman" w:hAnsi="Times New Roman" w:cs="Times New Roman"/>
            <w:color w:val="000000"/>
          </w:rPr>
          <w:t xml:space="preserve">severe growth limitations vs. favorable conditions) </w:t>
        </w:r>
      </w:ins>
      <w:ins w:id="210" w:author="david andres herrera ramirez" w:date="2019-12-19T22:04:00Z">
        <w:del w:id="211" w:author="Jan Muhr" w:date="2019-12-20T14:16:00Z">
          <w:r>
            <w:rPr>
              <w:rFonts w:ascii="Times New Roman" w:eastAsia="Times New Roman" w:hAnsi="Times New Roman" w:cs="Times New Roman"/>
              <w:color w:val="000000"/>
            </w:rPr>
            <w:delText>highly limited</w:delText>
          </w:r>
        </w:del>
      </w:ins>
      <w:ins w:id="212" w:author="Jan Muhr" w:date="2019-12-20T14:16:00Z">
        <w:del w:id="213" w:author="Jan Muhr" w:date="2019-12-20T14:16:00Z">
          <w:r>
            <w:rPr>
              <w:rFonts w:ascii="Times New Roman" w:eastAsia="Times New Roman" w:hAnsi="Times New Roman" w:cs="Times New Roman"/>
              <w:color w:val="000000"/>
            </w:rPr>
            <w:delText xml:space="preserve"> vs. </w:delText>
          </w:r>
        </w:del>
      </w:ins>
      <w:ins w:id="214" w:author="david andres herrera ramirez" w:date="2019-12-19T22:04:00Z">
        <w:del w:id="215" w:author="Jan Muhr" w:date="2019-12-20T14:16:00Z">
          <w:r>
            <w:rPr>
              <w:rFonts w:ascii="Times New Roman" w:eastAsia="Times New Roman" w:hAnsi="Times New Roman" w:cs="Times New Roman"/>
              <w:color w:val="000000"/>
            </w:rPr>
            <w:delText xml:space="preserve"> mediterranean species </w:delText>
          </w:r>
        </w:del>
      </w:ins>
      <w:ins w:id="216" w:author="Susan Trumbore" w:date="2019-12-09T13:51:00Z">
        <w:del w:id="217" w:author="david andres herrera ramirez" w:date="2019-12-19T22:04:00Z">
          <w:r>
            <w:rPr>
              <w:rFonts w:ascii="Times New Roman" w:eastAsia="Times New Roman" w:hAnsi="Times New Roman" w:cs="Times New Roman"/>
              <w:color w:val="000000"/>
            </w:rPr>
            <w:delText xml:space="preserve">tree species that </w:delText>
          </w:r>
        </w:del>
      </w:ins>
      <w:del w:id="218" w:author="david andres herrera ramirez" w:date="2019-12-19T22:04:00Z">
        <w:r>
          <w:rPr>
            <w:rFonts w:ascii="Times New Roman" w:eastAsia="Times New Roman" w:hAnsi="Times New Roman" w:cs="Times New Roman"/>
            <w:color w:val="000000"/>
          </w:rPr>
          <w:delText>represen</w:delText>
        </w:r>
      </w:del>
      <w:ins w:id="219" w:author="Susan Trumbore" w:date="2019-12-09T13:51:00Z">
        <w:del w:id="220" w:author="david andres herrera ramirez" w:date="2019-12-19T22:04:00Z">
          <w:r>
            <w:rPr>
              <w:rFonts w:ascii="Times New Roman" w:eastAsia="Times New Roman" w:hAnsi="Times New Roman" w:cs="Times New Roman"/>
              <w:color w:val="000000"/>
            </w:rPr>
            <w:delText>t</w:delText>
          </w:r>
        </w:del>
      </w:ins>
      <w:del w:id="221" w:author="david andres herrera ramirez" w:date="2019-12-19T22:04:00Z">
        <w:r>
          <w:rPr>
            <w:rFonts w:ascii="Times New Roman" w:eastAsia="Times New Roman" w:hAnsi="Times New Roman" w:cs="Times New Roman"/>
            <w:color w:val="000000"/>
          </w:rPr>
          <w:delText xml:space="preserve">ting different functional </w:delText>
        </w:r>
        <w:commentRangeStart w:id="222"/>
        <w:r>
          <w:rPr>
            <w:rFonts w:ascii="Times New Roman" w:eastAsia="Times New Roman" w:hAnsi="Times New Roman" w:cs="Times New Roman"/>
            <w:color w:val="000000"/>
          </w:rPr>
          <w:delText>types</w:delText>
        </w:r>
      </w:del>
      <w:commentRangeEnd w:id="222"/>
      <w:r>
        <w:commentReference w:id="222"/>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ii)</w:t>
      </w:r>
      <w:r>
        <w:rPr>
          <w:rFonts w:ascii="Times New Roman" w:eastAsia="Times New Roman" w:hAnsi="Times New Roman" w:cs="Times New Roman"/>
          <w:color w:val="000000"/>
        </w:rPr>
        <w:t xml:space="preserve"> What is the predicted age structure of the NSC reserves available </w:t>
      </w:r>
      <w:del w:id="223" w:author="Jan Muhr" w:date="2019-12-19T14:33:00Z">
        <w:r>
          <w:rPr>
            <w:rFonts w:ascii="Times New Roman" w:eastAsia="Times New Roman" w:hAnsi="Times New Roman" w:cs="Times New Roman"/>
            <w:color w:val="000000"/>
          </w:rPr>
          <w:delText xml:space="preserve">to sustain tree metabolism under </w:delText>
        </w:r>
        <w:r>
          <w:rPr>
            <w:rFonts w:ascii="Times New Roman" w:eastAsia="Times New Roman" w:hAnsi="Times New Roman" w:cs="Times New Roman"/>
          </w:rPr>
          <w:delText xml:space="preserve">carbon limitation </w:delText>
        </w:r>
      </w:del>
      <w:r>
        <w:rPr>
          <w:rFonts w:ascii="Times New Roman" w:eastAsia="Times New Roman" w:hAnsi="Times New Roman" w:cs="Times New Roman"/>
          <w:color w:val="000000"/>
        </w:rPr>
        <w:t xml:space="preserve">and </w:t>
      </w:r>
      <w:del w:id="224" w:author="Susan Trumbore" w:date="2019-12-09T13:52:00Z">
        <w:r>
          <w:rPr>
            <w:rFonts w:ascii="Times New Roman" w:eastAsia="Times New Roman" w:hAnsi="Times New Roman" w:cs="Times New Roman"/>
            <w:color w:val="000000"/>
          </w:rPr>
          <w:delText xml:space="preserve">for </w:delText>
        </w:r>
      </w:del>
      <w:r>
        <w:rPr>
          <w:rFonts w:ascii="Times New Roman" w:eastAsia="Times New Roman" w:hAnsi="Times New Roman" w:cs="Times New Roman"/>
          <w:color w:val="000000"/>
        </w:rPr>
        <w:t xml:space="preserve">how long, </w:t>
      </w:r>
      <w:ins w:id="225" w:author="david andres herrera ramirez" w:date="2019-12-01T21:16:00Z">
        <w:r>
          <w:rPr>
            <w:rFonts w:ascii="Times New Roman" w:eastAsia="Times New Roman" w:hAnsi="Times New Roman" w:cs="Times New Roman"/>
            <w:color w:val="000000"/>
          </w:rPr>
          <w:t xml:space="preserve">theoretically, trees would take to consume </w:t>
        </w:r>
      </w:ins>
      <w:r>
        <w:rPr>
          <w:rFonts w:ascii="Times New Roman" w:eastAsia="Times New Roman" w:hAnsi="Times New Roman" w:cs="Times New Roman"/>
          <w:color w:val="000000"/>
        </w:rPr>
        <w:t>these reserves</w:t>
      </w:r>
      <w:ins w:id="226" w:author="Susan Trumbore" w:date="2019-12-09T13:52:00Z">
        <w:r>
          <w:rPr>
            <w:rFonts w:ascii="Times New Roman" w:eastAsia="Times New Roman" w:hAnsi="Times New Roman" w:cs="Times New Roman"/>
            <w:color w:val="000000"/>
          </w:rPr>
          <w:t xml:space="preserve"> </w:t>
        </w:r>
        <w:del w:id="227" w:author="david andres herrera ramirez" w:date="2019-12-16T19:42:00Z">
          <w:r>
            <w:rPr>
              <w:rFonts w:ascii="Times New Roman" w:eastAsia="Times New Roman" w:hAnsi="Times New Roman" w:cs="Times New Roman"/>
              <w:color w:val="000000"/>
            </w:rPr>
            <w:delText>under carbon limitation</w:delText>
          </w:r>
        </w:del>
      </w:ins>
      <w:del w:id="228" w:author="Susan Trumbore" w:date="2019-12-09T13:52:00Z">
        <w:r>
          <w:rPr>
            <w:rFonts w:ascii="Times New Roman" w:eastAsia="Times New Roman" w:hAnsi="Times New Roman" w:cs="Times New Roman"/>
            <w:color w:val="000000"/>
          </w:rPr>
          <w:delText>last</w:delText>
        </w:r>
      </w:del>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iii)</w:t>
      </w:r>
      <w:r>
        <w:rPr>
          <w:rFonts w:ascii="Times New Roman" w:eastAsia="Times New Roman" w:hAnsi="Times New Roman" w:cs="Times New Roman"/>
          <w:color w:val="000000"/>
        </w:rPr>
        <w:t xml:space="preserve"> what are the </w:t>
      </w:r>
      <w:ins w:id="229" w:author="Susan Trumbore" w:date="2019-12-09T13:54:00Z">
        <w:r>
          <w:rPr>
            <w:rFonts w:ascii="Times New Roman" w:eastAsia="Times New Roman" w:hAnsi="Times New Roman" w:cs="Times New Roman"/>
            <w:color w:val="000000"/>
          </w:rPr>
          <w:t>principal</w:t>
        </w:r>
      </w:ins>
      <w:ins w:id="230" w:author="david andres herrera ramirez" w:date="2019-12-19T18:01:00Z">
        <w:r>
          <w:rPr>
            <w:rFonts w:ascii="Times New Roman" w:eastAsia="Times New Roman" w:hAnsi="Times New Roman" w:cs="Times New Roman"/>
            <w:rPrChange w:id="231" w:author="Susan Trumbore" w:date="2019-12-09T13:54:00Z">
              <w:rPr>
                <w:rFonts w:ascii="Times New Roman" w:eastAsia="Times New Roman" w:hAnsi="Times New Roman" w:cs="Times New Roman"/>
                <w:color w:val="000000"/>
              </w:rPr>
            </w:rPrChange>
          </w:rPr>
          <w:t xml:space="preserve"> </w:t>
        </w:r>
      </w:ins>
      <w:del w:id="232" w:author="Susan Trumbore" w:date="2019-12-09T13:54:00Z">
        <w:r>
          <w:rPr>
            <w:rFonts w:ascii="Times New Roman" w:eastAsia="Times New Roman" w:hAnsi="Times New Roman" w:cs="Times New Roman"/>
            <w:color w:val="000000"/>
          </w:rPr>
          <w:delText>main</w:delText>
        </w:r>
      </w:del>
      <w:r>
        <w:rPr>
          <w:rFonts w:ascii="Times New Roman" w:eastAsia="Times New Roman" w:hAnsi="Times New Roman" w:cs="Times New Roman"/>
          <w:color w:val="000000"/>
        </w:rPr>
        <w:t xml:space="preserve"> carbon fluxes that </w:t>
      </w:r>
      <w:del w:id="233" w:author="Susan Trumbore" w:date="2019-12-09T13:53:00Z">
        <w:r>
          <w:rPr>
            <w:rFonts w:ascii="Times New Roman" w:eastAsia="Times New Roman" w:hAnsi="Times New Roman" w:cs="Times New Roman"/>
            <w:color w:val="000000"/>
          </w:rPr>
          <w:delText xml:space="preserve">have a larger </w:delText>
        </w:r>
      </w:del>
      <w:r>
        <w:rPr>
          <w:rFonts w:ascii="Times New Roman" w:eastAsia="Times New Roman" w:hAnsi="Times New Roman" w:cs="Times New Roman"/>
          <w:color w:val="000000"/>
        </w:rPr>
        <w:t xml:space="preserve">influence </w:t>
      </w:r>
    </w:p>
    <w:p w14:paraId="0190A5EE"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del w:id="234" w:author="Susan Trumbore" w:date="2019-12-09T13:53:00Z">
        <w:r>
          <w:rPr>
            <w:rFonts w:ascii="Times New Roman" w:eastAsia="Times New Roman" w:hAnsi="Times New Roman" w:cs="Times New Roman"/>
            <w:color w:val="000000"/>
          </w:rPr>
          <w:delText>on</w:delText>
        </w:r>
      </w:del>
      <w:r>
        <w:rPr>
          <w:rFonts w:ascii="Times New Roman" w:eastAsia="Times New Roman" w:hAnsi="Times New Roman" w:cs="Times New Roman"/>
          <w:color w:val="000000"/>
        </w:rPr>
        <w:t xml:space="preserve"> the NSC mean age</w:t>
      </w:r>
      <w:ins w:id="235" w:author="Susan Trumbore" w:date="2019-12-09T13:53: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and mean transit time</w:t>
      </w:r>
      <w:ins w:id="236" w:author="Susan Trumbore" w:date="2019-12-09T13:53: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We expect </w:t>
      </w:r>
      <w:ins w:id="237" w:author="Susan Trumbore" w:date="2019-12-09T13:54:00Z">
        <w:r>
          <w:rPr>
            <w:rFonts w:ascii="Times New Roman" w:eastAsia="Times New Roman" w:hAnsi="Times New Roman" w:cs="Times New Roman"/>
            <w:color w:val="000000"/>
          </w:rPr>
          <w:t xml:space="preserve">that </w:t>
        </w:r>
      </w:ins>
      <w:del w:id="238" w:author="Susan Trumbore" w:date="2019-12-09T13:54:00Z">
        <w:r>
          <w:rPr>
            <w:rFonts w:ascii="Times New Roman" w:eastAsia="Times New Roman" w:hAnsi="Times New Roman" w:cs="Times New Roman"/>
            <w:color w:val="000000"/>
          </w:rPr>
          <w:delText xml:space="preserve">these </w:delText>
        </w:r>
      </w:del>
      <w:r>
        <w:rPr>
          <w:rFonts w:ascii="Times New Roman" w:eastAsia="Times New Roman" w:hAnsi="Times New Roman" w:cs="Times New Roman"/>
          <w:color w:val="000000"/>
        </w:rPr>
        <w:t>compartmental models, which consider organ specific and compound specific carbon pools</w:t>
      </w:r>
      <w:ins w:id="239" w:author="Susan Trumbore" w:date="2019-12-09T13:54:00Z">
        <w:r>
          <w:rPr>
            <w:rFonts w:ascii="Times New Roman" w:eastAsia="Times New Roman" w:hAnsi="Times New Roman" w:cs="Times New Roman"/>
            <w:color w:val="000000"/>
          </w:rPr>
          <w:t>, will</w:t>
        </w:r>
      </w:ins>
      <w:del w:id="240" w:author="Susan Trumbore" w:date="2019-12-09T13:54:00Z">
        <w:r>
          <w:rPr>
            <w:rFonts w:ascii="Times New Roman" w:eastAsia="Times New Roman" w:hAnsi="Times New Roman" w:cs="Times New Roman"/>
            <w:color w:val="000000"/>
          </w:rPr>
          <w:delText>, to</w:delText>
        </w:r>
      </w:del>
      <w:r>
        <w:rPr>
          <w:rFonts w:ascii="Times New Roman" w:eastAsia="Times New Roman" w:hAnsi="Times New Roman" w:cs="Times New Roman"/>
          <w:color w:val="000000"/>
        </w:rPr>
        <w:t xml:space="preserve"> allow us to estimate differences in the NSC age distributions of tre</w:t>
      </w:r>
      <w:r>
        <w:rPr>
          <w:rFonts w:ascii="Times New Roman" w:eastAsia="Times New Roman" w:hAnsi="Times New Roman" w:cs="Times New Roman"/>
        </w:rPr>
        <w:t>e</w:t>
      </w:r>
      <w:r>
        <w:rPr>
          <w:rFonts w:ascii="Times New Roman" w:eastAsia="Times New Roman" w:hAnsi="Times New Roman" w:cs="Times New Roman"/>
          <w:color w:val="000000"/>
        </w:rPr>
        <w:t xml:space="preserve">s with different life strategies, and to associate them with different storage traits. We </w:t>
      </w:r>
      <w:r>
        <w:rPr>
          <w:rFonts w:ascii="Times New Roman" w:eastAsia="Times New Roman" w:hAnsi="Times New Roman" w:cs="Times New Roman"/>
          <w:color w:val="000000"/>
        </w:rPr>
        <w:t>also expect that</w:t>
      </w:r>
      <w:ins w:id="241" w:author="Susan Trumbore" w:date="2019-12-09T13:55: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by estimating the changes of the NSC transit time during a severe carbon limitation</w:t>
      </w:r>
      <w:del w:id="242" w:author="david andres herrera ramirez" w:date="2019-12-07T18:37:00Z">
        <w:r>
          <w:rPr>
            <w:rFonts w:ascii="Times New Roman" w:eastAsia="Times New Roman" w:hAnsi="Times New Roman" w:cs="Times New Roman"/>
            <w:color w:val="000000"/>
          </w:rPr>
          <w:delText xml:space="preserve"> condition</w:delText>
        </w:r>
      </w:del>
      <w:r>
        <w:rPr>
          <w:rFonts w:ascii="Times New Roman" w:eastAsia="Times New Roman" w:hAnsi="Times New Roman" w:cs="Times New Roman"/>
          <w:color w:val="000000"/>
        </w:rPr>
        <w:t>, we can describe the age structure of the carbon available for sustaining the tree’s metabolism and growth</w:t>
      </w:r>
      <w:ins w:id="243" w:author="david andres herrera ramirez" w:date="2019-12-07T18:39:00Z">
        <w:del w:id="244" w:author="Susan Trumbore" w:date="2019-12-09T13:55:00Z">
          <w:r>
            <w:rPr>
              <w:rFonts w:ascii="Times New Roman" w:eastAsia="Times New Roman" w:hAnsi="Times New Roman" w:cs="Times New Roman"/>
              <w:color w:val="000000"/>
            </w:rPr>
            <w:delText>;</w:delText>
          </w:r>
        </w:del>
      </w:ins>
      <w:del w:id="245" w:author="Susan Trumbore" w:date="2019-12-09T13:55: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and to estimate how long </w:t>
      </w:r>
      <w:del w:id="246" w:author="Christine Römermann" w:date="2019-12-19T10:04:00Z">
        <w:r>
          <w:rPr>
            <w:rFonts w:ascii="Times New Roman" w:eastAsia="Times New Roman" w:hAnsi="Times New Roman" w:cs="Times New Roman"/>
            <w:color w:val="000000"/>
          </w:rPr>
          <w:delText xml:space="preserve">can </w:delText>
        </w:r>
      </w:del>
      <w:r>
        <w:rPr>
          <w:rFonts w:ascii="Times New Roman" w:eastAsia="Times New Roman" w:hAnsi="Times New Roman" w:cs="Times New Roman"/>
          <w:color w:val="000000"/>
        </w:rPr>
        <w:t>it</w:t>
      </w:r>
      <w:ins w:id="247" w:author="Christine Römermann" w:date="2019-12-19T10:04:00Z">
        <w:r>
          <w:rPr>
            <w:rFonts w:ascii="Times New Roman" w:eastAsia="Times New Roman" w:hAnsi="Times New Roman" w:cs="Times New Roman"/>
            <w:color w:val="000000"/>
          </w:rPr>
          <w:t xml:space="preserve"> can</w:t>
        </w:r>
      </w:ins>
      <w:r>
        <w:rPr>
          <w:rFonts w:ascii="Times New Roman" w:eastAsia="Times New Roman" w:hAnsi="Times New Roman" w:cs="Times New Roman"/>
          <w:color w:val="000000"/>
        </w:rPr>
        <w:t xml:space="preserve"> take for the trees to exhaust their reserves</w:t>
      </w:r>
      <w:ins w:id="248" w:author="Susan Trumbore" w:date="2019-12-09T13:55:00Z">
        <w:r>
          <w:rPr>
            <w:rFonts w:ascii="Times New Roman" w:eastAsia="Times New Roman" w:hAnsi="Times New Roman" w:cs="Times New Roman"/>
            <w:color w:val="000000"/>
          </w:rPr>
          <w:t>.</w:t>
        </w:r>
      </w:ins>
      <w:del w:id="249" w:author="Susan Trumbore" w:date="2019-12-09T13:55:00Z">
        <w:r>
          <w:rPr>
            <w:rFonts w:ascii="Times New Roman" w:eastAsia="Times New Roman" w:hAnsi="Times New Roman" w:cs="Times New Roman"/>
            <w:color w:val="000000"/>
          </w:rPr>
          <w:delText xml:space="preserve"> depending on their NSC consumption level</w:delText>
        </w:r>
      </w:del>
      <w:r>
        <w:rPr>
          <w:rFonts w:ascii="Times New Roman" w:eastAsia="Times New Roman" w:hAnsi="Times New Roman" w:cs="Times New Roman"/>
          <w:color w:val="000000"/>
        </w:rPr>
        <w:t xml:space="preserve">. </w:t>
      </w:r>
    </w:p>
    <w:p w14:paraId="253A4B58" w14:textId="77777777" w:rsidR="002503E1" w:rsidRDefault="00052AAB">
      <w:pPr>
        <w:pStyle w:val="Ttulo1"/>
        <w:rPr>
          <w:rFonts w:ascii="Times New Roman" w:eastAsia="Times New Roman" w:hAnsi="Times New Roman" w:cs="Times New Roman"/>
          <w:sz w:val="24"/>
          <w:szCs w:val="24"/>
        </w:rPr>
      </w:pPr>
      <w:bookmarkStart w:id="250" w:name="30j0zll" w:colFirst="0" w:colLast="0"/>
      <w:bookmarkEnd w:id="250"/>
      <w:r>
        <w:rPr>
          <w:rFonts w:ascii="Times New Roman" w:eastAsia="Times New Roman" w:hAnsi="Times New Roman" w:cs="Times New Roman"/>
          <w:sz w:val="24"/>
          <w:szCs w:val="24"/>
        </w:rPr>
        <w:lastRenderedPageBreak/>
        <w:t>Materials and Methods</w:t>
      </w:r>
    </w:p>
    <w:p w14:paraId="48692511" w14:textId="77777777" w:rsidR="002503E1" w:rsidRDefault="00052AAB">
      <w:pPr>
        <w:pStyle w:val="Ttulo2"/>
        <w:spacing w:line="360" w:lineRule="auto"/>
        <w:rPr>
          <w:rFonts w:ascii="Times New Roman" w:eastAsia="Times New Roman" w:hAnsi="Times New Roman" w:cs="Times New Roman"/>
          <w:sz w:val="24"/>
          <w:szCs w:val="24"/>
        </w:rPr>
      </w:pPr>
      <w:bookmarkStart w:id="251" w:name="1fob9te" w:colFirst="0" w:colLast="0"/>
      <w:bookmarkEnd w:id="251"/>
      <w:r>
        <w:rPr>
          <w:rFonts w:ascii="Times New Roman" w:eastAsia="Times New Roman" w:hAnsi="Times New Roman" w:cs="Times New Roman"/>
          <w:sz w:val="24"/>
          <w:szCs w:val="24"/>
        </w:rPr>
        <w:t>Model</w:t>
      </w:r>
      <w:del w:id="252" w:author="Susan Trumbore" w:date="2019-12-09T13:56: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description</w:t>
      </w:r>
      <w:ins w:id="253" w:author="Susan Trumbore" w:date="2019-12-09T13:56: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p>
    <w:p w14:paraId="04BFE811"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We used compartmental linear models of carbon allocation in individual trees</w:t>
      </w:r>
      <w:ins w:id="254" w:author="david andres herrera ramirez" w:date="2019-12-19T22:23:00Z">
        <w:r>
          <w:rPr>
            <w:rFonts w:ascii="Times New Roman" w:eastAsia="Times New Roman" w:hAnsi="Times New Roman" w:cs="Times New Roman"/>
            <w:color w:val="000000"/>
          </w:rPr>
          <w:t xml:space="preserve"> </w:t>
        </w:r>
      </w:ins>
      <w:del w:id="255" w:author="david andres herrera ramirez" w:date="2019-12-19T22:23:00Z">
        <w:r>
          <w:rPr>
            <w:rFonts w:ascii="Times New Roman" w:eastAsia="Times New Roman" w:hAnsi="Times New Roman" w:cs="Times New Roman"/>
            <w:color w:val="000000"/>
          </w:rPr>
          <w:delText xml:space="preserve"> </w:delText>
        </w:r>
      </w:del>
      <w:ins w:id="256" w:author="Susan Trumbore" w:date="2019-12-09T13:55:00Z">
        <w:r>
          <w:rPr>
            <w:rFonts w:ascii="Times New Roman" w:eastAsia="Times New Roman" w:hAnsi="Times New Roman" w:cs="Times New Roman"/>
            <w:color w:val="000000"/>
          </w:rPr>
          <w:t>to</w:t>
        </w:r>
      </w:ins>
      <w:del w:id="257" w:author="Susan Trumbore" w:date="2019-12-09T13:55:00Z">
        <w:r>
          <w:rPr>
            <w:rFonts w:ascii="Times New Roman" w:eastAsia="Times New Roman" w:hAnsi="Times New Roman" w:cs="Times New Roman"/>
            <w:color w:val="000000"/>
          </w:rPr>
          <w:delText>for</w:delText>
        </w:r>
      </w:del>
      <w:r>
        <w:rPr>
          <w:rFonts w:ascii="Times New Roman" w:eastAsia="Times New Roman" w:hAnsi="Times New Roman" w:cs="Times New Roman"/>
          <w:color w:val="000000"/>
        </w:rPr>
        <w:t xml:space="preserve"> estimat</w:t>
      </w:r>
      <w:ins w:id="258" w:author="Susan Trumbore" w:date="2019-12-09T13:56:00Z">
        <w:r>
          <w:rPr>
            <w:rFonts w:ascii="Times New Roman" w:eastAsia="Times New Roman" w:hAnsi="Times New Roman" w:cs="Times New Roman"/>
            <w:color w:val="000000"/>
          </w:rPr>
          <w:t>e</w:t>
        </w:r>
      </w:ins>
      <w:del w:id="259" w:author="Susan Trumbore" w:date="2019-12-09T13:56:00Z">
        <w:r>
          <w:rPr>
            <w:rFonts w:ascii="Times New Roman" w:eastAsia="Times New Roman" w:hAnsi="Times New Roman" w:cs="Times New Roman"/>
            <w:color w:val="000000"/>
          </w:rPr>
          <w:delText>ing</w:delText>
        </w:r>
      </w:del>
      <w:r>
        <w:rPr>
          <w:rFonts w:ascii="Times New Roman" w:eastAsia="Times New Roman" w:hAnsi="Times New Roman" w:cs="Times New Roman"/>
          <w:color w:val="000000"/>
        </w:rPr>
        <w:t xml:space="preserve"> NSC age and transit time distributions (Figs. 1 and 2).</w:t>
      </w:r>
      <w:ins w:id="260" w:author="david andres herrera ramirez" w:date="2019-12-19T23:37:00Z">
        <w:r>
          <w:rPr>
            <w:rFonts w:ascii="Times New Roman" w:eastAsia="Times New Roman" w:hAnsi="Times New Roman" w:cs="Times New Roman"/>
            <w:color w:val="000000"/>
          </w:rPr>
          <w:t xml:space="preserve"> We used species of different leaf phenology, evergreen and deciduous, and different growth environments, </w:t>
        </w:r>
        <w:proofErr w:type="spellStart"/>
        <w:r>
          <w:rPr>
            <w:rFonts w:ascii="Times New Roman" w:eastAsia="Times New Roman" w:hAnsi="Times New Roman" w:cs="Times New Roman"/>
            <w:color w:val="000000"/>
          </w:rPr>
          <w:t>mediterranean</w:t>
        </w:r>
        <w:proofErr w:type="spellEnd"/>
        <w:r>
          <w:rPr>
            <w:rFonts w:ascii="Times New Roman" w:eastAsia="Times New Roman" w:hAnsi="Times New Roman" w:cs="Times New Roman"/>
            <w:color w:val="000000"/>
          </w:rPr>
          <w:t xml:space="preserve"> and temperate forest.</w:t>
        </w:r>
      </w:ins>
      <w:r>
        <w:rPr>
          <w:rFonts w:ascii="Times New Roman" w:eastAsia="Times New Roman" w:hAnsi="Times New Roman" w:cs="Times New Roman"/>
          <w:color w:val="000000"/>
        </w:rPr>
        <w:t xml:space="preserve"> Compartmental models describe the exchange of mass between</w:t>
      </w:r>
      <w:r>
        <w:rPr>
          <w:rFonts w:ascii="Times New Roman" w:eastAsia="Times New Roman" w:hAnsi="Times New Roman" w:cs="Times New Roman"/>
          <w:color w:val="000000"/>
        </w:rPr>
        <w:t xml:space="preserve"> compartments following mass conservation principles </w:t>
      </w:r>
      <w:r>
        <w:fldChar w:fldCharType="begin"/>
      </w:r>
      <w:r>
        <w:instrText xml:space="preserve"> HYPERLINK "https://www.zotero.org/google-docs/?Zb5nEG" \h </w:instrText>
      </w:r>
      <w:r>
        <w:fldChar w:fldCharType="separate"/>
      </w:r>
      <w:r>
        <w:rPr>
          <w:rFonts w:ascii="Times New Roman" w:eastAsia="Times New Roman" w:hAnsi="Times New Roman" w:cs="Times New Roman"/>
          <w:color w:val="000000"/>
        </w:rPr>
        <w:t>(Jacquez &amp; Simon, 1993; Metzler &amp; Sierra,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This means that: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the mass of NSC leaving each compartment is a fraction of the mass of th</w:t>
      </w:r>
      <w:r>
        <w:rPr>
          <w:rFonts w:ascii="Times New Roman" w:eastAsia="Times New Roman" w:hAnsi="Times New Roman" w:cs="Times New Roman"/>
          <w:color w:val="000000"/>
        </w:rPr>
        <w:t xml:space="preserve">e NSC compartment, and ii) the mass entering the compartment is immediately mixed with the mass of the NSC compartment, making the mass of the compartment homogeneous at any time </w:t>
      </w:r>
      <w:r>
        <w:fldChar w:fldCharType="begin"/>
      </w:r>
      <w:r>
        <w:instrText xml:space="preserve"> HYPERLINK "https://www.zotero.org/google-docs/?Zbb8vy" \h </w:instrText>
      </w:r>
      <w:r>
        <w:fldChar w:fldCharType="separate"/>
      </w:r>
      <w:r>
        <w:rPr>
          <w:rFonts w:ascii="Times New Roman" w:eastAsia="Times New Roman" w:hAnsi="Times New Roman" w:cs="Times New Roman"/>
          <w:color w:val="000000"/>
        </w:rPr>
        <w:t>(Metzler &amp; Sier</w:t>
      </w:r>
      <w:r>
        <w:rPr>
          <w:rFonts w:ascii="Times New Roman" w:eastAsia="Times New Roman" w:hAnsi="Times New Roman" w:cs="Times New Roman"/>
          <w:color w:val="000000"/>
        </w:rPr>
        <w:t>ra,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The structure</w:t>
      </w:r>
      <w:del w:id="261" w:author="david andres herrera ramirez" w:date="2019-12-07T18:42:00Z">
        <w:r>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of the compartmental linear models follow those described in Klein &amp; Hoch (2015) for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Mill. and on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for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L.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L. with small variations based on theoretical assumptions (</w:t>
      </w:r>
      <w:r>
        <w:rPr>
          <w:rFonts w:ascii="Times New Roman" w:eastAsia="Times New Roman" w:hAnsi="Times New Roman" w:cs="Times New Roman"/>
          <w:color w:val="000000"/>
        </w:rPr>
        <w:t>Figs. 1 and 2). We estimated the model parameters (annual fraction of carbon transferred between pools) based on the carbon fluxes and pool stocks reported in the two studies for each species (Tables 2 and 1).</w:t>
      </w:r>
    </w:p>
    <w:p w14:paraId="513678BD"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model proposed by Klein &amp; Hoch (2015) was parameterized using a carbon balance approach and exhaustive eco-physiological measurements during more than 13 years </w:t>
      </w:r>
      <w:r>
        <w:rPr>
          <w:rFonts w:ascii="Times New Roman" w:eastAsia="Times New Roman" w:hAnsi="Times New Roman" w:cs="Times New Roman"/>
        </w:rPr>
        <w:t>at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forest, Israel.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occurs in humid </w:t>
      </w:r>
      <w:proofErr w:type="spellStart"/>
      <w:r>
        <w:rPr>
          <w:rFonts w:ascii="Times New Roman" w:eastAsia="Times New Roman" w:hAnsi="Times New Roman" w:cs="Times New Roman"/>
          <w:color w:val="000000"/>
        </w:rPr>
        <w:t>mediterranean</w:t>
      </w:r>
      <w:proofErr w:type="spellEnd"/>
      <w:r>
        <w:rPr>
          <w:rFonts w:ascii="Times New Roman" w:eastAsia="Times New Roman" w:hAnsi="Times New Roman" w:cs="Times New Roman"/>
          <w:color w:val="000000"/>
        </w:rPr>
        <w:t xml:space="preserve"> regions, but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w:t>
      </w:r>
      <w:r>
        <w:rPr>
          <w:rFonts w:ascii="Times New Roman" w:eastAsia="Times New Roman" w:hAnsi="Times New Roman" w:cs="Times New Roman"/>
          <w:color w:val="000000"/>
        </w:rPr>
        <w:t xml:space="preserve">st is a semi-arid forest with only 285 mm of annual precipitation and an extended drought period of several months, so trees there are at the limit of the species’ growth requirements </w:t>
      </w:r>
      <w:r>
        <w:fldChar w:fldCharType="begin"/>
      </w:r>
      <w:r>
        <w:instrText xml:space="preserve"> HYPERLINK "https://www.zotero.org/google-docs/?aVIgk0" \h </w:instrText>
      </w:r>
      <w:r>
        <w:fldChar w:fldCharType="separate"/>
      </w:r>
      <w:r>
        <w:rPr>
          <w:rFonts w:ascii="Times New Roman" w:eastAsia="Times New Roman" w:hAnsi="Times New Roman" w:cs="Times New Roman"/>
        </w:rPr>
        <w:t>(Klein &amp; H</w:t>
      </w:r>
      <w:r>
        <w:rPr>
          <w:rFonts w:ascii="Times New Roman" w:eastAsia="Times New Roman" w:hAnsi="Times New Roman" w:cs="Times New Roman"/>
        </w:rPr>
        <w:t>och, 2015)</w:t>
      </w:r>
      <w:r>
        <w:rPr>
          <w:rFonts w:ascii="Times New Roman" w:eastAsia="Times New Roman" w:hAnsi="Times New Roman" w:cs="Times New Roman"/>
        </w:rPr>
        <w:fldChar w:fldCharType="end"/>
      </w:r>
      <w:r>
        <w:rPr>
          <w:rFonts w:ascii="Times New Roman" w:eastAsia="Times New Roman" w:hAnsi="Times New Roman" w:cs="Times New Roman"/>
          <w:color w:val="000000"/>
        </w:rPr>
        <w:t>. Model parameters were estimated for a typical mature</w:t>
      </w:r>
      <w:ins w:id="262" w:author="david andres herrera ramirez" w:date="2019-12-07T18:44:00Z">
        <w:r>
          <w:rPr>
            <w:rFonts w:ascii="Times New Roman" w:eastAsia="Times New Roman" w:hAnsi="Times New Roman" w:cs="Times New Roman"/>
            <w:color w:val="000000"/>
          </w:rPr>
          <w:t xml:space="preserve"> and</w:t>
        </w:r>
      </w:ins>
      <w:del w:id="263" w:author="david andres herrera ramirez" w:date="2019-12-07T18:44: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healthy tree where the amount of carbon fixed was assumed to be very close to the amount of carbon released, i.e., trees were close to </w:t>
      </w:r>
      <w:ins w:id="264" w:author="Carlos Sierra" w:date="2019-12-10T14:20:00Z">
        <w:r>
          <w:rPr>
            <w:rFonts w:ascii="Times New Roman" w:eastAsia="Times New Roman" w:hAnsi="Times New Roman" w:cs="Times New Roman"/>
            <w:color w:val="000000"/>
          </w:rPr>
          <w:t xml:space="preserve">a </w:t>
        </w:r>
      </w:ins>
      <w:r>
        <w:rPr>
          <w:rFonts w:ascii="Times New Roman" w:eastAsia="Times New Roman" w:hAnsi="Times New Roman" w:cs="Times New Roman"/>
          <w:color w:val="000000"/>
        </w:rPr>
        <w:t xml:space="preserve">steady state condition with respect to carbon </w:t>
      </w:r>
      <w:r>
        <w:fldChar w:fldCharType="begin"/>
      </w:r>
      <w:r>
        <w:instrText xml:space="preserve"> </w:instrText>
      </w:r>
      <w:r>
        <w:instrText xml:space="preserve">HYPERLINK "https://www.zotero.org/google-docs/?dR2sYv" \h </w:instrText>
      </w:r>
      <w:r>
        <w:fldChar w:fldCharType="separate"/>
      </w:r>
      <w:r>
        <w:rPr>
          <w:rFonts w:ascii="Times New Roman" w:eastAsia="Times New Roman" w:hAnsi="Times New Roman" w:cs="Times New Roman"/>
        </w:rPr>
        <w:t>(Klein &amp; Hoch, 2015)</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Three organ specific carbon pools were defined as: stem, foliage and belowground; each with three compound specific carbon pools: starch (stored NSC), soluble sugars (active NSC) and structural carbohydrates (i.e., biomass) (Fig. 1). </w:t>
      </w:r>
      <w:ins w:id="265" w:author="david andres herrera ramirez" w:date="2019-12-07T18:48:00Z">
        <w:r>
          <w:rPr>
            <w:rFonts w:ascii="Times New Roman" w:eastAsia="Times New Roman" w:hAnsi="Times New Roman" w:cs="Times New Roman"/>
            <w:color w:val="000000"/>
          </w:rPr>
          <w:t>In the original mode</w:t>
        </w:r>
        <w:r>
          <w:rPr>
            <w:rFonts w:ascii="Times New Roman" w:eastAsia="Times New Roman" w:hAnsi="Times New Roman" w:cs="Times New Roman"/>
            <w:color w:val="000000"/>
          </w:rPr>
          <w:t xml:space="preserve">l, </w:t>
        </w:r>
      </w:ins>
      <w:del w:id="266" w:author="david andres herrera ramirez" w:date="2019-12-07T18:48:00Z">
        <w:r>
          <w:rPr>
            <w:rFonts w:ascii="Times New Roman" w:eastAsia="Times New Roman" w:hAnsi="Times New Roman" w:cs="Times New Roman"/>
            <w:color w:val="000000"/>
          </w:rPr>
          <w:delText>T</w:delText>
        </w:r>
      </w:del>
      <w:ins w:id="267" w:author="david andres herrera ramirez" w:date="2019-12-07T18:48:00Z">
        <w:r>
          <w:rPr>
            <w:rFonts w:ascii="Times New Roman" w:eastAsia="Times New Roman" w:hAnsi="Times New Roman" w:cs="Times New Roman"/>
            <w:color w:val="000000"/>
          </w:rPr>
          <w:t>t</w:t>
        </w:r>
      </w:ins>
      <w:r>
        <w:rPr>
          <w:rFonts w:ascii="Times New Roman" w:eastAsia="Times New Roman" w:hAnsi="Times New Roman" w:cs="Times New Roman"/>
          <w:color w:val="000000"/>
        </w:rPr>
        <w:t xml:space="preserve">he starch and soluble sugars were </w:t>
      </w:r>
      <w:ins w:id="268" w:author="Jan Muhr" w:date="2019-12-19T14:41:00Z">
        <w:r>
          <w:rPr>
            <w:rFonts w:ascii="Times New Roman" w:eastAsia="Times New Roman" w:hAnsi="Times New Roman" w:cs="Times New Roman"/>
            <w:color w:val="000000"/>
          </w:rPr>
          <w:t>categorized into</w:t>
        </w:r>
        <w:del w:id="269" w:author="david andres herrera ramirez" w:date="2019-12-19T22:08: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ins>
      <w:del w:id="270" w:author="Jan Muhr" w:date="2019-12-19T14:41:00Z">
        <w:r>
          <w:rPr>
            <w:rFonts w:ascii="Times New Roman" w:eastAsia="Times New Roman" w:hAnsi="Times New Roman" w:cs="Times New Roman"/>
            <w:color w:val="000000"/>
          </w:rPr>
          <w:delText xml:space="preserve">assumed to be the </w:delText>
        </w:r>
      </w:del>
      <w:r>
        <w:rPr>
          <w:rFonts w:ascii="Times New Roman" w:eastAsia="Times New Roman" w:hAnsi="Times New Roman" w:cs="Times New Roman"/>
          <w:color w:val="000000"/>
        </w:rPr>
        <w:t>stored (slow cycling</w:t>
      </w:r>
      <w:del w:id="271" w:author="david andres herrera ramirez" w:date="2019-12-07T18:48:00Z">
        <w:r>
          <w:rPr>
            <w:rFonts w:ascii="Times New Roman" w:eastAsia="Times New Roman" w:hAnsi="Times New Roman" w:cs="Times New Roman"/>
            <w:color w:val="000000"/>
          </w:rPr>
          <w:delText xml:space="preserve"> pool</w:delText>
        </w:r>
      </w:del>
      <w:r>
        <w:rPr>
          <w:rFonts w:ascii="Times New Roman" w:eastAsia="Times New Roman" w:hAnsi="Times New Roman" w:cs="Times New Roman"/>
          <w:color w:val="000000"/>
        </w:rPr>
        <w:t>) and active (fast cycling</w:t>
      </w:r>
      <w:del w:id="272" w:author="david andres herrera ramirez" w:date="2019-12-07T18:48:00Z">
        <w:r>
          <w:rPr>
            <w:rFonts w:ascii="Times New Roman" w:eastAsia="Times New Roman" w:hAnsi="Times New Roman" w:cs="Times New Roman"/>
            <w:color w:val="000000"/>
          </w:rPr>
          <w:delText xml:space="preserve"> pool</w:delText>
        </w:r>
      </w:del>
      <w:r>
        <w:rPr>
          <w:rFonts w:ascii="Times New Roman" w:eastAsia="Times New Roman" w:hAnsi="Times New Roman" w:cs="Times New Roman"/>
          <w:color w:val="000000"/>
        </w:rPr>
        <w:t>) NSC</w:t>
      </w:r>
      <w:ins w:id="273" w:author="david andres herrera ramirez" w:date="2019-12-07T18:47:00Z">
        <w:r>
          <w:rPr>
            <w:rFonts w:ascii="Times New Roman" w:eastAsia="Times New Roman" w:hAnsi="Times New Roman" w:cs="Times New Roman"/>
            <w:color w:val="000000"/>
          </w:rPr>
          <w:t xml:space="preserve"> pools</w:t>
        </w:r>
      </w:ins>
      <w:ins w:id="274" w:author="Susan Trumbore" w:date="2019-12-09T13:57:00Z">
        <w:r>
          <w:rPr>
            <w:rFonts w:ascii="Times New Roman" w:eastAsia="Times New Roman" w:hAnsi="Times New Roman" w:cs="Times New Roman"/>
            <w:color w:val="000000"/>
          </w:rPr>
          <w:t>,</w:t>
        </w:r>
      </w:ins>
      <w:r>
        <w:rPr>
          <w:rFonts w:ascii="Times New Roman" w:eastAsia="Times New Roman" w:hAnsi="Times New Roman" w:cs="Times New Roman"/>
        </w:rPr>
        <w:t xml:space="preserve"> </w:t>
      </w:r>
      <w:r>
        <w:rPr>
          <w:rFonts w:ascii="Times New Roman" w:eastAsia="Times New Roman" w:hAnsi="Times New Roman" w:cs="Times New Roman"/>
          <w:color w:val="000000"/>
        </w:rPr>
        <w:t>respectively</w:t>
      </w:r>
      <w:ins w:id="275" w:author="Susan Trumbore" w:date="2019-12-09T13:57:00Z">
        <w:r>
          <w:rPr>
            <w:rFonts w:ascii="Times New Roman" w:eastAsia="Times New Roman" w:hAnsi="Times New Roman" w:cs="Times New Roman"/>
            <w:color w:val="000000"/>
          </w:rPr>
          <w:t>.</w:t>
        </w:r>
      </w:ins>
      <w:del w:id="276" w:author="Susan Trumbore" w:date="2019-12-09T13:57:00Z">
        <w:r>
          <w:rPr>
            <w:rFonts w:ascii="Times New Roman" w:eastAsia="Times New Roman" w:hAnsi="Times New Roman" w:cs="Times New Roman"/>
            <w:color w:val="000000"/>
          </w:rPr>
          <w:delText>,</w:delText>
        </w:r>
      </w:del>
      <w:del w:id="277" w:author="david andres herrera ramirez" w:date="2019-12-01T21:16:00Z">
        <w:r>
          <w:rPr>
            <w:rFonts w:ascii="Times New Roman" w:eastAsia="Times New Roman" w:hAnsi="Times New Roman" w:cs="Times New Roman"/>
            <w:color w:val="000000"/>
          </w:rPr>
          <w:delText xml:space="preserve"> during model parameterization</w:delText>
        </w:r>
      </w:del>
      <w:r>
        <w:rPr>
          <w:rFonts w:ascii="Times New Roman" w:eastAsia="Times New Roman" w:hAnsi="Times New Roman" w:cs="Times New Roman"/>
          <w:color w:val="000000"/>
        </w:rPr>
        <w:t xml:space="preserve">. All fluxes of </w:t>
      </w:r>
      <w:r>
        <w:rPr>
          <w:rFonts w:ascii="Times New Roman" w:eastAsia="Times New Roman" w:hAnsi="Times New Roman" w:cs="Times New Roman"/>
          <w:color w:val="000000"/>
        </w:rPr>
        <w:lastRenderedPageBreak/>
        <w:t>carbon were reported in the original publication in grams of carbon per tree per day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d</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and converted to grams of carbon per tree per year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Then, </w:t>
      </w:r>
      <w:ins w:id="278" w:author="Jan Muhr" w:date="2019-12-19T14:56:00Z">
        <w:r>
          <w:rPr>
            <w:rFonts w:ascii="Times New Roman" w:eastAsia="Times New Roman" w:hAnsi="Times New Roman" w:cs="Times New Roman"/>
            <w:color w:val="000000"/>
          </w:rPr>
          <w:t>we calculated</w:t>
        </w:r>
      </w:ins>
      <w:del w:id="279" w:author="Jan Muhr" w:date="2019-12-19T14:56:00Z">
        <w:r>
          <w:rPr>
            <w:rFonts w:ascii="Times New Roman" w:eastAsia="Times New Roman" w:hAnsi="Times New Roman" w:cs="Times New Roman"/>
            <w:color w:val="000000"/>
          </w:rPr>
          <w:delText>the fluxes were transformed to</w:delText>
        </w:r>
      </w:del>
      <w:r>
        <w:rPr>
          <w:rFonts w:ascii="Times New Roman" w:eastAsia="Times New Roman" w:hAnsi="Times New Roman" w:cs="Times New Roman"/>
          <w:color w:val="000000"/>
        </w:rPr>
        <w:t xml:space="preserve"> the annual fraction of carbon that</w:t>
      </w:r>
      <w:r>
        <w:rPr>
          <w:rFonts w:ascii="Times New Roman" w:eastAsia="Times New Roman" w:hAnsi="Times New Roman" w:cs="Times New Roman"/>
          <w:color w:val="000000"/>
        </w:rPr>
        <w:t xml:space="preserve"> leaves each pool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w:t>
      </w:r>
      <w:ins w:id="280" w:author="Jan Muhr" w:date="2019-12-19T14:57:00Z">
        <w:r>
          <w:rPr>
            <w:rFonts w:ascii="Times New Roman" w:eastAsia="Times New Roman" w:hAnsi="Times New Roman" w:cs="Times New Roman"/>
            <w:color w:val="000000"/>
          </w:rPr>
          <w:t>. i.e. the ratio of flux divided by pool size</w:t>
        </w:r>
      </w:ins>
      <w:ins w:id="281" w:author="david andres herrera ramirez" w:date="2019-12-19T22:11:00Z">
        <w:r>
          <w:rPr>
            <w:rFonts w:ascii="Times New Roman" w:eastAsia="Times New Roman" w:hAnsi="Times New Roman" w:cs="Times New Roman"/>
            <w:color w:val="000000"/>
          </w:rPr>
          <w:t xml:space="preserve"> of the donor pool</w:t>
        </w:r>
      </w:ins>
      <w:del w:id="282" w:author="Jan Muhr" w:date="2019-12-19T14:57:00Z">
        <w:r>
          <w:rPr>
            <w:rFonts w:ascii="Times New Roman" w:eastAsia="Times New Roman" w:hAnsi="Times New Roman" w:cs="Times New Roman"/>
            <w:color w:val="000000"/>
          </w:rPr>
          <w:delText xml:space="preserve"> by dividing them by the carbon stock of the donor pool</w:delText>
        </w:r>
      </w:del>
      <w:r>
        <w:rPr>
          <w:rFonts w:ascii="Times New Roman" w:eastAsia="Times New Roman" w:hAnsi="Times New Roman" w:cs="Times New Roman"/>
          <w:color w:val="000000"/>
        </w:rPr>
        <w:t>. These fractions were used as the parameters for the model (Fig. 1, Table 2).</w:t>
      </w:r>
    </w:p>
    <w:p w14:paraId="31C2DD14"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Ogle and </w:t>
      </w:r>
      <w:proofErr w:type="spellStart"/>
      <w:r>
        <w:rPr>
          <w:rFonts w:ascii="Times New Roman" w:eastAsia="Times New Roman" w:hAnsi="Times New Roman" w:cs="Times New Roman"/>
          <w:color w:val="000000"/>
        </w:rPr>
        <w:t>Pacala</w:t>
      </w:r>
      <w:proofErr w:type="spellEnd"/>
      <w:del w:id="283" w:author="Christine Römermann" w:date="2019-12-19T10:05: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(2009) proposed a mechanistic model named “Allometrically Constrained Growth and Carbon Allocation" (ACGCA). We used the ACGCA model to estimate the fluxes and </w:t>
      </w:r>
      <w:r>
        <w:rPr>
          <w:rFonts w:ascii="Times New Roman" w:eastAsia="Times New Roman" w:hAnsi="Times New Roman" w:cs="Times New Roman"/>
          <w:color w:val="000000"/>
        </w:rPr>
        <w:t xml:space="preserve">pool sizes of </w:t>
      </w:r>
      <w:r>
        <w:rPr>
          <w:rFonts w:ascii="Times New Roman" w:eastAsia="Times New Roman" w:hAnsi="Times New Roman" w:cs="Times New Roman"/>
        </w:rPr>
        <w:t>the</w:t>
      </w:r>
      <w:r>
        <w:rPr>
          <w:rFonts w:ascii="Times New Roman" w:eastAsia="Times New Roman" w:hAnsi="Times New Roman" w:cs="Times New Roman"/>
          <w:color w:val="000000"/>
        </w:rPr>
        <w:t xml:space="preserve"> model in Figure 2 for a typical mature </w:t>
      </w:r>
      <w:ins w:id="284" w:author="david andres herrera ramirez" w:date="2019-12-07T19:29:00Z">
        <w:r>
          <w:rPr>
            <w:rFonts w:ascii="Times New Roman" w:eastAsia="Times New Roman" w:hAnsi="Times New Roman" w:cs="Times New Roman"/>
            <w:color w:val="000000"/>
          </w:rPr>
          <w:t xml:space="preserve">and </w:t>
        </w:r>
      </w:ins>
      <w:r>
        <w:rPr>
          <w:rFonts w:ascii="Times New Roman" w:eastAsia="Times New Roman" w:hAnsi="Times New Roman" w:cs="Times New Roman"/>
          <w:color w:val="000000"/>
        </w:rPr>
        <w:t xml:space="preserve">healthy tree of </w:t>
      </w:r>
      <w:ins w:id="285" w:author="david andres herrera ramirez" w:date="2019-12-07T19:30:00Z">
        <w:r>
          <w:rPr>
            <w:rFonts w:ascii="Times New Roman" w:eastAsia="Times New Roman" w:hAnsi="Times New Roman" w:cs="Times New Roman"/>
            <w:color w:val="000000"/>
          </w:rPr>
          <w:t>both</w:t>
        </w:r>
      </w:ins>
      <w:del w:id="286" w:author="david andres herrera ramirez" w:date="2019-12-07T19:30:00Z">
        <w:r>
          <w:rPr>
            <w:rFonts w:ascii="Times New Roman" w:eastAsia="Times New Roman" w:hAnsi="Times New Roman" w:cs="Times New Roman"/>
            <w:color w:val="000000"/>
          </w:rPr>
          <w:delText>each</w:delText>
        </w:r>
      </w:del>
      <w:r>
        <w:rPr>
          <w:rFonts w:ascii="Times New Roman" w:eastAsia="Times New Roman" w:hAnsi="Times New Roman" w:cs="Times New Roman"/>
          <w:color w:val="000000"/>
        </w:rPr>
        <w:t xml:space="preserve"> species </w:t>
      </w:r>
      <w:del w:id="287" w:author="david andres herrera ramirez" w:date="2019-12-07T19:30:00Z">
        <w:r>
          <w:rPr>
            <w:rFonts w:ascii="Times New Roman" w:eastAsia="Times New Roman" w:hAnsi="Times New Roman" w:cs="Times New Roman"/>
            <w:color w:val="000000"/>
          </w:rPr>
          <w:delText>(</w:delText>
        </w:r>
      </w:del>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del w:id="288" w:author="david andres herrera ramirez" w:date="2019-12-07T19:30: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at steady state (Table </w:t>
      </w:r>
      <w:r>
        <w:rPr>
          <w:rFonts w:ascii="Times New Roman" w:eastAsia="Times New Roman" w:hAnsi="Times New Roman" w:cs="Times New Roman"/>
        </w:rPr>
        <w:t>2</w:t>
      </w:r>
      <w:r>
        <w:rPr>
          <w:rFonts w:ascii="Times New Roman" w:eastAsia="Times New Roman" w:hAnsi="Times New Roman" w:cs="Times New Roman"/>
          <w:color w:val="000000"/>
        </w:rPr>
        <w:t xml:space="preserve">). The parameters for steady state were obtained after running the ACGCA model for </w:t>
      </w:r>
      <w:proofErr w:type="gramStart"/>
      <w:r>
        <w:rPr>
          <w:rFonts w:ascii="Times New Roman" w:eastAsia="Times New Roman" w:hAnsi="Times New Roman" w:cs="Times New Roman"/>
        </w:rPr>
        <w:t>7</w:t>
      </w:r>
      <w:r>
        <w:rPr>
          <w:rFonts w:ascii="Times New Roman" w:eastAsia="Times New Roman" w:hAnsi="Times New Roman" w:cs="Times New Roman"/>
          <w:color w:val="000000"/>
        </w:rPr>
        <w:t>00 time</w:t>
      </w:r>
      <w:proofErr w:type="gramEnd"/>
      <w:r>
        <w:rPr>
          <w:rFonts w:ascii="Times New Roman" w:eastAsia="Times New Roman" w:hAnsi="Times New Roman" w:cs="Times New Roman"/>
          <w:color w:val="000000"/>
        </w:rPr>
        <w:t xml:space="preserve"> steps, to the point where pool sizes </w:t>
      </w:r>
      <w:r>
        <w:rPr>
          <w:rFonts w:ascii="Times New Roman" w:eastAsia="Times New Roman" w:hAnsi="Times New Roman" w:cs="Times New Roman"/>
        </w:rPr>
        <w:t>and fluxes</w:t>
      </w:r>
      <w:r>
        <w:rPr>
          <w:rFonts w:ascii="Times New Roman" w:eastAsia="Times New Roman" w:hAnsi="Times New Roman" w:cs="Times New Roman"/>
          <w:color w:val="000000"/>
        </w:rPr>
        <w:t xml:space="preserve"> did not change with time. ACGCA estimates the pool stocks in grams of glucose per tree (</w:t>
      </w:r>
      <w:proofErr w:type="spellStart"/>
      <w:r>
        <w:rPr>
          <w:rFonts w:ascii="Times New Roman" w:eastAsia="Times New Roman" w:hAnsi="Times New Roman" w:cs="Times New Roman"/>
          <w:color w:val="000000"/>
        </w:rPr>
        <w:t>gGluc</w:t>
      </w:r>
      <w:proofErr w:type="spellEnd"/>
      <w:r>
        <w:rPr>
          <w:rFonts w:ascii="Times New Roman" w:eastAsia="Times New Roman" w:hAnsi="Times New Roman" w:cs="Times New Roman"/>
          <w:color w:val="000000"/>
        </w:rPr>
        <w:t>) and the fluxes in gra</w:t>
      </w:r>
      <w:r>
        <w:rPr>
          <w:rFonts w:ascii="Times New Roman" w:eastAsia="Times New Roman" w:hAnsi="Times New Roman" w:cs="Times New Roman"/>
          <w:color w:val="000000"/>
        </w:rPr>
        <w:t>ms of glucose per tree per year (</w:t>
      </w:r>
      <w:proofErr w:type="spellStart"/>
      <w:r>
        <w:rPr>
          <w:rFonts w:ascii="Times New Roman" w:eastAsia="Times New Roman" w:hAnsi="Times New Roman" w:cs="Times New Roman"/>
          <w:color w:val="000000"/>
        </w:rPr>
        <w:t>gGluc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Here, we converted these parameter values to grams of carbon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and grams of carbon per year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respectively, based on the molar masses of carbon and glucose (12 and 180.15 g mol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respectively). Then</w:t>
      </w:r>
      <w:r>
        <w:rPr>
          <w:rFonts w:ascii="Times New Roman" w:eastAsia="Times New Roman" w:hAnsi="Times New Roman" w:cs="Times New Roman"/>
          <w:color w:val="000000"/>
        </w:rPr>
        <w:t xml:space="preserve">, the model parameters were also calculated by dividing the flux value by the size of the compartment from which C was removed, obtaining </w:t>
      </w:r>
      <w:ins w:id="289" w:author="Susan Trumbore" w:date="2019-12-09T14:03:00Z">
        <w:r>
          <w:rPr>
            <w:rFonts w:ascii="Times New Roman" w:eastAsia="Times New Roman" w:hAnsi="Times New Roman" w:cs="Times New Roman"/>
            <w:color w:val="000000"/>
          </w:rPr>
          <w:t xml:space="preserve">the </w:t>
        </w:r>
      </w:ins>
      <w:r>
        <w:rPr>
          <w:rFonts w:ascii="Times New Roman" w:eastAsia="Times New Roman" w:hAnsi="Times New Roman" w:cs="Times New Roman"/>
          <w:color w:val="000000"/>
        </w:rPr>
        <w:t>annual fraction of carbon leaving each pool.</w:t>
      </w:r>
    </w:p>
    <w:p w14:paraId="1BA809C1"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ACGCA model was designed to estimate growth and reproduce a range of physiological states defined by tree’s allometries and labile carbon (NSC) status </w:t>
      </w:r>
      <w:r>
        <w:fldChar w:fldCharType="begin"/>
      </w:r>
      <w:r>
        <w:instrText xml:space="preserve"> HYPERLINK "https://www.zotero.org/google-docs/?56YSfO" \h </w:instrText>
      </w:r>
      <w:r>
        <w:fldChar w:fldCharType="separate"/>
      </w:r>
      <w:r>
        <w:rPr>
          <w:rFonts w:ascii="Times New Roman" w:eastAsia="Times New Roman" w:hAnsi="Times New Roman" w:cs="Times New Roman"/>
        </w:rPr>
        <w:t xml:space="preserve">(Ogle &amp; </w:t>
      </w:r>
      <w:proofErr w:type="spellStart"/>
      <w:r>
        <w:rPr>
          <w:rFonts w:ascii="Times New Roman" w:eastAsia="Times New Roman" w:hAnsi="Times New Roman" w:cs="Times New Roman"/>
        </w:rPr>
        <w:t>Pacala</w:t>
      </w:r>
      <w:proofErr w:type="spellEnd"/>
      <w:r>
        <w:rPr>
          <w:rFonts w:ascii="Times New Roman" w:eastAsia="Times New Roman" w:hAnsi="Times New Roman" w:cs="Times New Roman"/>
        </w:rPr>
        <w:t>, 2009)</w:t>
      </w:r>
      <w:r>
        <w:rPr>
          <w:rFonts w:ascii="Times New Roman" w:eastAsia="Times New Roman" w:hAnsi="Times New Roman" w:cs="Times New Roman"/>
        </w:rPr>
        <w:fldChar w:fldCharType="end"/>
      </w:r>
      <w:r>
        <w:rPr>
          <w:rFonts w:ascii="Times New Roman" w:eastAsia="Times New Roman" w:hAnsi="Times New Roman" w:cs="Times New Roman"/>
          <w:color w:val="000000"/>
        </w:rPr>
        <w:t>. The model we use</w:t>
      </w:r>
      <w:r>
        <w:rPr>
          <w:rFonts w:ascii="Times New Roman" w:eastAsia="Times New Roman" w:hAnsi="Times New Roman" w:cs="Times New Roman"/>
          <w:color w:val="000000"/>
        </w:rPr>
        <w:t>d for our estimations and simulations follows a linear compartmental interpretation of the ACGCA model</w:t>
      </w:r>
      <w:ins w:id="290" w:author="david andres herrera ramirez" w:date="2019-12-07T19:35:00Z">
        <w:r>
          <w:rPr>
            <w:rFonts w:ascii="Times New Roman" w:eastAsia="Times New Roman" w:hAnsi="Times New Roman" w:cs="Times New Roman"/>
            <w:color w:val="000000"/>
          </w:rPr>
          <w:t>.</w:t>
        </w:r>
      </w:ins>
      <w:del w:id="291" w:author="david andres herrera ramirez" w:date="2019-12-07T19:35:00Z">
        <w:r>
          <w:rPr>
            <w:rFonts w:ascii="Times New Roman" w:eastAsia="Times New Roman" w:hAnsi="Times New Roman" w:cs="Times New Roman"/>
            <w:color w:val="000000"/>
          </w:rPr>
          <w:delText xml:space="preserve">, </w:delText>
        </w:r>
      </w:del>
      <w:ins w:id="292" w:author="david andres herrera ramirez" w:date="2019-12-07T19:35:00Z">
        <w:del w:id="293" w:author="david andres herrera ramirez" w:date="2019-12-07T19:35:00Z">
          <w:r>
            <w:rPr>
              <w:rFonts w:ascii="Times New Roman" w:eastAsia="Times New Roman" w:hAnsi="Times New Roman" w:cs="Times New Roman"/>
              <w:color w:val="000000"/>
            </w:rPr>
            <w:delText xml:space="preserve">and the parameters were derived </w:delText>
          </w:r>
        </w:del>
      </w:ins>
      <w:del w:id="294" w:author="david andres herrera ramirez" w:date="2019-12-07T19:35:00Z">
        <w:r>
          <w:rPr>
            <w:rFonts w:ascii="Times New Roman" w:eastAsia="Times New Roman" w:hAnsi="Times New Roman" w:cs="Times New Roman"/>
            <w:color w:val="000000"/>
          </w:rPr>
          <w:delText>based on a carbon balance approach.</w:delText>
        </w:r>
      </w:del>
      <w:r>
        <w:rPr>
          <w:rFonts w:ascii="Times New Roman" w:eastAsia="Times New Roman" w:hAnsi="Times New Roman" w:cs="Times New Roman"/>
          <w:color w:val="000000"/>
        </w:rPr>
        <w:t xml:space="preserve"> This model is structurally similar to the one used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It considers organ specific carbon pools as foliage, branches and coarse roots, stem, and fine roots; and compound specific carbon pools as transient NSC, active NSC, stored NSC, and structural carbohydrates per tree organ (Fig. 2). Nevertheless, the che</w:t>
      </w:r>
      <w:r>
        <w:rPr>
          <w:rFonts w:ascii="Times New Roman" w:eastAsia="Times New Roman" w:hAnsi="Times New Roman" w:cs="Times New Roman"/>
          <w:color w:val="000000"/>
        </w:rPr>
        <w:t xml:space="preserve">mical nature of the carbon in these pools is restricted to glucose; no differentiation between starch and </w:t>
      </w:r>
      <w:r>
        <w:rPr>
          <w:rFonts w:ascii="Times New Roman" w:eastAsia="Times New Roman" w:hAnsi="Times New Roman" w:cs="Times New Roman"/>
        </w:rPr>
        <w:t>sugar</w:t>
      </w:r>
      <w:r>
        <w:rPr>
          <w:rFonts w:ascii="Times New Roman" w:eastAsia="Times New Roman" w:hAnsi="Times New Roman" w:cs="Times New Roman"/>
          <w:color w:val="000000"/>
        </w:rPr>
        <w:t xml:space="preserve"> is made. </w:t>
      </w:r>
    </w:p>
    <w:p w14:paraId="188B0184"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models </w:t>
      </w:r>
      <w:ins w:id="295" w:author="david andres herrera ramirez" w:date="2019-12-07T19:38:00Z">
        <w:r>
          <w:rPr>
            <w:rFonts w:ascii="Times New Roman" w:eastAsia="Times New Roman" w:hAnsi="Times New Roman" w:cs="Times New Roman"/>
            <w:color w:val="000000"/>
          </w:rPr>
          <w:t>were</w:t>
        </w:r>
      </w:ins>
      <w:del w:id="296" w:author="david andres herrera ramirez" w:date="2019-12-07T19:38:00Z">
        <w:r>
          <w:rPr>
            <w:rFonts w:ascii="Times New Roman" w:eastAsia="Times New Roman" w:hAnsi="Times New Roman" w:cs="Times New Roman"/>
            <w:color w:val="000000"/>
          </w:rPr>
          <w:delText>are</w:delText>
        </w:r>
      </w:del>
      <w:r>
        <w:rPr>
          <w:rFonts w:ascii="Times New Roman" w:eastAsia="Times New Roman" w:hAnsi="Times New Roman" w:cs="Times New Roman"/>
          <w:color w:val="000000"/>
        </w:rPr>
        <w:t xml:space="preserve"> described with a system of ordinary differential equations expressed in the general linear non-autonomous form pr</w:t>
      </w:r>
      <w:r>
        <w:rPr>
          <w:rFonts w:ascii="Times New Roman" w:eastAsia="Times New Roman" w:hAnsi="Times New Roman" w:cs="Times New Roman"/>
          <w:color w:val="000000"/>
        </w:rPr>
        <w:t>esented in Ceballos-</w:t>
      </w:r>
      <w:proofErr w:type="spellStart"/>
      <w:r>
        <w:rPr>
          <w:rFonts w:ascii="Times New Roman" w:eastAsia="Times New Roman" w:hAnsi="Times New Roman" w:cs="Times New Roman"/>
          <w:color w:val="000000"/>
        </w:rPr>
        <w:t>Núñez</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i/>
          <w:color w:val="000000"/>
        </w:rPr>
        <w:t>et al.</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2018)</w:t>
      </w:r>
      <w:ins w:id="297" w:author="david andres herrera ramirez" w:date="2019-12-07T17:32:00Z">
        <w:r>
          <w:rPr>
            <w:rFonts w:ascii="Times New Roman" w:eastAsia="Times New Roman" w:hAnsi="Times New Roman" w:cs="Times New Roman"/>
            <w:color w:val="000000"/>
          </w:rPr>
          <w:t xml:space="preserve"> </w:t>
        </w:r>
      </w:ins>
      <w:del w:id="298" w:author="david andres herrera ramirez" w:date="2019-12-07T17:32:00Z">
        <w:r>
          <w:rPr>
            <w:rFonts w:ascii="Times New Roman" w:eastAsia="Times New Roman" w:hAnsi="Times New Roman" w:cs="Times New Roman"/>
          </w:rPr>
          <w:delText xml:space="preserve"> </w:delText>
        </w:r>
        <w:r>
          <w:rPr>
            <w:rFonts w:ascii="Times New Roman" w:eastAsia="Times New Roman" w:hAnsi="Times New Roman" w:cs="Times New Roman"/>
            <w:color w:val="000000"/>
          </w:rPr>
          <w:delText xml:space="preserve"> (</w:delText>
        </w:r>
      </w:del>
      <w:del w:id="299" w:author="david andres herrera ramirez" w:date="2019-12-07T19:40:00Z">
        <w:r>
          <w:rPr>
            <w:rFonts w:ascii="Times New Roman" w:eastAsia="Times New Roman" w:hAnsi="Times New Roman" w:cs="Times New Roman"/>
            <w:color w:val="000000"/>
          </w:rPr>
          <w:delText>equation 1)</w:delText>
        </w:r>
      </w:del>
      <w:r>
        <w:rPr>
          <w:rFonts w:ascii="Times New Roman" w:eastAsia="Times New Roman" w:hAnsi="Times New Roman" w:cs="Times New Roman"/>
          <w:color w:val="000000"/>
        </w:rPr>
        <w:t>:</w:t>
      </w:r>
    </w:p>
    <w:p w14:paraId="27C5D49C"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dx</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num>
          <m:den>
            <m:r>
              <w:rPr>
                <w:rFonts w:ascii="Times New Roman" w:eastAsia="Times New Roman" w:hAnsi="Times New Roman" w:cs="Times New Roman"/>
                <w:color w:val="000000"/>
              </w:rPr>
              <m:t>dt</m:t>
            </m:r>
          </m:den>
        </m:f>
        <m:r>
          <w:rPr>
            <w:rFonts w:ascii="Times New Roman" w:eastAsia="Times New Roman" w:hAnsi="Times New Roman" w:cs="Times New Roman"/>
            <w:color w:val="000000"/>
          </w:rPr>
          <m:t>=</m:t>
        </m:r>
        <m:r>
          <w:rPr>
            <w:rFonts w:ascii="Times New Roman" w:eastAsia="Times New Roman" w:hAnsi="Times New Roman" w:cs="Times New Roman"/>
            <w:color w:val="000000"/>
          </w:rPr>
          <m:t>B</m:t>
        </m:r>
        <m:r>
          <w:rPr>
            <w:rFonts w:ascii="Times New Roman" w:eastAsia="Times New Roman" w:hAnsi="Times New Roman" w:cs="Times New Roman"/>
            <w:color w:val="000000"/>
          </w:rPr>
          <m:t>⋅</m:t>
        </m:r>
        <m:r>
          <w:rPr>
            <w:rFonts w:ascii="Times New Roman" w:eastAsia="Times New Roman" w:hAnsi="Times New Roman" w:cs="Times New Roman"/>
            <w:color w:val="000000"/>
          </w:rPr>
          <m:t>x</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t</m:t>
            </m:r>
          </m:e>
        </m:d>
        <m:r>
          <w:rPr>
            <w:rFonts w:ascii="Times New Roman" w:eastAsia="Times New Roman" w:hAnsi="Times New Roman" w:cs="Times New Roman"/>
            <w:color w:val="000000"/>
          </w:rPr>
          <m:t>+</m:t>
        </m:r>
        <m:r>
          <w:rPr>
            <w:rFonts w:ascii="Times New Roman" w:eastAsia="Times New Roman" w:hAnsi="Times New Roman" w:cs="Times New Roman"/>
            <w:color w:val="000000"/>
          </w:rPr>
          <m:t>b</m:t>
        </m:r>
        <m:r>
          <w:rPr>
            <w:rFonts w:ascii="Times New Roman" w:eastAsia="Times New Roman" w:hAnsi="Times New Roman" w:cs="Times New Roman"/>
            <w:color w:val="000000"/>
          </w:rPr>
          <m:t>⋅</m:t>
        </m:r>
        <m:r>
          <w:rPr>
            <w:rFonts w:ascii="Times New Roman" w:eastAsia="Times New Roman" w:hAnsi="Times New Roman" w:cs="Times New Roman"/>
            <w:color w:val="000000"/>
          </w:rPr>
          <m:t>u</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t</m:t>
            </m:r>
          </m:e>
        </m:d>
        <m:r>
          <w:rPr>
            <w:rFonts w:ascii="Times New Roman" w:eastAsia="Times New Roman" w:hAnsi="Times New Roman" w:cs="Times New Roman"/>
            <w:color w:val="000000"/>
          </w:rPr>
          <m:t xml:space="preserve">,     </m:t>
        </m:r>
        <m:r>
          <w:rPr>
            <w:rFonts w:ascii="Times New Roman" w:eastAsia="Times New Roman" w:hAnsi="Times New Roman" w:cs="Times New Roman"/>
            <w:color w:val="000000"/>
          </w:rPr>
          <m:t>x</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=0)=</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x</m:t>
            </m:r>
          </m:e>
          <m:sub>
            <m:r>
              <w:rPr>
                <w:rFonts w:ascii="Times New Roman" w:eastAsia="Times New Roman" w:hAnsi="Times New Roman" w:cs="Times New Roman"/>
                <w:color w:val="000000"/>
              </w:rPr>
              <m:t>0</m:t>
            </m:r>
          </m:sub>
        </m:sSub>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(1)</w:t>
      </w:r>
    </w:p>
    <w:p w14:paraId="6B7A2C3A"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dx</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num>
          <m:den>
            <m:r>
              <w:rPr>
                <w:rFonts w:ascii="Times New Roman" w:eastAsia="Times New Roman" w:hAnsi="Times New Roman" w:cs="Times New Roman"/>
                <w:color w:val="000000"/>
              </w:rPr>
              <m:t>dt</m:t>
            </m:r>
          </m:den>
        </m:f>
      </m:oMath>
      <w:r>
        <w:rPr>
          <w:rFonts w:ascii="Times New Roman" w:eastAsia="Times New Roman" w:hAnsi="Times New Roman" w:cs="Times New Roman"/>
          <w:color w:val="000000"/>
        </w:rPr>
        <w:t xml:space="preserve"> is the vector of rates of change of carbon with respect to time in each compartment;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is a </w:t>
      </w:r>
      <m:oMath>
        <m:r>
          <w:rPr>
            <w:rFonts w:ascii="Times New Roman" w:eastAsia="Times New Roman" w:hAnsi="Times New Roman" w:cs="Times New Roman"/>
            <w:color w:val="000000"/>
          </w:rPr>
          <m:t>m</m:t>
        </m:r>
        <m:r>
          <w:rPr>
            <w:rFonts w:ascii="Times New Roman" w:eastAsia="Times New Roman" w:hAnsi="Times New Roman" w:cs="Times New Roman"/>
            <w:color w:val="000000"/>
          </w:rPr>
          <m:t>×</m:t>
        </m:r>
        <m:r>
          <w:rPr>
            <w:rFonts w:ascii="Times New Roman" w:eastAsia="Times New Roman" w:hAnsi="Times New Roman" w:cs="Times New Roman"/>
            <w:color w:val="000000"/>
          </w:rPr>
          <m:t>m</m:t>
        </m:r>
      </m:oMath>
      <w:r>
        <w:rPr>
          <w:rFonts w:ascii="Times New Roman" w:eastAsia="Times New Roman" w:hAnsi="Times New Roman" w:cs="Times New Roman"/>
          <w:color w:val="000000"/>
        </w:rPr>
        <w:t xml:space="preserve"> square matrix where </w:t>
      </w:r>
      <m:oMath>
        <m:r>
          <w:rPr>
            <w:rFonts w:ascii="Times New Roman" w:eastAsia="Times New Roman" w:hAnsi="Times New Roman" w:cs="Times New Roman"/>
            <w:color w:val="000000"/>
          </w:rPr>
          <m:t>m</m:t>
        </m:r>
      </m:oMath>
      <w:r>
        <w:rPr>
          <w:rFonts w:ascii="Times New Roman" w:eastAsia="Times New Roman" w:hAnsi="Times New Roman" w:cs="Times New Roman"/>
          <w:color w:val="000000"/>
        </w:rPr>
        <w:t xml:space="preserve"> is the number of compartments in the model, the diagonal elements of the matrix are the fraction of carbon leaving each pool and the </w:t>
      </w:r>
      <w:r>
        <w:rPr>
          <w:rFonts w:ascii="Times New Roman" w:eastAsia="Times New Roman" w:hAnsi="Times New Roman" w:cs="Times New Roman"/>
          <w:color w:val="000000"/>
        </w:rPr>
        <w:t xml:space="preserve">off-diagonal entries represent the fraction of carbon transferred among compartments; </w:t>
      </w:r>
      <m:oMath>
        <m:r>
          <w:rPr>
            <w:rFonts w:ascii="Times New Roman" w:eastAsia="Times New Roman" w:hAnsi="Times New Roman" w:cs="Times New Roman"/>
            <w:color w:val="000000"/>
          </w:rPr>
          <m:t>x</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is the vector of mass of carbon in each compartment;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is the vector of partitioning of the photosynthetic input </w:t>
      </w:r>
      <m:oMath>
        <m:r>
          <w:rPr>
            <w:rFonts w:ascii="Times New Roman" w:eastAsia="Times New Roman" w:hAnsi="Times New Roman" w:cs="Times New Roman"/>
            <w:color w:val="000000"/>
          </w:rPr>
          <m:t>u</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and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x</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is a vector of initial values of </w:t>
      </w:r>
      <w:r>
        <w:rPr>
          <w:rFonts w:ascii="Times New Roman" w:eastAsia="Times New Roman" w:hAnsi="Times New Roman" w:cs="Times New Roman"/>
          <w:color w:val="000000"/>
        </w:rPr>
        <w:t>the carbon compartments.</w:t>
      </w:r>
    </w:p>
    <w:p w14:paraId="48FF98D1" w14:textId="77777777" w:rsidR="002503E1" w:rsidRDefault="00052AAB">
      <w:pPr>
        <w:pStyle w:val="Ttulo2"/>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 of NSC ages and transit times of mature healthy trees (close to steady state)</w:t>
      </w:r>
    </w:p>
    <w:p w14:paraId="10966B90"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ins w:id="300" w:author="david andres herrera ramirez" w:date="2019-12-04T20:12:00Z">
        <w:r>
          <w:rPr>
            <w:rFonts w:ascii="Times New Roman" w:eastAsia="Times New Roman" w:hAnsi="Times New Roman" w:cs="Times New Roman"/>
          </w:rPr>
          <w:t xml:space="preserve">The description of the models in the system of differential equations (Equation 1) allowed us to </w:t>
        </w:r>
      </w:ins>
      <w:del w:id="301" w:author="david andres herrera ramirez" w:date="2019-12-04T20:12:00Z">
        <w:r>
          <w:rPr>
            <w:rFonts w:ascii="Times New Roman" w:eastAsia="Times New Roman" w:hAnsi="Times New Roman" w:cs="Times New Roman"/>
            <w:color w:val="000000"/>
          </w:rPr>
          <w:delText xml:space="preserve">We </w:delText>
        </w:r>
      </w:del>
      <w:r>
        <w:rPr>
          <w:rFonts w:ascii="Times New Roman" w:eastAsia="Times New Roman" w:hAnsi="Times New Roman" w:cs="Times New Roman"/>
          <w:color w:val="000000"/>
        </w:rPr>
        <w:t>estimate</w:t>
      </w:r>
      <w:del w:id="302" w:author="david andres herrera ramirez" w:date="2019-12-04T20:12:00Z">
        <w:r>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the age and transit time distributions</w:t>
      </w:r>
      <w:del w:id="303" w:author="david andres herrera ramirez" w:date="2019-12-04T20:12:00Z">
        <w:r>
          <w:rPr>
            <w:rFonts w:ascii="Times New Roman" w:eastAsia="Times New Roman" w:hAnsi="Times New Roman" w:cs="Times New Roman"/>
            <w:color w:val="000000"/>
          </w:rPr>
          <w:delText xml:space="preserve"> for the models described above</w:delText>
        </w:r>
      </w:del>
      <w:r>
        <w:rPr>
          <w:rFonts w:ascii="Times New Roman" w:eastAsia="Times New Roman" w:hAnsi="Times New Roman" w:cs="Times New Roman"/>
          <w:color w:val="000000"/>
        </w:rPr>
        <w:t xml:space="preserve"> at steady state</w:t>
      </w:r>
      <w:ins w:id="304" w:author="david andres herrera ramirez" w:date="2019-12-04T20:13:00Z">
        <w:r>
          <w:rPr>
            <w:rFonts w:ascii="Times New Roman" w:eastAsia="Times New Roman" w:hAnsi="Times New Roman" w:cs="Times New Roman"/>
            <w:color w:val="000000"/>
          </w:rPr>
          <w:t xml:space="preserve"> for each species. Here,</w:t>
        </w:r>
      </w:ins>
      <w:del w:id="305" w:author="david andres herrera ramirez" w:date="2019-12-04T20:13:00Z">
        <w:r>
          <w:rPr>
            <w:rFonts w:ascii="Times New Roman" w:eastAsia="Times New Roman" w:hAnsi="Times New Roman" w:cs="Times New Roman"/>
            <w:color w:val="000000"/>
          </w:rPr>
          <w:delText>, which</w:delText>
        </w:r>
      </w:del>
      <w:r>
        <w:rPr>
          <w:rFonts w:ascii="Times New Roman" w:eastAsia="Times New Roman" w:hAnsi="Times New Roman" w:cs="Times New Roman"/>
          <w:color w:val="000000"/>
        </w:rPr>
        <w:t xml:space="preserve"> we interpret </w:t>
      </w:r>
      <w:ins w:id="306" w:author="david andres herrera ramirez" w:date="2019-12-04T20:13:00Z">
        <w:r>
          <w:rPr>
            <w:rFonts w:ascii="Times New Roman" w:eastAsia="Times New Roman" w:hAnsi="Times New Roman" w:cs="Times New Roman"/>
            <w:color w:val="000000"/>
          </w:rPr>
          <w:t xml:space="preserve">steady state </w:t>
        </w:r>
      </w:ins>
      <w:del w:id="307" w:author="david andres herrera ramirez" w:date="2019-12-04T20:13:00Z">
        <w:r>
          <w:rPr>
            <w:rFonts w:ascii="Times New Roman" w:eastAsia="Times New Roman" w:hAnsi="Times New Roman" w:cs="Times New Roman"/>
            <w:color w:val="000000"/>
          </w:rPr>
          <w:delText xml:space="preserve">here </w:delText>
        </w:r>
      </w:del>
      <w:r>
        <w:rPr>
          <w:rFonts w:ascii="Times New Roman" w:eastAsia="Times New Roman" w:hAnsi="Times New Roman" w:cs="Times New Roman"/>
          <w:color w:val="000000"/>
        </w:rPr>
        <w:t>as the condition of mature</w:t>
      </w:r>
      <w:ins w:id="308" w:author="david andres herrera ramirez" w:date="2019-12-07T19:46:00Z">
        <w:r>
          <w:rPr>
            <w:rFonts w:ascii="Times New Roman" w:eastAsia="Times New Roman" w:hAnsi="Times New Roman" w:cs="Times New Roman"/>
            <w:color w:val="000000"/>
          </w:rPr>
          <w:t xml:space="preserve"> and</w:t>
        </w:r>
      </w:ins>
      <w:r>
        <w:rPr>
          <w:rFonts w:ascii="Times New Roman" w:eastAsia="Times New Roman" w:hAnsi="Times New Roman" w:cs="Times New Roman"/>
          <w:color w:val="000000"/>
        </w:rPr>
        <w:t xml:space="preserve"> healthy trees</w:t>
      </w:r>
      <w:ins w:id="309" w:author="Susan Trumbore" w:date="2019-12-09T14:04:00Z">
        <w:r>
          <w:rPr>
            <w:rFonts w:ascii="Times New Roman" w:eastAsia="Times New Roman" w:hAnsi="Times New Roman" w:cs="Times New Roman"/>
            <w:color w:val="000000"/>
          </w:rPr>
          <w:t xml:space="preserve"> </w:t>
        </w:r>
      </w:ins>
      <w:del w:id="310" w:author="Susan Trumbore" w:date="2019-12-09T14:04: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whose carbon uptake is nearly balanced by respiration and litter fall. These distributions were calculated as the sum of exponential distributions using the formulas developed by </w:t>
      </w:r>
      <w:ins w:id="311" w:author="Carlos Sierra" w:date="2019-12-10T15:04:00Z">
        <w:r>
          <w:fldChar w:fldCharType="begin"/>
        </w:r>
        <w:r>
          <w:instrText>HYPERLINK "https://www.zotero.org/google-docs/?z1mYrC"</w:instrText>
        </w:r>
        <w:r>
          <w:fldChar w:fldCharType="separate"/>
        </w:r>
        <w:r>
          <w:rPr>
            <w:rFonts w:ascii="Times New Roman" w:eastAsia="Times New Roman" w:hAnsi="Times New Roman" w:cs="Times New Roman"/>
            <w:color w:val="000000"/>
          </w:rPr>
          <w:t>Metzler &amp; Sierra</w:t>
        </w:r>
        <w:r>
          <w:fldChar w:fldCharType="end"/>
        </w:r>
        <w:del w:id="312" w:author="Christine Römermann" w:date="2019-12-19T10:08:00Z">
          <w:r>
            <w:fldChar w:fldCharType="begin"/>
          </w:r>
          <w:r>
            <w:delInstrText>HYPE</w:delInstrText>
          </w:r>
          <w:r>
            <w:delInstrText>RLINK "https://www.zotero.org/google-docs/?z1mYrC"</w:delInstrText>
          </w:r>
          <w:r>
            <w:fldChar w:fldCharType="separate"/>
          </w:r>
          <w:r>
            <w:rPr>
              <w:rFonts w:ascii="Times New Roman" w:eastAsia="Times New Roman" w:hAnsi="Times New Roman" w:cs="Times New Roman"/>
              <w:color w:val="000000"/>
            </w:rPr>
            <w:delText>,</w:delText>
          </w:r>
          <w:r>
            <w:fldChar w:fldCharType="end"/>
          </w:r>
        </w:del>
        <w:r>
          <w:fldChar w:fldCharType="begin"/>
        </w:r>
        <w:r>
          <w:instrText>HYPERLINK "https://www.zotero.org/google-docs/?z1mYrC"</w:instrText>
        </w:r>
        <w:r>
          <w:fldChar w:fldCharType="separate"/>
        </w:r>
        <w:r>
          <w:rPr>
            <w:rFonts w:ascii="Times New Roman" w:eastAsia="Times New Roman" w:hAnsi="Times New Roman" w:cs="Times New Roman"/>
            <w:color w:val="000000"/>
          </w:rPr>
          <w:t xml:space="preserve"> (2018)</w:t>
        </w:r>
        <w:r>
          <w:fldChar w:fldCharType="end"/>
        </w:r>
      </w:ins>
      <w:del w:id="313" w:author="Carlos Sierra" w:date="2019-12-10T15:04:00Z">
        <w:r>
          <w:fldChar w:fldCharType="begin"/>
        </w:r>
        <w:r>
          <w:delInstrText>HYPERLINK "https://www.zotero.org/google-docs/?z1mYrC"</w:delInstrText>
        </w:r>
        <w:r>
          <w:fldChar w:fldCharType="separate"/>
        </w:r>
        <w:r>
          <w:rPr>
            <w:rFonts w:ascii="Times New Roman" w:eastAsia="Times New Roman" w:hAnsi="Times New Roman" w:cs="Times New Roman"/>
            <w:color w:val="000000"/>
          </w:rPr>
          <w:delText>(Metzler &amp; Sierra, 2018)</w:delText>
        </w:r>
        <w:r>
          <w:fldChar w:fldCharType="end"/>
        </w:r>
      </w:del>
      <w:r>
        <w:rPr>
          <w:rFonts w:ascii="Times New Roman" w:eastAsia="Times New Roman" w:hAnsi="Times New Roman" w:cs="Times New Roman"/>
          <w:color w:val="000000"/>
        </w:rPr>
        <w:t xml:space="preserve">. The age density distribution of the carbon that is in the system is given by the probability of finding carbon particles of a certain age </w:t>
      </w:r>
      <m:oMath>
        <m:r>
          <w:rPr>
            <w:rFonts w:ascii="Times New Roman" w:eastAsia="Times New Roman" w:hAnsi="Times New Roman" w:cs="Times New Roman"/>
            <w:color w:val="000000"/>
          </w:rPr>
          <m:t>y</m:t>
        </m:r>
        <m:r>
          <w:rPr>
            <w:rFonts w:ascii="Times New Roman" w:eastAsia="Times New Roman" w:hAnsi="Times New Roman" w:cs="Times New Roman"/>
            <w:color w:val="000000"/>
          </w:rPr>
          <m:t>≥0</m:t>
        </m:r>
      </m:oMath>
      <w:r>
        <w:rPr>
          <w:rFonts w:ascii="Times New Roman" w:eastAsia="Times New Roman" w:hAnsi="Times New Roman" w:cs="Times New Roman"/>
          <w:color w:val="000000"/>
        </w:rPr>
        <w:t xml:space="preserve">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oMath>
      <w:r>
        <w:rPr>
          <w:rFonts w:ascii="Times New Roman" w:eastAsia="Times New Roman" w:hAnsi="Times New Roman" w:cs="Times New Roman"/>
          <w:color w:val="000000"/>
        </w:rPr>
        <w:t>) and it follows the equation</w:t>
      </w:r>
    </w:p>
    <w:p w14:paraId="75A91A6C"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m:t>
            </m:r>
            <m:r>
              <w:rPr>
                <w:rFonts w:ascii="Times New Roman" w:eastAsia="Times New Roman" w:hAnsi="Times New Roman" w:cs="Times New Roman"/>
                <w:color w:val="000000"/>
              </w:rPr>
              <m:t>⋅</m:t>
            </m:r>
            <m:r>
              <w:rPr>
                <w:rFonts w:ascii="Times New Roman" w:eastAsia="Times New Roman" w:hAnsi="Times New Roman" w:cs="Times New Roman"/>
                <w:color w:val="000000"/>
              </w:rPr>
              <m:t>B</m:t>
            </m:r>
          </m:sup>
        </m:sSup>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r>
          <w:rPr>
            <w:rFonts w:ascii="Times New Roman" w:eastAsia="Times New Roman" w:hAnsi="Times New Roman" w:cs="Times New Roman"/>
            <w:color w:val="000000"/>
          </w:rPr>
          <m:t>, </m:t>
        </m:r>
        <m:r>
          <w:rPr>
            <w:rFonts w:ascii="Times New Roman" w:eastAsia="Times New Roman" w:hAnsi="Times New Roman" w:cs="Times New Roman"/>
            <w:color w:val="000000"/>
          </w:rPr>
          <m:t>y</m:t>
        </m:r>
        <m:r>
          <w:rPr>
            <w:rFonts w:ascii="Times New Roman" w:eastAsia="Times New Roman" w:hAnsi="Times New Roman" w:cs="Times New Roman"/>
            <w:color w:val="000000"/>
          </w:rPr>
          <m:t>≥0,</m:t>
        </m:r>
      </m:oMath>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(2)</w:t>
      </w:r>
    </w:p>
    <w:p w14:paraId="73679A64"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oMath>
      <w:r>
        <w:rPr>
          <w:rFonts w:ascii="Times New Roman" w:eastAsia="Times New Roman" w:hAnsi="Times New Roman" w:cs="Times New Roman"/>
          <w:color w:val="000000"/>
        </w:rPr>
        <w:t xml:space="preserve"> is the vector of release rates from the system,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m:t>
            </m:r>
            <m:r>
              <w:rPr>
                <w:rFonts w:ascii="Times New Roman" w:eastAsia="Times New Roman" w:hAnsi="Times New Roman" w:cs="Times New Roman"/>
                <w:color w:val="000000"/>
              </w:rPr>
              <m:t>⋅</m:t>
            </m:r>
            <m:r>
              <w:rPr>
                <w:rFonts w:ascii="Times New Roman" w:eastAsia="Times New Roman" w:hAnsi="Times New Roman" w:cs="Times New Roman"/>
                <w:color w:val="000000"/>
              </w:rPr>
              <m:t>B</m:t>
            </m:r>
          </m:sup>
        </m:sSup>
      </m:oMath>
      <w:r>
        <w:rPr>
          <w:rFonts w:ascii="Times New Roman" w:eastAsia="Times New Roman" w:hAnsi="Times New Roman" w:cs="Times New Roman"/>
          <w:color w:val="000000"/>
        </w:rPr>
        <w:t xml:space="preserve"> is the matrix exponential evaluated at age </w:t>
      </w:r>
      <m:oMath>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and interpreted as the probability matrix of transfers among compartments, </w:t>
      </w:r>
      <m:oMath>
        <m:f>
          <m:fPr>
            <m:ctrlPr>
              <w:rPr>
                <w:rFonts w:ascii="Times New Roman" w:eastAsia="Times New Roman" w:hAnsi="Times New Roman" w:cs="Times New Roman"/>
                <w:color w:val="000000"/>
              </w:rPr>
            </m:ctrlPr>
          </m:fPr>
          <m:num>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oMath>
      <w:r>
        <w:rPr>
          <w:rFonts w:ascii="Times New Roman" w:eastAsia="Times New Roman" w:hAnsi="Times New Roman" w:cs="Times New Roman"/>
          <w:color w:val="000000"/>
        </w:rPr>
        <w:t xml:space="preserve"> is the distribution of carbon among the </w:t>
      </w:r>
      <w:r>
        <w:rPr>
          <w:rFonts w:ascii="Times New Roman" w:eastAsia="Times New Roman" w:hAnsi="Times New Roman" w:cs="Times New Roman"/>
          <w:color w:val="000000"/>
        </w:rPr>
        <w:t xml:space="preserve">different pools, and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oMath>
      <w:r>
        <w:rPr>
          <w:rFonts w:ascii="Times New Roman" w:eastAsia="Times New Roman" w:hAnsi="Times New Roman" w:cs="Times New Roman"/>
          <w:color w:val="000000"/>
        </w:rPr>
        <w:t xml:space="preserve"> is the steady-state content of the system (</w:t>
      </w:r>
      <w:ins w:id="314" w:author="david andres herrera ramirez" w:date="2019-12-19T22:17:00Z">
        <w:r>
          <w:rPr>
            <w:rFonts w:ascii="Times New Roman" w:eastAsia="Times New Roman" w:hAnsi="Times New Roman" w:cs="Times New Roman"/>
            <w:color w:val="000000"/>
          </w:rPr>
          <w:t>Equation</w:t>
        </w:r>
      </w:ins>
      <w:del w:id="315" w:author="david andres herrera ramirez" w:date="2019-12-19T22:17:00Z">
        <w:r>
          <w:rPr>
            <w:rFonts w:ascii="Times New Roman" w:eastAsia="Times New Roman" w:hAnsi="Times New Roman" w:cs="Times New Roman"/>
            <w:color w:val="000000"/>
          </w:rPr>
          <w:delText>equation</w:delText>
        </w:r>
      </w:del>
      <w:r>
        <w:rPr>
          <w:rFonts w:ascii="Times New Roman" w:eastAsia="Times New Roman" w:hAnsi="Times New Roman" w:cs="Times New Roman"/>
          <w:color w:val="000000"/>
        </w:rPr>
        <w:t xml:space="preserve"> 1). We use here the symbol </w:t>
      </w:r>
      <m:oMath>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to represent the vector norm, which is the sum of the absolute val</w:t>
      </w:r>
      <w:proofErr w:type="spellStart"/>
      <w:r>
        <w:rPr>
          <w:rFonts w:ascii="Times New Roman" w:eastAsia="Times New Roman" w:hAnsi="Times New Roman" w:cs="Times New Roman"/>
        </w:rPr>
        <w:t>ues</w:t>
      </w:r>
      <w:proofErr w:type="spellEnd"/>
      <w:r>
        <w:rPr>
          <w:rFonts w:ascii="Times New Roman" w:eastAsia="Times New Roman" w:hAnsi="Times New Roman" w:cs="Times New Roman"/>
        </w:rPr>
        <w:t xml:space="preserve"> of </w:t>
      </w:r>
      <w:r>
        <w:rPr>
          <w:rFonts w:ascii="Times New Roman" w:eastAsia="Times New Roman" w:hAnsi="Times New Roman" w:cs="Times New Roman"/>
          <w:color w:val="000000"/>
        </w:rPr>
        <w:t>all entries of the vector.</w:t>
      </w:r>
    </w:p>
    <w:p w14:paraId="689AE397"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mean age is given by the expected value (</w:t>
      </w:r>
      <m:oMath>
        <m:r>
          <w:rPr>
            <w:rFonts w:ascii="Times New Roman" w:eastAsia="Times New Roman" w:hAnsi="Times New Roman" w:cs="Times New Roman"/>
            <w:color w:val="000000"/>
          </w:rPr>
          <m:t>E</m:t>
        </m:r>
        <m:r>
          <w:rPr>
            <w:rFonts w:ascii="Times New Roman" w:eastAsia="Times New Roman" w:hAnsi="Times New Roman" w:cs="Times New Roman"/>
            <w:color w:val="000000"/>
          </w:rPr>
          <m:t>[</m:t>
        </m:r>
        <m:r>
          <w:rPr>
            <w:rFonts w:ascii="Times New Roman" w:eastAsia="Times New Roman" w:hAnsi="Times New Roman" w:cs="Times New Roman"/>
            <w:color w:val="000000"/>
          </w:rPr>
          <m:t>A</m:t>
        </m:r>
        <m:r>
          <w:rPr>
            <w:rFonts w:ascii="Times New Roman" w:eastAsia="Times New Roman" w:hAnsi="Times New Roman" w:cs="Times New Roman"/>
            <w:color w:val="000000"/>
          </w:rPr>
          <m:t>]</m:t>
        </m:r>
      </m:oMath>
      <w:r>
        <w:rPr>
          <w:rFonts w:ascii="Times New Roman" w:eastAsia="Times New Roman" w:hAnsi="Times New Roman" w:cs="Times New Roman"/>
          <w:color w:val="000000"/>
        </w:rPr>
        <w:t>)</w:t>
      </w:r>
    </w:p>
    <w:p w14:paraId="1919FC0A"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w:lastRenderedPageBreak/>
          <m:t>E</m:t>
        </m:r>
        <m:r>
          <w:rPr>
            <w:rFonts w:ascii="Times New Roman" w:eastAsia="Times New Roman" w:hAnsi="Times New Roman" w:cs="Times New Roman"/>
            <w:color w:val="000000"/>
          </w:rPr>
          <m:t>[</m:t>
        </m:r>
        <m:r>
          <w:rPr>
            <w:rFonts w:ascii="Times New Roman" w:eastAsia="Times New Roman" w:hAnsi="Times New Roman" w:cs="Times New Roman"/>
            <w:color w:val="000000"/>
          </w:rPr>
          <m:t>A</m:t>
        </m:r>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B</m:t>
                </m:r>
              </m:e>
              <m:sup>
                <m:r>
                  <w:rPr>
                    <w:rFonts w:ascii="Times New Roman" w:eastAsia="Times New Roman" w:hAnsi="Times New Roman" w:cs="Times New Roman"/>
                    <w:color w:val="000000"/>
                  </w:rPr>
                  <m:t>-1</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(3)</w:t>
      </w:r>
    </w:p>
    <w:p w14:paraId="14E6B97E"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Transit time can be considered as forward transit time (FFT) or backward transit time (BTT) </w:t>
      </w:r>
      <w:r>
        <w:fldChar w:fldCharType="begin"/>
      </w:r>
      <w:r>
        <w:instrText xml:space="preserve"> HYPERLINK "https:</w:instrText>
      </w:r>
      <w:r>
        <w:instrText xml:space="preserve">//www.zotero.org/google-docs/?QMZpxC" \h </w:instrText>
      </w:r>
      <w:r>
        <w:fldChar w:fldCharType="separate"/>
      </w:r>
      <w:r>
        <w:rPr>
          <w:rFonts w:ascii="Times New Roman" w:eastAsia="Times New Roman" w:hAnsi="Times New Roman" w:cs="Times New Roman"/>
        </w:rPr>
        <w:t xml:space="preserve">(Metzler </w:t>
      </w:r>
      <w:r>
        <w:rPr>
          <w:rFonts w:ascii="Times New Roman" w:eastAsia="Times New Roman" w:hAnsi="Times New Roman" w:cs="Times New Roman"/>
        </w:rPr>
        <w:fldChar w:fldCharType="end"/>
      </w:r>
      <w:r>
        <w:fldChar w:fldCharType="begin"/>
      </w:r>
      <w:r>
        <w:instrText xml:space="preserve"> HYPERLINK "https://www.zotero.org/google-docs/?QMZpxC"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"https://www.zotero.org/google-docs/?QMZpxC"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The FFT is the time a particle would take to travel the system after its arrival at a given time. The BTT is the age that a particle has when it leaves the system. Therefore, the </w:t>
      </w:r>
      <w:r>
        <w:rPr>
          <w:rFonts w:ascii="Times New Roman" w:eastAsia="Times New Roman" w:hAnsi="Times New Roman" w:cs="Times New Roman"/>
        </w:rPr>
        <w:t>BTT</w:t>
      </w:r>
      <w:r>
        <w:rPr>
          <w:rFonts w:ascii="Times New Roman" w:eastAsia="Times New Roman" w:hAnsi="Times New Roman" w:cs="Times New Roman"/>
          <w:color w:val="000000"/>
        </w:rPr>
        <w:t xml:space="preserve"> density distribution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oMath>
      <w:r>
        <w:rPr>
          <w:rFonts w:ascii="Times New Roman" w:eastAsia="Times New Roman" w:hAnsi="Times New Roman" w:cs="Times New Roman"/>
          <w:color w:val="000000"/>
        </w:rPr>
        <w:t>) describes the probability that a ca</w:t>
      </w:r>
      <w:proofErr w:type="spellStart"/>
      <w:r>
        <w:rPr>
          <w:rFonts w:ascii="Times New Roman" w:eastAsia="Times New Roman" w:hAnsi="Times New Roman" w:cs="Times New Roman"/>
          <w:color w:val="000000"/>
        </w:rPr>
        <w:t>rbon</w:t>
      </w:r>
      <w:proofErr w:type="spellEnd"/>
      <w:r>
        <w:rPr>
          <w:rFonts w:ascii="Times New Roman" w:eastAsia="Times New Roman" w:hAnsi="Times New Roman" w:cs="Times New Roman"/>
          <w:color w:val="000000"/>
        </w:rPr>
        <w:t xml:space="preserve"> particle has a certain age </w:t>
      </w:r>
      <m:oMath>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when it leaves the system at time </w:t>
      </w:r>
      <m:oMath>
        <m:r>
          <w:rPr>
            <w:rFonts w:ascii="Times New Roman" w:eastAsia="Times New Roman" w:hAnsi="Times New Roman" w:cs="Times New Roman"/>
            <w:color w:val="000000"/>
          </w:rPr>
          <m:t>t</m:t>
        </m:r>
      </m:oMath>
      <w:r>
        <w:rPr>
          <w:rFonts w:ascii="Times New Roman" w:eastAsia="Times New Roman" w:hAnsi="Times New Roman" w:cs="Times New Roman"/>
          <w:color w:val="000000"/>
        </w:rPr>
        <w:t xml:space="preserve">. As </w:t>
      </w:r>
      <w:ins w:id="316" w:author="david andres herrera ramirez" w:date="2019-12-04T20:18:00Z">
        <w:r>
          <w:rPr>
            <w:rFonts w:ascii="Times New Roman" w:eastAsia="Times New Roman" w:hAnsi="Times New Roman" w:cs="Times New Roman"/>
            <w:color w:val="000000"/>
          </w:rPr>
          <w:t>our</w:t>
        </w:r>
      </w:ins>
      <w:del w:id="317" w:author="david andres herrera ramirez" w:date="2019-12-04T20:18:00Z">
        <w:r>
          <w:rPr>
            <w:rFonts w:ascii="Times New Roman" w:eastAsia="Times New Roman" w:hAnsi="Times New Roman" w:cs="Times New Roman"/>
            <w:color w:val="000000"/>
          </w:rPr>
          <w:delText>the</w:delText>
        </w:r>
      </w:del>
      <w:r>
        <w:rPr>
          <w:rFonts w:ascii="Times New Roman" w:eastAsia="Times New Roman" w:hAnsi="Times New Roman" w:cs="Times New Roman"/>
          <w:color w:val="000000"/>
        </w:rPr>
        <w:t xml:space="preserve"> aim</w:t>
      </w:r>
      <w:del w:id="318" w:author="david andres herrera ramirez" w:date="2019-12-04T20:18:00Z">
        <w:r>
          <w:rPr>
            <w:rFonts w:ascii="Times New Roman" w:eastAsia="Times New Roman" w:hAnsi="Times New Roman" w:cs="Times New Roman"/>
            <w:color w:val="000000"/>
          </w:rPr>
          <w:delText>s of this paper</w:delText>
        </w:r>
      </w:del>
      <w:r>
        <w:rPr>
          <w:rFonts w:ascii="Times New Roman" w:eastAsia="Times New Roman" w:hAnsi="Times New Roman" w:cs="Times New Roman"/>
          <w:color w:val="000000"/>
        </w:rPr>
        <w:t xml:space="preserve"> concern</w:t>
      </w:r>
      <w:ins w:id="319" w:author="david andres herrera ramirez" w:date="2019-12-04T20:18: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the age of the carbon when it leaves the system as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we will deal here with the BTT only expressed as:</w:t>
      </w:r>
    </w:p>
    <w:p w14:paraId="7266D08A"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m:t>
            </m:r>
            <m:r>
              <w:rPr>
                <w:rFonts w:ascii="Times New Roman" w:eastAsia="Times New Roman" w:hAnsi="Times New Roman" w:cs="Times New Roman"/>
                <w:color w:val="000000"/>
              </w:rPr>
              <m:t>⋅</m:t>
            </m:r>
            <m:r>
              <w:rPr>
                <w:rFonts w:ascii="Times New Roman" w:eastAsia="Times New Roman" w:hAnsi="Times New Roman" w:cs="Times New Roman"/>
                <w:color w:val="000000"/>
              </w:rPr>
              <m:t>B</m:t>
            </m:r>
          </m:sup>
        </m:sSup>
        <m:r>
          <w:rPr>
            <w:rFonts w:ascii="Times New Roman" w:eastAsia="Times New Roman" w:hAnsi="Times New Roman" w:cs="Times New Roman"/>
            <w:color w:val="000000"/>
          </w:rPr>
          <m:t>⋅</m:t>
        </m:r>
        <m:r>
          <w:rPr>
            <w:rFonts w:ascii="Times New Roman" w:eastAsia="Times New Roman" w:hAnsi="Times New Roman" w:cs="Times New Roman"/>
            <w:color w:val="000000"/>
          </w:rPr>
          <m:t>β</m:t>
        </m:r>
        <m:r>
          <w:rPr>
            <w:rFonts w:ascii="Times New Roman" w:eastAsia="Times New Roman" w:hAnsi="Times New Roman" w:cs="Times New Roman"/>
            <w:color w:val="000000"/>
          </w:rPr>
          <m:t>, </m:t>
        </m:r>
        <m:r>
          <w:rPr>
            <w:rFonts w:ascii="Times New Roman" w:eastAsia="Times New Roman" w:hAnsi="Times New Roman" w:cs="Times New Roman"/>
            <w:color w:val="000000"/>
          </w:rPr>
          <m:t>y</m:t>
        </m:r>
        <m:r>
          <w:rPr>
            <w:rFonts w:ascii="Times New Roman" w:eastAsia="Times New Roman" w:hAnsi="Times New Roman" w:cs="Times New Roman"/>
            <w:color w:val="000000"/>
          </w:rPr>
          <m:t>≥0.</m:t>
        </m:r>
      </m:oMath>
      <w:r>
        <w:rPr>
          <w:rFonts w:ascii="Times New Roman" w:eastAsia="Times New Roman" w:hAnsi="Times New Roman" w:cs="Times New Roman"/>
          <w:color w:val="000000"/>
        </w:rPr>
        <w:t xml:space="preserve">                                       (4)</w:t>
      </w:r>
    </w:p>
    <w:p w14:paraId="6D5B400E"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mean backward transit time is defined as (</w:t>
      </w:r>
      <m:oMath>
        <m:r>
          <w:rPr>
            <w:rFonts w:ascii="Times New Roman" w:eastAsia="Times New Roman" w:hAnsi="Times New Roman" w:cs="Times New Roman"/>
            <w:color w:val="000000"/>
          </w:rPr>
          <m:t>E</m:t>
        </m:r>
        <m:r>
          <w:rPr>
            <w:rFonts w:ascii="Times New Roman" w:eastAsia="Times New Roman" w:hAnsi="Times New Roman" w:cs="Times New Roman"/>
            <w:color w:val="000000"/>
          </w:rPr>
          <m:t>[</m:t>
        </m:r>
        <m:r>
          <w:rPr>
            <w:rFonts w:ascii="Times New Roman" w:eastAsia="Times New Roman" w:hAnsi="Times New Roman" w:cs="Times New Roman"/>
            <w:color w:val="000000"/>
          </w:rPr>
          <m:t>BTT</m:t>
        </m:r>
        <m:r>
          <w:rPr>
            <w:rFonts w:ascii="Times New Roman" w:eastAsia="Times New Roman" w:hAnsi="Times New Roman" w:cs="Times New Roman"/>
            <w:color w:val="000000"/>
          </w:rPr>
          <m:t>]</m:t>
        </m:r>
      </m:oMath>
      <w:r>
        <w:rPr>
          <w:rFonts w:ascii="Times New Roman" w:eastAsia="Times New Roman" w:hAnsi="Times New Roman" w:cs="Times New Roman"/>
          <w:color w:val="000000"/>
        </w:rPr>
        <w:t>):</w:t>
      </w:r>
    </w:p>
    <w:p w14:paraId="60B55816"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m:t>E</m:t>
        </m:r>
        <m:r>
          <w:rPr>
            <w:rFonts w:ascii="Times New Roman" w:eastAsia="Times New Roman" w:hAnsi="Times New Roman" w:cs="Times New Roman"/>
            <w:color w:val="000000"/>
          </w:rPr>
          <m:t>[</m:t>
        </m:r>
        <m:r>
          <w:rPr>
            <w:rFonts w:ascii="Times New Roman" w:eastAsia="Times New Roman" w:hAnsi="Times New Roman" w:cs="Times New Roman"/>
            <w:color w:val="000000"/>
          </w:rPr>
          <m:t>BTT</m:t>
        </m:r>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num>
          <m:den>
            <m:r>
              <w:rPr>
                <w:rFonts w:ascii="Times New Roman" w:eastAsia="Times New Roman" w:hAnsi="Times New Roman" w:cs="Times New Roman"/>
                <w:color w:val="000000"/>
              </w:rPr>
              <m:t>||</m:t>
            </m:r>
            <m:r>
              <w:rPr>
                <w:rFonts w:ascii="Times New Roman" w:eastAsia="Times New Roman" w:hAnsi="Times New Roman" w:cs="Times New Roman"/>
                <w:color w:val="000000"/>
              </w:rPr>
              <m:t>u</m:t>
            </m:r>
            <m:r>
              <w:rPr>
                <w:rFonts w:ascii="Times New Roman" w:eastAsia="Times New Roman" w:hAnsi="Times New Roman" w:cs="Times New Roman"/>
                <w:color w:val="000000"/>
              </w:rPr>
              <m:t>||</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(5)</w:t>
      </w:r>
    </w:p>
    <w:p w14:paraId="28013FB3"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Note that the definitions presented here can only be applie</w:t>
      </w:r>
      <w:r>
        <w:rPr>
          <w:rFonts w:ascii="Times New Roman" w:eastAsia="Times New Roman" w:hAnsi="Times New Roman" w:cs="Times New Roman"/>
          <w:color w:val="000000"/>
        </w:rPr>
        <w:t xml:space="preserve">d to autonomous systems at steady state </w:t>
      </w:r>
      <w:r>
        <w:fldChar w:fldCharType="begin"/>
      </w:r>
      <w:r>
        <w:instrText xml:space="preserve"> HYPERLINK "https://www.zotero.org/google-docs/?srtBjq" \h </w:instrText>
      </w:r>
      <w:r>
        <w:fldChar w:fldCharType="separate"/>
      </w:r>
      <w:r>
        <w:rPr>
          <w:rFonts w:ascii="Times New Roman" w:eastAsia="Times New Roman" w:hAnsi="Times New Roman" w:cs="Times New Roman"/>
          <w:color w:val="000000"/>
        </w:rPr>
        <w:t>(Metzler &amp; Sierra,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Therefore, these formulas were used to characterize the NSC dynamics of mature</w:t>
      </w:r>
      <w:ins w:id="320" w:author="david andres herrera ramirez" w:date="2019-12-07T19:48:00Z">
        <w:r>
          <w:rPr>
            <w:rFonts w:ascii="Times New Roman" w:eastAsia="Times New Roman" w:hAnsi="Times New Roman" w:cs="Times New Roman"/>
            <w:color w:val="000000"/>
          </w:rPr>
          <w:t xml:space="preserve"> and</w:t>
        </w:r>
      </w:ins>
      <w:r>
        <w:rPr>
          <w:rFonts w:ascii="Times New Roman" w:eastAsia="Times New Roman" w:hAnsi="Times New Roman" w:cs="Times New Roman"/>
          <w:color w:val="000000"/>
        </w:rPr>
        <w:t xml:space="preserve"> healthy trees where the carbon inflow </w:t>
      </w:r>
      <m:oMath>
        <m:r>
          <w:rPr>
            <w:rFonts w:ascii="Times New Roman" w:eastAsia="Times New Roman" w:hAnsi="Times New Roman" w:cs="Times New Roman"/>
            <w:color w:val="000000"/>
          </w:rPr>
          <m:t>u</m:t>
        </m:r>
      </m:oMath>
      <w:r>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the coefficients in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w:t>
      </w:r>
      <w:del w:id="321" w:author="david andres herrera ramirez" w:date="2019-12-07T19:50:00Z">
        <w:r>
          <w:rPr>
            <w:rFonts w:ascii="Times New Roman" w:eastAsia="Times New Roman" w:hAnsi="Times New Roman" w:cs="Times New Roman"/>
            <w:color w:val="000000"/>
          </w:rPr>
          <w:delText xml:space="preserve">(the fraction of carbon transferred between pools) </w:delText>
        </w:r>
      </w:del>
      <w:r>
        <w:rPr>
          <w:rFonts w:ascii="Times New Roman" w:eastAsia="Times New Roman" w:hAnsi="Times New Roman" w:cs="Times New Roman"/>
          <w:color w:val="000000"/>
        </w:rPr>
        <w:t>do not change over time. To characterize NSC dynamics, the age and transit time distributions were calculated only for the NSC pools of the described models in Fig. 1 and Fig. 2.</w:t>
      </w:r>
    </w:p>
    <w:p w14:paraId="52F58B98" w14:textId="77777777" w:rsidR="002503E1" w:rsidRDefault="00052AAB">
      <w:pPr>
        <w:pStyle w:val="Ttulo2"/>
        <w:spacing w:line="360" w:lineRule="auto"/>
        <w:rPr>
          <w:rFonts w:ascii="Times New Roman" w:eastAsia="Times New Roman" w:hAnsi="Times New Roman" w:cs="Times New Roman"/>
          <w:sz w:val="24"/>
          <w:szCs w:val="24"/>
        </w:rPr>
      </w:pPr>
      <w:bookmarkStart w:id="322" w:name="3znysh7" w:colFirst="0" w:colLast="0"/>
      <w:bookmarkEnd w:id="322"/>
      <w:r>
        <w:rPr>
          <w:rFonts w:ascii="Times New Roman" w:eastAsia="Times New Roman" w:hAnsi="Times New Roman" w:cs="Times New Roman"/>
          <w:sz w:val="24"/>
          <w:szCs w:val="24"/>
        </w:rPr>
        <w:t>Est</w:t>
      </w:r>
      <w:r>
        <w:rPr>
          <w:rFonts w:ascii="Times New Roman" w:eastAsia="Times New Roman" w:hAnsi="Times New Roman" w:cs="Times New Roman"/>
          <w:sz w:val="24"/>
          <w:szCs w:val="24"/>
        </w:rPr>
        <w:t>imation of NSC ages and transit times of trees under carbon source limitation (out of steady state)</w:t>
      </w:r>
    </w:p>
    <w:p w14:paraId="30F930B1" w14:textId="77777777" w:rsidR="002503E1" w:rsidRPr="002503E1" w:rsidRDefault="00052AAB">
      <w:pPr>
        <w:pBdr>
          <w:top w:val="nil"/>
          <w:left w:val="nil"/>
          <w:bottom w:val="nil"/>
          <w:right w:val="nil"/>
          <w:between w:val="nil"/>
        </w:pBdr>
        <w:spacing w:before="180" w:after="180" w:line="360" w:lineRule="auto"/>
        <w:rPr>
          <w:rFonts w:ascii="Times New Roman" w:eastAsia="Times New Roman" w:hAnsi="Times New Roman" w:cs="Times New Roman"/>
          <w:rPrChange w:id="323" w:author="david andres herrera ramirez" w:date="2019-12-04T20:32:00Z">
            <w:rPr>
              <w:rFonts w:ascii="Times New Roman" w:eastAsia="Times New Roman" w:hAnsi="Times New Roman" w:cs="Times New Roman"/>
              <w:color w:val="000000"/>
            </w:rPr>
          </w:rPrChange>
        </w:rPr>
      </w:pPr>
      <w:r>
        <w:rPr>
          <w:rFonts w:ascii="Times New Roman" w:eastAsia="Times New Roman" w:hAnsi="Times New Roman" w:cs="Times New Roman"/>
          <w:color w:val="000000"/>
        </w:rPr>
        <w:t xml:space="preserve">We estimated time-dependent NSC age and transit time distributions for </w:t>
      </w:r>
      <w:ins w:id="324" w:author="david andres herrera ramirez" w:date="2019-12-04T20:23:00Z">
        <w:r>
          <w:rPr>
            <w:rFonts w:ascii="Times New Roman" w:eastAsia="Times New Roman" w:hAnsi="Times New Roman" w:cs="Times New Roman"/>
            <w:color w:val="000000"/>
          </w:rPr>
          <w:t xml:space="preserve">40 </w:t>
        </w:r>
      </w:ins>
      <w:del w:id="325" w:author="david andres herrera ramirez" w:date="2019-12-04T20:23:00Z">
        <w:r>
          <w:rPr>
            <w:rFonts w:ascii="Times New Roman" w:eastAsia="Times New Roman" w:hAnsi="Times New Roman" w:cs="Times New Roman"/>
            <w:color w:val="000000"/>
          </w:rPr>
          <w:delText>every</w:delText>
        </w:r>
      </w:del>
      <w:r>
        <w:rPr>
          <w:rFonts w:ascii="Times New Roman" w:eastAsia="Times New Roman" w:hAnsi="Times New Roman" w:cs="Times New Roman"/>
          <w:color w:val="000000"/>
        </w:rPr>
        <w:t xml:space="preserve"> year</w:t>
      </w:r>
      <w:ins w:id="326" w:author="david andres herrera ramirez" w:date="2019-12-04T20:23:00Z">
        <w:r>
          <w:rPr>
            <w:rFonts w:ascii="Times New Roman" w:eastAsia="Times New Roman" w:hAnsi="Times New Roman" w:cs="Times New Roman"/>
            <w:color w:val="000000"/>
          </w:rPr>
          <w:t>s</w:t>
        </w:r>
      </w:ins>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after the assimilation input </w:t>
      </w:r>
      <m:oMath>
        <m:r>
          <w:rPr>
            <w:rFonts w:ascii="Times New Roman" w:eastAsia="Times New Roman" w:hAnsi="Times New Roman" w:cs="Times New Roman"/>
            <w:color w:val="000000"/>
          </w:rPr>
          <m:t>(</m:t>
        </m:r>
        <m:r>
          <w:rPr>
            <w:rFonts w:ascii="Times New Roman" w:eastAsia="Times New Roman" w:hAnsi="Times New Roman" w:cs="Times New Roman"/>
            <w:color w:val="000000"/>
          </w:rPr>
          <m:t>u</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was set to zero</w:t>
      </w:r>
      <w:ins w:id="327" w:author="david andres herrera ramirez" w:date="2019-12-03T19:08:00Z">
        <w:r>
          <w:rPr>
            <w:rFonts w:ascii="Times New Roman" w:eastAsia="Times New Roman" w:hAnsi="Times New Roman" w:cs="Times New Roman"/>
            <w:color w:val="000000"/>
          </w:rPr>
          <w:t xml:space="preserve"> ( </w:t>
        </w:r>
      </w:ins>
      <m:oMath>
        <m:sSub>
          <m:sSubPr>
            <m:ctrlPr>
              <w:rPr>
                <w:rFonts w:ascii="Times New Roman" w:eastAsia="Times New Roman" w:hAnsi="Times New Roman" w:cs="Times New Roman"/>
                <w:color w:val="000000"/>
              </w:rPr>
            </m:ctrlPr>
          </m:sSubPr>
          <m:e>
            <m:r>
              <w:ins w:id="328" w:author="david andres herrera ramirez" w:date="2019-12-03T19:08:00Z">
                <w:rPr>
                  <w:rFonts w:ascii="Times New Roman" w:eastAsia="Times New Roman" w:hAnsi="Times New Roman" w:cs="Times New Roman"/>
                  <w:color w:val="000000"/>
                </w:rPr>
                <m:t>f</m:t>
              </w:ins>
            </m:r>
          </m:e>
          <m:sub>
            <m:r>
              <w:rPr>
                <w:rFonts w:ascii="Times New Roman" w:eastAsia="Times New Roman" w:hAnsi="Times New Roman" w:cs="Times New Roman"/>
                <w:color w:val="000000"/>
              </w:rPr>
              <m:t>A</m:t>
            </m:r>
          </m:sub>
        </m:sSub>
        <m:r>
          <w:ins w:id="329" w:author="david andres herrera ramirez" w:date="2019-12-03T19:08:00Z">
            <w:rPr>
              <w:rFonts w:ascii="Times New Roman" w:eastAsia="Times New Roman" w:hAnsi="Times New Roman" w:cs="Times New Roman"/>
              <w:color w:val="000000"/>
            </w:rPr>
            <m:t>(</m:t>
          </w:ins>
        </m:r>
        <m:r>
          <w:ins w:id="330" w:author="david andres herrera ramirez" w:date="2019-12-03T19:08:00Z">
            <w:rPr>
              <w:rFonts w:ascii="Times New Roman" w:eastAsia="Times New Roman" w:hAnsi="Times New Roman" w:cs="Times New Roman"/>
              <w:color w:val="000000"/>
            </w:rPr>
            <m:t>y</m:t>
          </w:ins>
        </m:r>
        <m:r>
          <w:ins w:id="331" w:author="david andres herrera ramirez" w:date="2019-12-03T19:08:00Z">
            <w:rPr>
              <w:rFonts w:ascii="Times New Roman" w:eastAsia="Times New Roman" w:hAnsi="Times New Roman" w:cs="Times New Roman"/>
              <w:color w:val="000000"/>
            </w:rPr>
            <m:t>,</m:t>
          </w:ins>
        </m:r>
        <m:r>
          <w:ins w:id="332" w:author="david andres herrera ramirez" w:date="2019-12-03T19:08:00Z">
            <w:rPr>
              <w:rFonts w:ascii="Times New Roman" w:eastAsia="Times New Roman" w:hAnsi="Times New Roman" w:cs="Times New Roman"/>
              <w:color w:val="000000"/>
            </w:rPr>
            <m:t>t</m:t>
          </w:ins>
        </m:r>
        <m:r>
          <w:ins w:id="333" w:author="david andres herrera ramirez" w:date="2019-12-03T19:08:00Z">
            <w:rPr>
              <w:rFonts w:ascii="Times New Roman" w:eastAsia="Times New Roman" w:hAnsi="Times New Roman" w:cs="Times New Roman"/>
              <w:color w:val="000000"/>
            </w:rPr>
            <m:t>),</m:t>
          </w:ins>
        </m:r>
        <m:sSub>
          <m:sSubPr>
            <m:ctrlPr>
              <w:rPr>
                <w:rFonts w:ascii="Times New Roman" w:eastAsia="Times New Roman" w:hAnsi="Times New Roman" w:cs="Times New Roman"/>
                <w:color w:val="000000"/>
              </w:rPr>
            </m:ctrlPr>
          </m:sSubPr>
          <m:e>
            <m:r>
              <w:ins w:id="334" w:author="david andres herrera ramirez" w:date="2019-12-03T19:08:00Z">
                <w:rPr>
                  <w:rFonts w:ascii="Times New Roman" w:eastAsia="Times New Roman" w:hAnsi="Times New Roman" w:cs="Times New Roman"/>
                  <w:color w:val="000000"/>
                </w:rPr>
                <m:t xml:space="preserve"> </m:t>
              </w:ins>
            </m:r>
            <m:r>
              <w:ins w:id="335" w:author="david andres herrera ramirez" w:date="2019-12-03T19:08:00Z">
                <w:rPr>
                  <w:rFonts w:ascii="Times New Roman" w:eastAsia="Times New Roman" w:hAnsi="Times New Roman" w:cs="Times New Roman"/>
                  <w:color w:val="000000"/>
                </w:rPr>
                <m:t>f</m:t>
              </w:ins>
            </m:r>
          </m:e>
          <m:sub>
            <m:r>
              <w:rPr>
                <w:rFonts w:ascii="Times New Roman" w:eastAsia="Times New Roman" w:hAnsi="Times New Roman" w:cs="Times New Roman"/>
                <w:color w:val="000000"/>
              </w:rPr>
              <m:t>BTT</m:t>
            </m:r>
          </m:sub>
        </m:sSub>
        <m:r>
          <w:ins w:id="336" w:author="david andres herrera ramirez" w:date="2019-12-03T19:08:00Z">
            <w:rPr>
              <w:rFonts w:ascii="Times New Roman" w:eastAsia="Times New Roman" w:hAnsi="Times New Roman" w:cs="Times New Roman"/>
              <w:color w:val="000000"/>
            </w:rPr>
            <m:t>(</m:t>
          </w:ins>
        </m:r>
        <m:r>
          <w:ins w:id="337" w:author="david andres herrera ramirez" w:date="2019-12-03T19:08:00Z">
            <w:rPr>
              <w:rFonts w:ascii="Times New Roman" w:eastAsia="Times New Roman" w:hAnsi="Times New Roman" w:cs="Times New Roman"/>
              <w:color w:val="000000"/>
            </w:rPr>
            <m:t>y</m:t>
          </w:ins>
        </m:r>
        <m:r>
          <w:ins w:id="338" w:author="david andres herrera ramirez" w:date="2019-12-03T19:08:00Z">
            <w:rPr>
              <w:rFonts w:ascii="Times New Roman" w:eastAsia="Times New Roman" w:hAnsi="Times New Roman" w:cs="Times New Roman"/>
              <w:color w:val="000000"/>
            </w:rPr>
            <m:t xml:space="preserve">, </m:t>
          </w:ins>
        </m:r>
        <m:r>
          <w:ins w:id="339" w:author="david andres herrera ramirez" w:date="2019-12-03T19:08:00Z">
            <w:rPr>
              <w:rFonts w:ascii="Times New Roman" w:eastAsia="Times New Roman" w:hAnsi="Times New Roman" w:cs="Times New Roman"/>
              <w:color w:val="000000"/>
            </w:rPr>
            <m:t>t</m:t>
          </w:ins>
        </m:r>
        <m:r>
          <w:ins w:id="340" w:author="david andres herrera ramirez" w:date="2019-12-03T19:08:00Z">
            <w:rPr>
              <w:rFonts w:ascii="Times New Roman" w:eastAsia="Times New Roman" w:hAnsi="Times New Roman" w:cs="Times New Roman"/>
              <w:color w:val="000000"/>
            </w:rPr>
            <m:t xml:space="preserve">) </m:t>
          </w:ins>
        </m:r>
      </m:oMath>
      <w:ins w:id="341" w:author="david andres herrera ramirez" w:date="2019-12-03T19:08: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ins w:id="342" w:author="Susan Trumbore" w:date="2019-12-09T14:05:00Z">
        <w:r>
          <w:rPr>
            <w:rFonts w:ascii="Times New Roman" w:eastAsia="Times New Roman" w:hAnsi="Times New Roman" w:cs="Times New Roman"/>
            <w:color w:val="000000"/>
          </w:rPr>
          <w:t>while</w:t>
        </w:r>
      </w:ins>
      <w:ins w:id="343" w:author="Carlos Sierra" w:date="2019-12-10T15:07:00Z">
        <w:r>
          <w:rPr>
            <w:rFonts w:ascii="Times New Roman" w:eastAsia="Times New Roman" w:hAnsi="Times New Roman" w:cs="Times New Roman"/>
            <w:color w:val="000000"/>
          </w:rPr>
          <w:t xml:space="preserve"> </w:t>
        </w:r>
      </w:ins>
      <w:del w:id="344" w:author="Susan Trumbore" w:date="2019-12-09T14:05:00Z">
        <w:r>
          <w:rPr>
            <w:rFonts w:ascii="Times New Roman" w:eastAsia="Times New Roman" w:hAnsi="Times New Roman" w:cs="Times New Roman"/>
            <w:color w:val="000000"/>
          </w:rPr>
          <w:delText xml:space="preserve">but </w:delText>
        </w:r>
      </w:del>
      <w:r>
        <w:rPr>
          <w:rFonts w:ascii="Times New Roman" w:eastAsia="Times New Roman" w:hAnsi="Times New Roman" w:cs="Times New Roman"/>
          <w:color w:val="000000"/>
        </w:rPr>
        <w:t xml:space="preserve">keeping the transfer carbon coefficients (matrix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constant. We used zero assimilation to have a clear view of how trees use their NSC when they depend exclusively on sto</w:t>
      </w:r>
      <w:ins w:id="345" w:author="david andres herrera ramirez" w:date="2019-12-07T19:51:00Z">
        <w:r>
          <w:rPr>
            <w:rFonts w:ascii="Times New Roman" w:eastAsia="Times New Roman" w:hAnsi="Times New Roman" w:cs="Times New Roman"/>
            <w:color w:val="000000"/>
          </w:rPr>
          <w:t>rage</w:t>
        </w:r>
      </w:ins>
      <w:del w:id="346" w:author="david andres herrera ramirez" w:date="2019-12-07T19:51:00Z">
        <w:r>
          <w:rPr>
            <w:rFonts w:ascii="Times New Roman" w:eastAsia="Times New Roman" w:hAnsi="Times New Roman" w:cs="Times New Roman"/>
            <w:color w:val="000000"/>
          </w:rPr>
          <w:delText>red NSC</w:delText>
        </w:r>
      </w:del>
      <w:r>
        <w:rPr>
          <w:rFonts w:ascii="Times New Roman" w:eastAsia="Times New Roman" w:hAnsi="Times New Roman" w:cs="Times New Roman"/>
          <w:color w:val="000000"/>
        </w:rPr>
        <w:t>. This approach allowed us to evaluate how limitations in carbon assimilation would impact the age and transit time distribu</w:t>
      </w:r>
      <w:r>
        <w:rPr>
          <w:rFonts w:ascii="Times New Roman" w:eastAsia="Times New Roman" w:hAnsi="Times New Roman" w:cs="Times New Roman"/>
          <w:color w:val="000000"/>
        </w:rPr>
        <w:t>tions of carbon in mature</w:t>
      </w:r>
      <w:ins w:id="347" w:author="david andres herrera ramirez" w:date="2019-12-07T19:52:00Z">
        <w:r>
          <w:rPr>
            <w:rFonts w:ascii="Times New Roman" w:eastAsia="Times New Roman" w:hAnsi="Times New Roman" w:cs="Times New Roman"/>
            <w:color w:val="000000"/>
          </w:rPr>
          <w:t xml:space="preserve"> and</w:t>
        </w:r>
      </w:ins>
      <w:r>
        <w:rPr>
          <w:rFonts w:ascii="Times New Roman" w:eastAsia="Times New Roman" w:hAnsi="Times New Roman" w:cs="Times New Roman"/>
          <w:color w:val="000000"/>
        </w:rPr>
        <w:t xml:space="preserve"> healthy trees. The changes in these quantities reflect </w:t>
      </w:r>
      <w:ins w:id="348" w:author="Susan Trumbore" w:date="2019-12-09T14:06:00Z">
        <w:r>
          <w:rPr>
            <w:rFonts w:ascii="Times New Roman" w:eastAsia="Times New Roman" w:hAnsi="Times New Roman" w:cs="Times New Roman"/>
            <w:color w:val="000000"/>
          </w:rPr>
          <w:t xml:space="preserve">the age of </w:t>
        </w:r>
      </w:ins>
      <w:del w:id="349" w:author="Susan Trumbore" w:date="2019-12-09T14:06:00Z">
        <w:r>
          <w:rPr>
            <w:rFonts w:ascii="Times New Roman" w:eastAsia="Times New Roman" w:hAnsi="Times New Roman" w:cs="Times New Roman"/>
            <w:color w:val="000000"/>
          </w:rPr>
          <w:delText xml:space="preserve">how old the </w:delText>
        </w:r>
      </w:del>
      <w:r>
        <w:rPr>
          <w:rFonts w:ascii="Times New Roman" w:eastAsia="Times New Roman" w:hAnsi="Times New Roman" w:cs="Times New Roman"/>
          <w:color w:val="000000"/>
        </w:rPr>
        <w:t xml:space="preserve">remaining NSC </w:t>
      </w:r>
      <w:ins w:id="350" w:author="david andres herrera ramirez" w:date="2019-12-16T19:56:00Z">
        <w:r>
          <w:rPr>
            <w:rFonts w:ascii="Times New Roman" w:eastAsia="Times New Roman" w:hAnsi="Times New Roman" w:cs="Times New Roman"/>
            <w:color w:val="000000"/>
          </w:rPr>
          <w:t>reserves and</w:t>
        </w:r>
      </w:ins>
      <w:del w:id="351" w:author="david andres herrera ramirez" w:date="2019-12-16T19:56:00Z">
        <w:r>
          <w:rPr>
            <w:rFonts w:ascii="Times New Roman" w:eastAsia="Times New Roman" w:hAnsi="Times New Roman" w:cs="Times New Roman"/>
            <w:color w:val="000000"/>
          </w:rPr>
          <w:delText>reserves are, and</w:delText>
        </w:r>
      </w:del>
      <w:r>
        <w:rPr>
          <w:rFonts w:ascii="Times New Roman" w:eastAsia="Times New Roman" w:hAnsi="Times New Roman" w:cs="Times New Roman"/>
          <w:color w:val="000000"/>
        </w:rPr>
        <w:t xml:space="preserve"> </w:t>
      </w:r>
      <w:del w:id="352" w:author="Susan Trumbore" w:date="2019-12-09T14:06:00Z">
        <w:r>
          <w:rPr>
            <w:rFonts w:ascii="Times New Roman" w:eastAsia="Times New Roman" w:hAnsi="Times New Roman" w:cs="Times New Roman"/>
            <w:color w:val="000000"/>
          </w:rPr>
          <w:delText>how old is</w:delText>
        </w:r>
      </w:del>
      <w:r>
        <w:rPr>
          <w:rFonts w:ascii="Times New Roman" w:eastAsia="Times New Roman" w:hAnsi="Times New Roman" w:cs="Times New Roman"/>
          <w:color w:val="000000"/>
        </w:rPr>
        <w:t xml:space="preserve"> the </w:t>
      </w:r>
      <w:ins w:id="353" w:author="Susan Trumbore" w:date="2019-12-09T14:06:00Z">
        <w:r>
          <w:rPr>
            <w:rFonts w:ascii="Times New Roman" w:eastAsia="Times New Roman" w:hAnsi="Times New Roman" w:cs="Times New Roman"/>
            <w:color w:val="000000"/>
          </w:rPr>
          <w:t xml:space="preserve">age of </w:t>
        </w:r>
      </w:ins>
      <w:r>
        <w:rPr>
          <w:rFonts w:ascii="Times New Roman" w:eastAsia="Times New Roman" w:hAnsi="Times New Roman" w:cs="Times New Roman"/>
          <w:color w:val="000000"/>
        </w:rPr>
        <w:t>carbon used for respiration</w:t>
      </w:r>
      <w:del w:id="354" w:author="david andres herrera ramirez" w:date="2019-12-07T19:53:00Z">
        <w:r>
          <w:rPr>
            <w:rFonts w:ascii="Times New Roman" w:eastAsia="Times New Roman" w:hAnsi="Times New Roman" w:cs="Times New Roman"/>
            <w:color w:val="000000"/>
          </w:rPr>
          <w:delText xml:space="preserve"> is</w:delText>
        </w:r>
      </w:del>
      <w:r>
        <w:rPr>
          <w:rFonts w:ascii="Times New Roman" w:eastAsia="Times New Roman" w:hAnsi="Times New Roman" w:cs="Times New Roman"/>
          <w:color w:val="000000"/>
        </w:rPr>
        <w:t xml:space="preserve"> at each time step</w:t>
      </w:r>
      <w:ins w:id="355" w:author="david andres herrera ramirez" w:date="2019-12-04T20:31:00Z">
        <w:r>
          <w:rPr>
            <w:rFonts w:ascii="Times New Roman" w:eastAsia="Times New Roman" w:hAnsi="Times New Roman" w:cs="Times New Roman"/>
            <w:color w:val="000000"/>
          </w:rPr>
          <w:t xml:space="preserve"> un</w:t>
        </w:r>
        <w:r>
          <w:rPr>
            <w:rFonts w:ascii="Times New Roman" w:eastAsia="Times New Roman" w:hAnsi="Times New Roman" w:cs="Times New Roman"/>
            <w:color w:val="000000"/>
          </w:rPr>
          <w:t>der carbon limitation</w:t>
        </w:r>
      </w:ins>
      <w:r>
        <w:rPr>
          <w:rFonts w:ascii="Times New Roman" w:eastAsia="Times New Roman" w:hAnsi="Times New Roman" w:cs="Times New Roman"/>
          <w:color w:val="000000"/>
        </w:rPr>
        <w:t>.</w:t>
      </w:r>
      <w:ins w:id="356" w:author="david andres herrera ramirez" w:date="2019-12-04T20:32:00Z">
        <w:r>
          <w:rPr>
            <w:rFonts w:ascii="Times New Roman" w:eastAsia="Times New Roman" w:hAnsi="Times New Roman" w:cs="Times New Roman"/>
            <w:color w:val="000000"/>
          </w:rPr>
          <w:t xml:space="preserve"> </w:t>
        </w:r>
      </w:ins>
    </w:p>
    <w:p w14:paraId="62CDD469"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our</w:t>
      </w:r>
      <w:ins w:id="357" w:author="david andres herrera ramirez" w:date="2019-12-02T21:15:00Z">
        <w:r>
          <w:rPr>
            <w:rFonts w:ascii="Times New Roman" w:eastAsia="Times New Roman" w:hAnsi="Times New Roman" w:cs="Times New Roman"/>
            <w:color w:val="000000"/>
          </w:rPr>
          <w:t xml:space="preserve"> </w:t>
        </w:r>
      </w:ins>
      <w:del w:id="358" w:author="david andres herrera ramirez" w:date="2019-12-02T21:15: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simulations, we </w:t>
      </w:r>
      <w:ins w:id="359" w:author="Susan Trumbore" w:date="2019-12-09T14:07:00Z">
        <w:r>
          <w:rPr>
            <w:rFonts w:ascii="Times New Roman" w:eastAsia="Times New Roman" w:hAnsi="Times New Roman" w:cs="Times New Roman"/>
            <w:color w:val="000000"/>
          </w:rPr>
          <w:t>kept</w:t>
        </w:r>
      </w:ins>
      <w:del w:id="360" w:author="Susan Trumbore" w:date="2019-12-09T14:07:00Z">
        <w:r>
          <w:rPr>
            <w:rFonts w:ascii="Times New Roman" w:eastAsia="Times New Roman" w:hAnsi="Times New Roman" w:cs="Times New Roman"/>
            <w:color w:val="000000"/>
          </w:rPr>
          <w:delText>maintained</w:delText>
        </w:r>
      </w:del>
      <w:r>
        <w:rPr>
          <w:rFonts w:ascii="Times New Roman" w:eastAsia="Times New Roman" w:hAnsi="Times New Roman" w:cs="Times New Roman"/>
          <w:color w:val="000000"/>
        </w:rPr>
        <w:t xml:space="preserve"> the assimilation flux </w:t>
      </w:r>
      <m:oMath>
        <m:r>
          <w:rPr>
            <w:rFonts w:ascii="Times New Roman" w:eastAsia="Times New Roman" w:hAnsi="Times New Roman" w:cs="Times New Roman"/>
            <w:color w:val="000000"/>
          </w:rPr>
          <m:t>u</m:t>
        </m:r>
        <m:r>
          <w:rPr>
            <w:rFonts w:ascii="Times New Roman" w:eastAsia="Times New Roman" w:hAnsi="Times New Roman" w:cs="Times New Roman"/>
            <w:color w:val="000000"/>
          </w:rPr>
          <m:t>(</m:t>
        </m:r>
        <m:r>
          <w:rPr>
            <w:rFonts w:ascii="Times New Roman" w:eastAsia="Times New Roman" w:hAnsi="Times New Roman" w:cs="Times New Roman"/>
            <w:color w:val="000000"/>
          </w:rPr>
          <m:t>t</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constant at the levels reported for healthy trees in steady state (Table 2) for the first 10 years (</w:t>
      </w:r>
      <m:oMath>
        <m:r>
          <w:rPr>
            <w:rFonts w:ascii="Times New Roman" w:eastAsia="Times New Roman" w:hAnsi="Times New Roman" w:cs="Times New Roman"/>
            <w:color w:val="000000"/>
          </w:rPr>
          <m:t>t</m:t>
        </m:r>
        <m:r>
          <w:rPr>
            <w:rFonts w:ascii="Times New Roman" w:eastAsia="Times New Roman" w:hAnsi="Times New Roman" w:cs="Times New Roman"/>
            <w:color w:val="000000"/>
          </w:rPr>
          <m:t>&lt;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and then set it to zero in any subsequent time </w:t>
      </w:r>
      <m:oMath>
        <m:r>
          <w:rPr>
            <w:rFonts w:ascii="Times New Roman" w:eastAsia="Times New Roman" w:hAnsi="Times New Roman" w:cs="Times New Roman"/>
            <w:color w:val="000000"/>
          </w:rPr>
          <m:t>t</m:t>
        </m:r>
        <m:r>
          <w:rPr>
            <w:rFonts w:ascii="Times New Roman" w:eastAsia="Times New Roman" w:hAnsi="Times New Roman" w:cs="Times New Roman"/>
            <w:color w:val="000000"/>
          </w:rPr>
          <m:t xml:space="preserve"> ≥</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 xml:space="preserve"> </m:t>
            </m:r>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ins w:id="361" w:author="david andres herrera ramirez" w:date="2019-12-02T21:14:00Z">
        <w:r>
          <w:rPr>
            <w:rFonts w:ascii="Times New Roman" w:eastAsia="Times New Roman" w:hAnsi="Times New Roman" w:cs="Times New Roman"/>
            <w:color w:val="000000"/>
          </w:rPr>
          <w:t>until t=50</w:t>
        </w:r>
      </w:ins>
      <w:r>
        <w:rPr>
          <w:rFonts w:ascii="Times New Roman" w:eastAsia="Times New Roman" w:hAnsi="Times New Roman" w:cs="Times New Roman"/>
          <w:color w:val="000000"/>
        </w:rPr>
        <w:t xml:space="preserve">. Until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the NSC age and transit time distributions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and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y</m:t>
        </m:r>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did not change. These distributions constitute the initial (steady state) conditions for the system prior </w:t>
      </w:r>
      <w:r>
        <w:rPr>
          <w:rFonts w:ascii="Times New Roman" w:eastAsia="Times New Roman" w:hAnsi="Times New Roman" w:cs="Times New Roman"/>
          <w:color w:val="000000"/>
        </w:rPr>
        <w:t xml:space="preserve">to the </w:t>
      </w:r>
      <w:ins w:id="362" w:author="david andres herrera ramirez" w:date="2019-12-07T17:41:00Z">
        <w:r>
          <w:rPr>
            <w:rFonts w:ascii="Times New Roman" w:eastAsia="Times New Roman" w:hAnsi="Times New Roman" w:cs="Times New Roman"/>
            <w:color w:val="000000"/>
          </w:rPr>
          <w:t>carbon limitation</w:t>
        </w:r>
      </w:ins>
      <w:del w:id="363" w:author="david andres herrera ramirez" w:date="2019-12-07T17:41:00Z">
        <w:r>
          <w:rPr>
            <w:rFonts w:ascii="Times New Roman" w:eastAsia="Times New Roman" w:hAnsi="Times New Roman" w:cs="Times New Roman"/>
            <w:color w:val="000000"/>
          </w:rPr>
          <w:delText>disturbance</w:delText>
        </w:r>
      </w:del>
      <w:r>
        <w:rPr>
          <w:rFonts w:ascii="Times New Roman" w:eastAsia="Times New Roman" w:hAnsi="Times New Roman" w:cs="Times New Roman"/>
          <w:color w:val="000000"/>
        </w:rPr>
        <w:t xml:space="preserve">. The mathematical framework for estimating the age and transit time </w:t>
      </w:r>
      <w:ins w:id="364" w:author="david andres herrera ramirez" w:date="2019-12-07T20:00:00Z">
        <w:r>
          <w:rPr>
            <w:rFonts w:ascii="Times New Roman" w:eastAsia="Times New Roman" w:hAnsi="Times New Roman" w:cs="Times New Roman"/>
            <w:color w:val="000000"/>
          </w:rPr>
          <w:t>distributions</w:t>
        </w:r>
      </w:ins>
      <w:del w:id="365" w:author="david andres herrera ramirez" w:date="2019-12-07T20:00:00Z">
        <w:r>
          <w:rPr>
            <w:rFonts w:ascii="Times New Roman" w:eastAsia="Times New Roman" w:hAnsi="Times New Roman" w:cs="Times New Roman"/>
            <w:color w:val="000000"/>
          </w:rPr>
          <w:delText>densities</w:delText>
        </w:r>
      </w:del>
      <w:r>
        <w:rPr>
          <w:rFonts w:ascii="Times New Roman" w:eastAsia="Times New Roman" w:hAnsi="Times New Roman" w:cs="Times New Roman"/>
          <w:color w:val="000000"/>
        </w:rPr>
        <w:t xml:space="preserve"> when the elements of the system (</w:t>
      </w:r>
      <w:ins w:id="366" w:author="david andres herrera ramirez" w:date="2019-12-07T20:00:00Z">
        <w:r>
          <w:rPr>
            <w:rFonts w:ascii="Times New Roman" w:eastAsia="Times New Roman" w:hAnsi="Times New Roman" w:cs="Times New Roman"/>
            <w:color w:val="000000"/>
          </w:rPr>
          <w:t>E</w:t>
        </w:r>
      </w:ins>
      <w:del w:id="367" w:author="david andres herrera ramirez" w:date="2019-12-07T20:00:00Z">
        <w:r>
          <w:rPr>
            <w:rFonts w:ascii="Times New Roman" w:eastAsia="Times New Roman" w:hAnsi="Times New Roman" w:cs="Times New Roman"/>
            <w:color w:val="000000"/>
          </w:rPr>
          <w:delText>e</w:delText>
        </w:r>
      </w:del>
      <w:r>
        <w:rPr>
          <w:rFonts w:ascii="Times New Roman" w:eastAsia="Times New Roman" w:hAnsi="Times New Roman" w:cs="Times New Roman"/>
          <w:color w:val="000000"/>
        </w:rPr>
        <w:t xml:space="preserve">quation 1) depend on time, and are out of steady state, was developed by Metzler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w:t>
      </w:r>
      <w:ins w:id="368" w:author="david andres herrera ramirez" w:date="2019-12-03T19:17:00Z">
        <w:r>
          <w:rPr>
            <w:rFonts w:ascii="Times New Roman" w:eastAsia="Times New Roman" w:hAnsi="Times New Roman" w:cs="Times New Roman"/>
            <w:color w:val="000000"/>
          </w:rPr>
          <w:t xml:space="preserve">. </w:t>
        </w:r>
      </w:ins>
      <w:ins w:id="369" w:author="Carlos Sierra" w:date="2019-12-10T15:10:00Z">
        <w:r>
          <w:rPr>
            <w:rFonts w:ascii="Times New Roman" w:eastAsia="Times New Roman" w:hAnsi="Times New Roman" w:cs="Times New Roman"/>
            <w:color w:val="000000"/>
          </w:rPr>
          <w:t>The approach consists of solving the system of differential equations (Equation 1) first, and then take this solution to reconstruct an analogous linear system</w:t>
        </w:r>
        <w:r>
          <w:rPr>
            <w:rFonts w:ascii="Times New Roman" w:eastAsia="Times New Roman" w:hAnsi="Times New Roman" w:cs="Times New Roman"/>
            <w:color w:val="000000"/>
          </w:rPr>
          <w:t xml:space="preserve"> of differential equations with the same solution trajectory. From the new system, it is possible to obtain a mathematical object called the state transition operator, which encapsulates all the dynamics of the system, including the probabilities of carbon</w:t>
        </w:r>
        <w:r>
          <w:rPr>
            <w:rFonts w:ascii="Times New Roman" w:eastAsia="Times New Roman" w:hAnsi="Times New Roman" w:cs="Times New Roman"/>
            <w:color w:val="000000"/>
          </w:rPr>
          <w:t xml:space="preserve"> particles moving from one pool to another. Since we know the initial age distributions from the steady-state system, we use the state transition operator to move the initial age distribution forward in time.   </w:t>
        </w:r>
      </w:ins>
      <w:ins w:id="370" w:author="david andres herrera ramirez" w:date="2019-12-03T19:17:00Z">
        <w:del w:id="371" w:author="Carlos Sierra" w:date="2019-12-10T15:10:00Z">
          <w:r>
            <w:rPr>
              <w:rFonts w:ascii="Times New Roman" w:eastAsia="Times New Roman" w:hAnsi="Times New Roman" w:cs="Times New Roman"/>
              <w:color w:val="000000"/>
            </w:rPr>
            <w:delText>Th</w:delText>
          </w:r>
        </w:del>
      </w:ins>
      <w:ins w:id="372" w:author="Susan Trumbore" w:date="2019-12-09T14:07:00Z">
        <w:del w:id="373" w:author="Carlos Sierra" w:date="2019-12-10T15:10:00Z">
          <w:r>
            <w:rPr>
              <w:rFonts w:ascii="Times New Roman" w:eastAsia="Times New Roman" w:hAnsi="Times New Roman" w:cs="Times New Roman"/>
              <w:color w:val="000000"/>
            </w:rPr>
            <w:delText>ese</w:delText>
          </w:r>
        </w:del>
      </w:ins>
      <w:ins w:id="374" w:author="david andres herrera ramirez" w:date="2019-12-03T19:17:00Z">
        <w:del w:id="375" w:author="Carlos Sierra" w:date="2019-12-10T15:10:00Z">
          <w:r>
            <w:rPr>
              <w:rFonts w:ascii="Times New Roman" w:eastAsia="Times New Roman" w:hAnsi="Times New Roman" w:cs="Times New Roman"/>
              <w:color w:val="000000"/>
            </w:rPr>
            <w:delText>is equations</w:delText>
          </w:r>
          <w:r>
            <w:rPr>
              <w:rFonts w:ascii="Times New Roman" w:eastAsia="Times New Roman" w:hAnsi="Times New Roman" w:cs="Times New Roman"/>
              <w:color w:val="000000"/>
            </w:rPr>
            <w:delText xml:space="preserve"> offer a solution for our models</w:delText>
          </w:r>
        </w:del>
      </w:ins>
      <w:ins w:id="376" w:author="Susan Trumbore" w:date="2019-12-09T14:08:00Z">
        <w:del w:id="377" w:author="Carlos Sierra" w:date="2019-12-10T15:10:00Z">
          <w:r>
            <w:rPr>
              <w:rFonts w:ascii="Times New Roman" w:eastAsia="Times New Roman" w:hAnsi="Times New Roman" w:cs="Times New Roman"/>
              <w:color w:val="000000"/>
            </w:rPr>
            <w:delText xml:space="preserve"> </w:delText>
          </w:r>
        </w:del>
      </w:ins>
      <w:del w:id="378" w:author="Carlos Sierra" w:date="2019-12-10T15:10:00Z">
        <w:r>
          <w:rPr>
            <w:rFonts w:ascii="Times New Roman" w:eastAsia="Times New Roman" w:hAnsi="Times New Roman" w:cs="Times New Roman"/>
            <w:color w:val="000000"/>
          </w:rPr>
          <w:delText xml:space="preserve">. </w:delText>
        </w:r>
      </w:del>
      <w:ins w:id="379" w:author="david andres herrera ramirez" w:date="2019-12-03T19:57:00Z">
        <w:del w:id="380" w:author="Carlos Sierra" w:date="2019-12-10T15:10:00Z">
          <w:r>
            <w:rPr>
              <w:rFonts w:ascii="Times New Roman" w:eastAsia="Times New Roman" w:hAnsi="Times New Roman" w:cs="Times New Roman"/>
              <w:color w:val="000000"/>
            </w:rPr>
            <w:delText>This solution is based on the state transition matrix of each model, which describes the movement of particles in the system and therefore allow</w:delText>
          </w:r>
        </w:del>
      </w:ins>
      <w:ins w:id="381" w:author="Susan Trumbore" w:date="2019-12-09T14:08:00Z">
        <w:del w:id="382" w:author="Carlos Sierra" w:date="2019-12-10T15:10:00Z">
          <w:r>
            <w:rPr>
              <w:rFonts w:ascii="Times New Roman" w:eastAsia="Times New Roman" w:hAnsi="Times New Roman" w:cs="Times New Roman"/>
              <w:color w:val="000000"/>
            </w:rPr>
            <w:delText>s</w:delText>
          </w:r>
        </w:del>
      </w:ins>
      <w:ins w:id="383" w:author="david andres herrera ramirez" w:date="2019-12-03T19:57:00Z">
        <w:del w:id="384" w:author="Carlos Sierra" w:date="2019-12-10T15:10:00Z">
          <w:r>
            <w:rPr>
              <w:rFonts w:ascii="Times New Roman" w:eastAsia="Times New Roman" w:hAnsi="Times New Roman" w:cs="Times New Roman"/>
              <w:color w:val="000000"/>
            </w:rPr>
            <w:delText xml:space="preserve"> us to calculate the probability of finding carbon particles of a certain ag</w:delText>
          </w:r>
          <w:r>
            <w:rPr>
              <w:rFonts w:ascii="Times New Roman" w:eastAsia="Times New Roman" w:hAnsi="Times New Roman" w:cs="Times New Roman"/>
              <w:color w:val="000000"/>
            </w:rPr>
            <w:delText xml:space="preserve">e </w:delText>
          </w:r>
          <m:oMath>
            <m:r>
              <w:rPr>
                <w:rFonts w:ascii="Times New Roman" w:eastAsia="Times New Roman" w:hAnsi="Times New Roman" w:cs="Times New Roman"/>
                <w:color w:val="000000"/>
              </w:rPr>
              <m:t>y</m:t>
            </m:r>
            <m:r>
              <w:rPr>
                <w:rFonts w:ascii="Times New Roman" w:eastAsia="Times New Roman" w:hAnsi="Times New Roman" w:cs="Times New Roman"/>
                <w:color w:val="000000"/>
              </w:rPr>
              <m:t>≥0</m:t>
            </m:r>
          </m:oMath>
          <w:r>
            <w:rPr>
              <w:rFonts w:ascii="Times New Roman" w:eastAsia="Times New Roman" w:hAnsi="Times New Roman" w:cs="Times New Roman"/>
              <w:color w:val="000000"/>
            </w:rPr>
            <w:delText xml:space="preserve">at any given time step </w:delText>
          </w:r>
          <w:r>
            <w:fldChar w:fldCharType="begin"/>
          </w:r>
          <w:r>
            <w:delInstrText>HYPERLINK "https://www.zotero.org/google-docs/?07AFqn"</w:delInstrText>
          </w:r>
          <w:r>
            <w:fldChar w:fldCharType="separate"/>
          </w:r>
          <w:r>
            <w:rPr>
              <w:rFonts w:ascii="Times New Roman" w:eastAsia="Times New Roman" w:hAnsi="Times New Roman" w:cs="Times New Roman"/>
              <w:color w:val="000000"/>
            </w:rPr>
            <w:delText xml:space="preserve">(Metzler </w:delText>
          </w:r>
          <w:r>
            <w:fldChar w:fldCharType="end"/>
          </w:r>
          <w:r>
            <w:fldChar w:fldCharType="begin"/>
          </w:r>
          <w:r>
            <w:delInstrText>HYPERLINK "https://www.zotero.org/google-docs/?07AFqn"</w:delInstrText>
          </w:r>
          <w:r>
            <w:fldChar w:fldCharType="separate"/>
          </w:r>
          <w:r>
            <w:rPr>
              <w:rFonts w:ascii="Times New Roman" w:eastAsia="Times New Roman" w:hAnsi="Times New Roman" w:cs="Times New Roman"/>
              <w:color w:val="000000"/>
            </w:rPr>
            <w:delText>et al.</w:delText>
          </w:r>
          <w:r>
            <w:fldChar w:fldCharType="end"/>
          </w:r>
          <w:r>
            <w:fldChar w:fldCharType="begin"/>
          </w:r>
          <w:r>
            <w:delInstrText>HYPERLINK "https://www.zotero.org/google-docs/?07AFqn"</w:delInstrText>
          </w:r>
          <w:r>
            <w:fldChar w:fldCharType="separate"/>
          </w:r>
          <w:r>
            <w:rPr>
              <w:rFonts w:ascii="Times New Roman" w:eastAsia="Times New Roman" w:hAnsi="Times New Roman" w:cs="Times New Roman"/>
              <w:color w:val="000000"/>
            </w:rPr>
            <w:delText>, 2018)</w:delText>
          </w:r>
          <w:r>
            <w:fldChar w:fldCharType="end"/>
          </w:r>
          <w:r>
            <w:rPr>
              <w:rFonts w:ascii="Times New Roman" w:eastAsia="Times New Roman" w:hAnsi="Times New Roman" w:cs="Times New Roman"/>
              <w:color w:val="000000"/>
            </w:rPr>
            <w:delText xml:space="preserve">. </w:delText>
          </w:r>
        </w:del>
      </w:ins>
      <w:r>
        <w:rPr>
          <w:rFonts w:ascii="Times New Roman" w:eastAsia="Times New Roman" w:hAnsi="Times New Roman" w:cs="Times New Roman"/>
          <w:color w:val="000000"/>
        </w:rPr>
        <w:t xml:space="preserve">We therefore estimated the NSC age and transit time </w:t>
      </w:r>
      <w:ins w:id="385" w:author="david andres herrera ramirez" w:date="2019-12-07T20:01:00Z">
        <w:r>
          <w:rPr>
            <w:rFonts w:ascii="Times New Roman" w:eastAsia="Times New Roman" w:hAnsi="Times New Roman" w:cs="Times New Roman"/>
            <w:color w:val="000000"/>
          </w:rPr>
          <w:t>distributions</w:t>
        </w:r>
      </w:ins>
      <w:del w:id="386" w:author="david andres herrera ramirez" w:date="2019-12-07T20:01:00Z">
        <w:r>
          <w:rPr>
            <w:rFonts w:ascii="Times New Roman" w:eastAsia="Times New Roman" w:hAnsi="Times New Roman" w:cs="Times New Roman"/>
            <w:color w:val="000000"/>
          </w:rPr>
          <w:delText>densities</w:delText>
        </w:r>
      </w:del>
      <w:r>
        <w:rPr>
          <w:rFonts w:ascii="Times New Roman" w:eastAsia="Times New Roman" w:hAnsi="Times New Roman" w:cs="Times New Roman"/>
          <w:color w:val="000000"/>
        </w:rPr>
        <w:t xml:space="preserve"> </w:t>
      </w:r>
      <w:ins w:id="387" w:author="david andres herrera ramirez" w:date="2019-12-03T20:22:00Z">
        <w:r>
          <w:rPr>
            <w:rFonts w:ascii="Times New Roman" w:eastAsia="Times New Roman" w:hAnsi="Times New Roman" w:cs="Times New Roman"/>
            <w:color w:val="000000"/>
          </w:rPr>
          <w:t xml:space="preserve">and their respective mean values </w:t>
        </w:r>
      </w:ins>
      <w:r>
        <w:rPr>
          <w:rFonts w:ascii="Times New Roman" w:eastAsia="Times New Roman" w:hAnsi="Times New Roman" w:cs="Times New Roman"/>
          <w:color w:val="000000"/>
        </w:rPr>
        <w:t xml:space="preserve">for the subsequent times </w:t>
      </w:r>
      <m:oMath>
        <m:r>
          <w:rPr>
            <w:rFonts w:ascii="Times New Roman" w:eastAsia="Times New Roman" w:hAnsi="Times New Roman" w:cs="Times New Roman"/>
            <w:color w:val="000000"/>
          </w:rPr>
          <m:t>t</m:t>
        </m:r>
        <m:r>
          <w:rPr>
            <w:rFonts w:ascii="Times New Roman" w:eastAsia="Times New Roman" w:hAnsi="Times New Roman" w:cs="Times New Roman"/>
            <w:color w:val="000000"/>
          </w:rPr>
          <m:t>&gt;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w:t>
      </w:r>
      <w:del w:id="388" w:author="Carlos Sierra" w:date="2019-12-10T15:15:00Z">
        <w:r>
          <w:rPr>
            <w:rFonts w:ascii="Times New Roman" w:eastAsia="Times New Roman" w:hAnsi="Times New Roman" w:cs="Times New Roman"/>
            <w:color w:val="000000"/>
          </w:rPr>
          <w:delText xml:space="preserve">using the </w:delText>
        </w:r>
      </w:del>
      <w:ins w:id="389" w:author="david andres herrera ramirez" w:date="2019-12-03T19:11:00Z">
        <w:del w:id="390" w:author="Carlos Sierra" w:date="2019-12-10T15:15:00Z">
          <w:r>
            <w:rPr>
              <w:rFonts w:ascii="Times New Roman" w:eastAsia="Times New Roman" w:hAnsi="Times New Roman" w:cs="Times New Roman"/>
              <w:color w:val="000000"/>
            </w:rPr>
            <w:delText xml:space="preserve">equations </w:delText>
          </w:r>
        </w:del>
      </w:ins>
      <w:del w:id="391" w:author="Carlos Sierra" w:date="2019-12-10T15:15:00Z">
        <w:r>
          <w:rPr>
            <w:rFonts w:ascii="Times New Roman" w:eastAsia="Times New Roman" w:hAnsi="Times New Roman" w:cs="Times New Roman"/>
            <w:color w:val="000000"/>
          </w:rPr>
          <w:delText xml:space="preserve">formulas </w:delText>
        </w:r>
        <w:r>
          <w:rPr>
            <w:rFonts w:ascii="Times New Roman" w:eastAsia="Times New Roman" w:hAnsi="Times New Roman" w:cs="Times New Roman"/>
            <w:color w:val="000000"/>
          </w:rPr>
          <w:delText xml:space="preserve">described in Metzler </w:delText>
        </w:r>
        <w:r>
          <w:rPr>
            <w:rFonts w:ascii="Times New Roman" w:eastAsia="Times New Roman" w:hAnsi="Times New Roman" w:cs="Times New Roman"/>
            <w:i/>
            <w:color w:val="000000"/>
          </w:rPr>
          <w:delText>et al.</w:delText>
        </w:r>
        <w:r>
          <w:rPr>
            <w:rFonts w:ascii="Times New Roman" w:eastAsia="Times New Roman" w:hAnsi="Times New Roman" w:cs="Times New Roman"/>
            <w:color w:val="000000"/>
          </w:rPr>
          <w:delText xml:space="preserve"> (2018)</w:delText>
        </w:r>
      </w:del>
      <w:r>
        <w:rPr>
          <w:rFonts w:ascii="Times New Roman" w:eastAsia="Times New Roman" w:hAnsi="Times New Roman" w:cs="Times New Roman"/>
          <w:color w:val="000000"/>
        </w:rPr>
        <w:t>.</w:t>
      </w:r>
      <w:ins w:id="392" w:author="david andres herrera ramirez" w:date="2019-12-01T21:16:00Z">
        <w:r>
          <w:rPr>
            <w:rFonts w:ascii="Times New Roman" w:eastAsia="Times New Roman" w:hAnsi="Times New Roman" w:cs="Times New Roman"/>
            <w:color w:val="000000"/>
          </w:rPr>
          <w:t xml:space="preserve"> We calculated  the percentage of the NSC consumed in each time step after the carbon limitation started by computing the solutions of each model (Equation 1) for each time step, which gives us the  amount of the NSC rema</w:t>
        </w:r>
        <w:r>
          <w:rPr>
            <w:rFonts w:ascii="Times New Roman" w:eastAsia="Times New Roman" w:hAnsi="Times New Roman" w:cs="Times New Roman"/>
            <w:color w:val="000000"/>
          </w:rPr>
          <w:t>ining in each carbon pool, and then subtracting this quantity from the initial amount of NSC in the system.</w:t>
        </w:r>
      </w:ins>
      <w:r>
        <w:rPr>
          <w:rFonts w:ascii="Times New Roman" w:eastAsia="Times New Roman" w:hAnsi="Times New Roman" w:cs="Times New Roman"/>
          <w:color w:val="000000"/>
        </w:rPr>
        <w:t xml:space="preserve"> We used the python </w:t>
      </w:r>
      <w:commentRangeStart w:id="393"/>
      <w:r>
        <w:rPr>
          <w:rFonts w:ascii="Times New Roman" w:eastAsia="Times New Roman" w:hAnsi="Times New Roman" w:cs="Times New Roman"/>
          <w:color w:val="000000"/>
        </w:rPr>
        <w:t>packages</w:t>
      </w:r>
      <w:commentRangeEnd w:id="393"/>
      <w:r>
        <w:commentReference w:id="393"/>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bgc</w:t>
      </w:r>
      <w:proofErr w:type="spellEnd"/>
      <w:r>
        <w:rPr>
          <w:rFonts w:ascii="Times New Roman" w:eastAsia="Times New Roman" w:hAnsi="Times New Roman" w:cs="Times New Roman"/>
          <w:color w:val="000000"/>
        </w:rPr>
        <w:t>-md” and “</w:t>
      </w:r>
      <w:proofErr w:type="spellStart"/>
      <w:r>
        <w:rPr>
          <w:rFonts w:ascii="Times New Roman" w:eastAsia="Times New Roman" w:hAnsi="Times New Roman" w:cs="Times New Roman"/>
          <w:color w:val="000000"/>
        </w:rPr>
        <w:t>CompartmentalSystems</w:t>
      </w:r>
      <w:proofErr w:type="spellEnd"/>
      <w:r>
        <w:rPr>
          <w:rFonts w:ascii="Times New Roman" w:eastAsia="Times New Roman" w:hAnsi="Times New Roman" w:cs="Times New Roman"/>
          <w:color w:val="000000"/>
        </w:rPr>
        <w:t xml:space="preserve">”, which implement the formulas required for these computations </w:t>
      </w:r>
      <w:r>
        <w:fldChar w:fldCharType="begin"/>
      </w:r>
      <w:r>
        <w:instrText xml:space="preserve"> HYPERLINK "https://www.zotero.org/google-docs/?AM3f8I" \h </w:instrText>
      </w:r>
      <w:r>
        <w:fldChar w:fldCharType="separate"/>
      </w:r>
      <w:r>
        <w:rPr>
          <w:rFonts w:ascii="Times New Roman" w:eastAsia="Times New Roman" w:hAnsi="Times New Roman" w:cs="Times New Roman"/>
          <w:color w:val="000000"/>
        </w:rPr>
        <w:t xml:space="preserve">(Metzler </w:t>
      </w:r>
      <w:r>
        <w:rPr>
          <w:rFonts w:ascii="Times New Roman" w:eastAsia="Times New Roman" w:hAnsi="Times New Roman" w:cs="Times New Roman"/>
          <w:color w:val="000000"/>
        </w:rPr>
        <w:fldChar w:fldCharType="end"/>
      </w:r>
      <w:r>
        <w:fldChar w:fldCharType="begin"/>
      </w:r>
      <w:r>
        <w:instrText xml:space="preserve"> HYPERLINK "https://www.zotero.org/google-docs/?AM3f8I"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"http</w:instrText>
      </w:r>
      <w:r>
        <w:instrText xml:space="preserve">s://www.zotero.org/google-docs/?AM3f8I" \h </w:instrText>
      </w:r>
      <w:r>
        <w:fldChar w:fldCharType="separate"/>
      </w:r>
      <w:r>
        <w:rPr>
          <w:rFonts w:ascii="Times New Roman" w:eastAsia="Times New Roman" w:hAnsi="Times New Roman" w:cs="Times New Roman"/>
          <w:color w:val="000000"/>
        </w:rPr>
        <w:t>,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D5A9F62" w14:textId="77777777" w:rsidR="002503E1" w:rsidRDefault="00052AAB">
      <w:pPr>
        <w:pStyle w:val="Ttulo2"/>
        <w:spacing w:line="360" w:lineRule="auto"/>
        <w:rPr>
          <w:rFonts w:ascii="Times New Roman" w:eastAsia="Times New Roman" w:hAnsi="Times New Roman" w:cs="Times New Roman"/>
          <w:sz w:val="24"/>
          <w:szCs w:val="24"/>
        </w:rPr>
      </w:pPr>
      <w:bookmarkStart w:id="394" w:name="2et92p0" w:colFirst="0" w:colLast="0"/>
      <w:bookmarkEnd w:id="394"/>
      <w:r>
        <w:rPr>
          <w:rFonts w:ascii="Times New Roman" w:eastAsia="Times New Roman" w:hAnsi="Times New Roman" w:cs="Times New Roman"/>
          <w:sz w:val="24"/>
          <w:szCs w:val="24"/>
        </w:rPr>
        <w:t xml:space="preserve">Sensitivity and uncertainty of the NSC mean age and mean transit time to variations in sink strength </w:t>
      </w:r>
    </w:p>
    <w:p w14:paraId="68A120E8"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the sensitivity of the NSC mean age and mean transit time</w:t>
      </w:r>
      <w:ins w:id="395" w:author="david andres herrera ramirez" w:date="2019-12-07T20:11:00Z">
        <w:r>
          <w:rPr>
            <w:rFonts w:ascii="Times New Roman" w:eastAsia="Times New Roman" w:hAnsi="Times New Roman" w:cs="Times New Roman"/>
            <w:color w:val="000000"/>
          </w:rPr>
          <w:t xml:space="preserve"> at steady state</w:t>
        </w:r>
      </w:ins>
      <w:r>
        <w:rPr>
          <w:rFonts w:ascii="Times New Roman" w:eastAsia="Times New Roman" w:hAnsi="Times New Roman" w:cs="Times New Roman"/>
          <w:color w:val="000000"/>
        </w:rPr>
        <w:t xml:space="preserve"> to changes in the sink carbon fluxes</w:t>
      </w:r>
      <w:ins w:id="396" w:author="david andres herrera ramirez" w:date="2019-12-07T20:11:00Z">
        <w:r>
          <w:rPr>
            <w:rFonts w:ascii="Times New Roman" w:eastAsia="Times New Roman" w:hAnsi="Times New Roman" w:cs="Times New Roman"/>
            <w:color w:val="000000"/>
          </w:rPr>
          <w:t>,</w:t>
        </w:r>
      </w:ins>
      <w:del w:id="397" w:author="david andres herrera ramirez" w:date="2019-12-07T20:11:00Z">
        <w:r>
          <w:rPr>
            <w:rFonts w:ascii="Times New Roman" w:eastAsia="Times New Roman" w:hAnsi="Times New Roman" w:cs="Times New Roman"/>
            <w:color w:val="000000"/>
          </w:rPr>
          <w:delText xml:space="preserve">, </w:delText>
        </w:r>
      </w:del>
      <w:ins w:id="398" w:author="david andres herrera ramirez" w:date="2019-12-01T21:16:00Z">
        <w:del w:id="399" w:author="david andres herrera ramirez" w:date="2019-12-07T20:11:00Z">
          <w:r>
            <w:rPr>
              <w:rFonts w:ascii="Times New Roman" w:eastAsia="Times New Roman" w:hAnsi="Times New Roman" w:cs="Times New Roman"/>
              <w:color w:val="000000"/>
            </w:rPr>
            <w:delText>at steady state</w:delText>
          </w:r>
        </w:del>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we evaluated the change in NSC mean age and mean transit time to a given numerical alteration of the fraction of carbon leaving each pool (coefficients of matrix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in </w:t>
      </w:r>
      <w:ins w:id="400" w:author="david andres herrera ramirez" w:date="2019-12-19T22:17:00Z">
        <w:r>
          <w:rPr>
            <w:rFonts w:ascii="Times New Roman" w:eastAsia="Times New Roman" w:hAnsi="Times New Roman" w:cs="Times New Roman"/>
            <w:color w:val="000000"/>
          </w:rPr>
          <w:t>Equation</w:t>
        </w:r>
      </w:ins>
      <w:del w:id="401" w:author="david andres herrera ramirez" w:date="2019-12-19T22:17:00Z">
        <w:r>
          <w:rPr>
            <w:rFonts w:ascii="Times New Roman" w:eastAsia="Times New Roman" w:hAnsi="Times New Roman" w:cs="Times New Roman"/>
            <w:color w:val="000000"/>
          </w:rPr>
          <w:delText>equation</w:delText>
        </w:r>
      </w:del>
      <w:r>
        <w:rPr>
          <w:rFonts w:ascii="Times New Roman" w:eastAsia="Times New Roman" w:hAnsi="Times New Roman" w:cs="Times New Roman"/>
          <w:color w:val="000000"/>
        </w:rPr>
        <w:t xml:space="preserve"> 1). This analysis allowed us to identify the pool-specific fluxes that have </w:t>
      </w:r>
      <w:ins w:id="402" w:author="Susan Trumbore" w:date="2019-12-09T14:10:00Z">
        <w:r>
          <w:rPr>
            <w:rFonts w:ascii="Times New Roman" w:eastAsia="Times New Roman" w:hAnsi="Times New Roman" w:cs="Times New Roman"/>
            <w:color w:val="000000"/>
          </w:rPr>
          <w:t>the greatest</w:t>
        </w:r>
      </w:ins>
      <w:del w:id="403" w:author="Susan Trumbore" w:date="2019-12-09T14:10:00Z">
        <w:r>
          <w:rPr>
            <w:rFonts w:ascii="Times New Roman" w:eastAsia="Times New Roman" w:hAnsi="Times New Roman" w:cs="Times New Roman"/>
            <w:color w:val="000000"/>
          </w:rPr>
          <w:delText>a larger</w:delText>
        </w:r>
      </w:del>
      <w:r>
        <w:rPr>
          <w:rFonts w:ascii="Times New Roman" w:eastAsia="Times New Roman" w:hAnsi="Times New Roman" w:cs="Times New Roman"/>
          <w:color w:val="000000"/>
        </w:rPr>
        <w:t xml:space="preserve"> influence on the overall NSC age</w:t>
      </w:r>
      <w:ins w:id="404" w:author="Susan Trumbore" w:date="2019-12-09T14:10: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and transit time</w:t>
      </w:r>
      <w:ins w:id="405" w:author="Susan Trumbore" w:date="2019-12-09T14:10: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in mature trees. For that, we used the method “Elementary Effects” </w:t>
      </w:r>
      <w:r>
        <w:fldChar w:fldCharType="begin"/>
      </w:r>
      <w:r>
        <w:instrText xml:space="preserve"> HYPERLINK "https://www.zotero.org/go</w:instrText>
      </w:r>
      <w:r>
        <w:instrText xml:space="preserve">ogle-docs/?mcz47R" \h </w:instrText>
      </w:r>
      <w:r>
        <w:fldChar w:fldCharType="separate"/>
      </w:r>
      <w:r>
        <w:rPr>
          <w:rFonts w:ascii="Times New Roman" w:eastAsia="Times New Roman" w:hAnsi="Times New Roman" w:cs="Times New Roman"/>
          <w:color w:val="000000"/>
        </w:rPr>
        <w:t xml:space="preserve">(Morris, 1991; </w:t>
      </w:r>
      <w:proofErr w:type="spellStart"/>
      <w:r>
        <w:rPr>
          <w:rFonts w:ascii="Times New Roman" w:eastAsia="Times New Roman" w:hAnsi="Times New Roman" w:cs="Times New Roman"/>
          <w:color w:val="000000"/>
        </w:rPr>
        <w:lastRenderedPageBreak/>
        <w:t>Campolongo</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end"/>
      </w:r>
      <w:r>
        <w:fldChar w:fldCharType="begin"/>
      </w:r>
      <w:r>
        <w:instrText xml:space="preserve"> HYPERLINK "https://www.zotero.org/google-docs/?mcz47R"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"https://www.zotero.org/google-docs/?mcz47R" \h </w:instrText>
      </w:r>
      <w:r>
        <w:fldChar w:fldCharType="separate"/>
      </w:r>
      <w:r>
        <w:rPr>
          <w:rFonts w:ascii="Times New Roman" w:eastAsia="Times New Roman" w:hAnsi="Times New Roman" w:cs="Times New Roman"/>
          <w:color w:val="000000"/>
        </w:rPr>
        <w:t>, 2007)</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This method analyzes the change in model output if exactly one parameter </w:t>
      </w:r>
      <w:ins w:id="406" w:author="david andres herrera ramirez" w:date="2019-12-02T05:31:00Z">
        <w:r>
          <w:rPr>
            <w:rFonts w:ascii="Times New Roman" w:eastAsia="Times New Roman" w:hAnsi="Times New Roman" w:cs="Times New Roman"/>
            <w:color w:val="000000"/>
          </w:rPr>
          <w:t>(</w:t>
        </w:r>
      </w:ins>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ins w:id="407" w:author="david andres herrera ramirez" w:date="2019-12-02T05:32: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is changed by a random fraction </w:t>
      </w:r>
      <w:ins w:id="408" w:author="david andres herrera ramirez" w:date="2019-12-02T05:35:00Z">
        <w:r>
          <w:rPr>
            <w:rFonts w:ascii="Times New Roman" w:eastAsia="Times New Roman" w:hAnsi="Times New Roman" w:cs="Times New Roman"/>
            <w:color w:val="000000"/>
          </w:rPr>
          <w:t>(</w:t>
        </w:r>
      </w:ins>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ins w:id="409" w:author="david andres herrera ramirez" w:date="2019-12-02T05:35: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between L levels (150) </w:t>
      </w:r>
      <w:ins w:id="410" w:author="david andres herrera ramirez" w:date="2019-12-02T04:39:00Z">
        <w:r>
          <w:rPr>
            <w:rFonts w:ascii="Times New Roman" w:eastAsia="Times New Roman" w:hAnsi="Times New Roman" w:cs="Times New Roman"/>
            <w:color w:val="000000"/>
          </w:rPr>
          <w:t>in the parameter space</w:t>
        </w:r>
      </w:ins>
      <w:del w:id="411" w:author="david andres herrera ramirez" w:date="2019-12-02T04:39:00Z">
        <w:r>
          <w:rPr>
            <w:rFonts w:ascii="Times New Roman" w:eastAsia="Times New Roman" w:hAnsi="Times New Roman" w:cs="Times New Roman"/>
            <w:color w:val="000000"/>
          </w:rPr>
          <w:delText>of its feasible range</w:delText>
        </w:r>
      </w:del>
      <w:r>
        <w:rPr>
          <w:rFonts w:ascii="Times New Roman" w:eastAsia="Times New Roman" w:hAnsi="Times New Roman" w:cs="Times New Roman"/>
          <w:color w:val="000000"/>
        </w:rPr>
        <w:t xml:space="preserve">. </w:t>
      </w:r>
      <w:ins w:id="412" w:author="david andres herrera ramirez" w:date="2019-12-02T05:41:00Z">
        <w:r>
          <w:rPr>
            <w:rFonts w:ascii="Times New Roman" w:eastAsia="Times New Roman" w:hAnsi="Times New Roman" w:cs="Times New Roman"/>
            <w:color w:val="000000"/>
          </w:rPr>
          <w:t xml:space="preserve">The parameter space was estimated based on the parameter variability provided by Klein &amp; Hoch (2015) and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(Table 2). </w:t>
        </w:r>
      </w:ins>
      <w:r>
        <w:rPr>
          <w:rFonts w:ascii="Times New Roman" w:eastAsia="Times New Roman" w:hAnsi="Times New Roman" w:cs="Times New Roman"/>
          <w:color w:val="000000"/>
        </w:rPr>
        <w:t xml:space="preserve">It then changes each parameter once and repeats this process throughout </w:t>
      </w:r>
      <w:r>
        <w:rPr>
          <w:rFonts w:ascii="Times New Roman" w:eastAsia="Times New Roman" w:hAnsi="Times New Roman" w:cs="Times New Roman"/>
          <w:i/>
          <w:color w:val="000000"/>
          <w:rPrChange w:id="413" w:author="david andres herrera ramirez" w:date="2019-12-02T04:47:00Z">
            <w:rPr>
              <w:rFonts w:ascii="Times New Roman" w:eastAsia="Times New Roman" w:hAnsi="Times New Roman" w:cs="Times New Roman"/>
              <w:color w:val="000000"/>
            </w:rPr>
          </w:rPrChange>
        </w:rPr>
        <w:t>p</w:t>
      </w:r>
      <w:ins w:id="414" w:author="david andres herrera ramirez" w:date="2019-12-02T05:37:00Z">
        <w:r>
          <w:rPr>
            <w:rFonts w:ascii="Times New Roman" w:eastAsia="Times New Roman" w:hAnsi="Times New Roman" w:cs="Times New Roman"/>
            <w:i/>
            <w:color w:val="000000"/>
            <w:rPrChange w:id="415" w:author="david andres herrera ramirez" w:date="2019-12-02T04:47:00Z">
              <w:rPr>
                <w:rFonts w:ascii="Times New Roman" w:eastAsia="Times New Roman" w:hAnsi="Times New Roman" w:cs="Times New Roman"/>
                <w:color w:val="000000"/>
              </w:rPr>
            </w:rPrChange>
          </w:rPr>
          <w:t xml:space="preserve"> (parameters) </w:t>
        </w:r>
      </w:ins>
      <w:r>
        <w:rPr>
          <w:rFonts w:ascii="Times New Roman" w:eastAsia="Times New Roman" w:hAnsi="Times New Roman" w:cs="Times New Roman"/>
          <w:color w:val="000000"/>
        </w:rPr>
        <w:t>+1 simulations that are called a</w:t>
      </w:r>
      <w:r>
        <w:rPr>
          <w:rFonts w:ascii="Times New Roman" w:eastAsia="Times New Roman" w:hAnsi="Times New Roman" w:cs="Times New Roman"/>
          <w:color w:val="000000"/>
        </w:rPr>
        <w:t xml:space="preserve"> “trajectory” </w:t>
      </w:r>
      <w:del w:id="416" w:author="david andres herrera ramirez" w:date="2019-12-07T20:18:00Z">
        <w:r>
          <w:rPr>
            <w:rFonts w:ascii="Times New Roman" w:eastAsia="Times New Roman" w:hAnsi="Times New Roman" w:cs="Times New Roman"/>
            <w:color w:val="000000"/>
          </w:rPr>
          <w:delText xml:space="preserve">in the parameter space </w:delText>
        </w:r>
      </w:del>
      <w:r>
        <w:fldChar w:fldCharType="begin"/>
      </w:r>
      <w:r>
        <w:instrText xml:space="preserve"> HYPERLINK "https://www.zotero.org/google-docs/?rIzFxB" \h </w:instrText>
      </w:r>
      <w:r>
        <w:fldChar w:fldCharType="separate"/>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Cuntz</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end"/>
      </w:r>
      <w:r>
        <w:fldChar w:fldCharType="begin"/>
      </w:r>
      <w:r>
        <w:instrText xml:space="preserve"> HYPERLINK "https://www.zotero.org/google-docs/?rIzFxB"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"https://www.zotero.org/google-docs/?rIzFxB" \h </w:instrText>
      </w:r>
      <w:r>
        <w:fldChar w:fldCharType="separate"/>
      </w:r>
      <w:r>
        <w:rPr>
          <w:rFonts w:ascii="Times New Roman" w:eastAsia="Times New Roman" w:hAnsi="Times New Roman" w:cs="Times New Roman"/>
          <w:color w:val="000000"/>
        </w:rPr>
        <w:t>, 2015)</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del w:id="417" w:author="david andres herrera ramirez" w:date="2019-12-02T04:21:00Z">
        <w:r>
          <w:rPr>
            <w:rFonts w:ascii="Times New Roman" w:eastAsia="Times New Roman" w:hAnsi="Times New Roman" w:cs="Times New Roman"/>
            <w:color w:val="000000"/>
          </w:rPr>
          <w:delText>The parameter space was estimated based on the parameter variability provided by Klein &amp; Hoch (2015) and Ogle &amp; Pacala (2009)</w:delText>
        </w:r>
      </w:del>
      <w:ins w:id="418" w:author="david andres herrera ramirez" w:date="2019-12-02T04:21:00Z">
        <w:del w:id="419" w:author="david andres herrera ramirez" w:date="2019-12-02T04:21:00Z">
          <w:r>
            <w:rPr>
              <w:rFonts w:ascii="Times New Roman" w:eastAsia="Times New Roman" w:hAnsi="Times New Roman" w:cs="Times New Roman"/>
              <w:color w:val="000000"/>
            </w:rPr>
            <w:delText xml:space="preserve"> (Table 2)</w:delText>
          </w:r>
        </w:del>
      </w:ins>
      <w:del w:id="420" w:author="david andres herrera ramirez" w:date="2019-12-02T04:21: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Then, we ran 100 trajectories</w:t>
      </w:r>
      <w:del w:id="421" w:author="david andres herrera ramirez" w:date="2019-12-04T20:57:00Z">
        <w:r>
          <w:rPr>
            <w:rFonts w:ascii="Times New Roman" w:eastAsia="Times New Roman" w:hAnsi="Times New Roman" w:cs="Times New Roman"/>
            <w:color w:val="000000"/>
          </w:rPr>
          <w:delText xml:space="preserve"> in this parameter sp</w:delText>
        </w:r>
        <w:r>
          <w:rPr>
            <w:rFonts w:ascii="Times New Roman" w:eastAsia="Times New Roman" w:hAnsi="Times New Roman" w:cs="Times New Roman"/>
            <w:color w:val="000000"/>
          </w:rPr>
          <w:delText>ace</w:delText>
        </w:r>
      </w:del>
      <w:r>
        <w:rPr>
          <w:rFonts w:ascii="Times New Roman" w:eastAsia="Times New Roman" w:hAnsi="Times New Roman" w:cs="Times New Roman"/>
          <w:color w:val="000000"/>
        </w:rPr>
        <w:t xml:space="preserve">. We estimated a bigger parameter space than the one reported for </w:t>
      </w:r>
      <w:ins w:id="422" w:author="Susan Trumbore" w:date="2019-12-09T14:10:00Z">
        <w:r>
          <w:rPr>
            <w:rFonts w:ascii="Times New Roman" w:eastAsia="Times New Roman" w:hAnsi="Times New Roman" w:cs="Times New Roman"/>
            <w:color w:val="000000"/>
          </w:rPr>
          <w:t>each</w:t>
        </w:r>
      </w:ins>
      <w:del w:id="423" w:author="Susan Trumbore" w:date="2019-12-09T14:10:00Z">
        <w:r>
          <w:rPr>
            <w:rFonts w:ascii="Times New Roman" w:eastAsia="Times New Roman" w:hAnsi="Times New Roman" w:cs="Times New Roman"/>
            <w:color w:val="000000"/>
          </w:rPr>
          <w:delText>the</w:delText>
        </w:r>
      </w:del>
      <w:r>
        <w:rPr>
          <w:rFonts w:ascii="Times New Roman" w:eastAsia="Times New Roman" w:hAnsi="Times New Roman" w:cs="Times New Roman"/>
          <w:color w:val="000000"/>
        </w:rPr>
        <w:t xml:space="preserve"> species to capture a more general trend out</w:t>
      </w:r>
      <w:ins w:id="424" w:author="Susan Trumbore" w:date="2019-12-09T14:10:00Z">
        <w:r>
          <w:rPr>
            <w:rFonts w:ascii="Times New Roman" w:eastAsia="Times New Roman" w:hAnsi="Times New Roman" w:cs="Times New Roman"/>
            <w:color w:val="000000"/>
          </w:rPr>
          <w:t>side</w:t>
        </w:r>
      </w:ins>
      <w:r>
        <w:rPr>
          <w:rFonts w:ascii="Times New Roman" w:eastAsia="Times New Roman" w:hAnsi="Times New Roman" w:cs="Times New Roman"/>
          <w:color w:val="000000"/>
        </w:rPr>
        <w:t xml:space="preserve"> of the limits of each species. Then, the Elementary Effect of each parameter </w:t>
      </w: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in each trajectory is calculated as a differential quotient</w:t>
      </w:r>
    </w:p>
    <w:p w14:paraId="087847DD" w14:textId="77777777" w:rsidR="002503E1" w:rsidRDefault="00052AAB">
      <w:pPr>
        <w:pBdr>
          <w:top w:val="nil"/>
          <w:left w:val="nil"/>
          <w:bottom w:val="nil"/>
          <w:right w:val="nil"/>
          <w:between w:val="nil"/>
        </w:pBdr>
        <w:spacing w:before="180" w:after="180" w:line="36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f</m:t>
            </m:r>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r>
              <w:rPr>
                <w:rFonts w:ascii="Times New Roman" w:eastAsia="Times New Roman" w:hAnsi="Times New Roman" w:cs="Times New Roman"/>
                <w:color w:val="000000"/>
              </w:rPr>
              <m:t>f</m:t>
            </m:r>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num>
          <m:den>
            <m:r>
              <w:rPr>
                <w:rFonts w:ascii="Times New Roman" w:eastAsia="Times New Roman" w:hAnsi="Times New Roman" w:cs="Times New Roman"/>
                <w:color w:val="000000"/>
              </w:rPr>
              <m:t>δ</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(6)</w:t>
      </w:r>
    </w:p>
    <w:p w14:paraId="0969AC20"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r>
          <w:rPr>
            <w:rFonts w:ascii="Cambria Math" w:hAnsi="Cambria Math"/>
          </w:rPr>
          <m:t>δ</m:t>
        </m:r>
      </m:oMath>
      <w:r>
        <w:rPr>
          <w:rFonts w:ascii="Times New Roman" w:eastAsia="Times New Roman" w:hAnsi="Times New Roman" w:cs="Times New Roman"/>
          <w:color w:val="000000"/>
        </w:rPr>
        <w:t xml:space="preserve"> is </w:t>
      </w:r>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as a fraction of the </w:t>
      </w:r>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range. The mean </w:t>
      </w:r>
      <m:oMath>
        <m:sSup>
          <m:sSupPr>
            <m:ctrlPr>
              <w:rPr>
                <w:rFonts w:ascii="Times New Roman" w:eastAsia="Times New Roman" w:hAnsi="Times New Roman" w:cs="Times New Roman"/>
                <w:color w:val="000000"/>
              </w:rPr>
            </m:ctrlPr>
          </m:sSupPr>
          <m:e>
            <m:r>
              <w:rPr>
                <w:rFonts w:ascii="Cambria Math" w:hAnsi="Cambria Math"/>
              </w:rPr>
              <m:t>μ</m:t>
            </m:r>
          </m:e>
          <m:sup>
            <m:r>
              <w:rPr>
                <w:rFonts w:ascii="Times New Roman" w:eastAsia="Times New Roman" w:hAnsi="Times New Roman" w:cs="Times New Roman"/>
                <w:color w:val="000000"/>
              </w:rPr>
              <m:t>*</m:t>
            </m:r>
          </m:sup>
        </m:sSup>
      </m:oMath>
      <w:r>
        <w:rPr>
          <w:rFonts w:ascii="Times New Roman" w:eastAsia="Times New Roman" w:hAnsi="Times New Roman" w:cs="Times New Roman"/>
          <w:color w:val="000000"/>
        </w:rPr>
        <w:t xml:space="preserve"> and the variance </w:t>
      </w:r>
      <m:oMath>
        <m:r>
          <w:rPr>
            <w:rFonts w:ascii="Cambria Math" w:hAnsi="Cambria Math"/>
          </w:rPr>
          <m:t>σ</m:t>
        </m:r>
      </m:oMath>
      <w:r>
        <w:rPr>
          <w:rFonts w:ascii="Times New Roman" w:eastAsia="Times New Roman" w:hAnsi="Times New Roman" w:cs="Times New Roman"/>
          <w:color w:val="000000"/>
        </w:rPr>
        <w:t xml:space="preserve"> of the absolute values of the </w:t>
      </w: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from the 100 trajectories were used as a measure of sensitivity </w:t>
      </w:r>
      <w:r>
        <w:fldChar w:fldCharType="begin"/>
      </w:r>
      <w:r>
        <w:instrText xml:space="preserve"> HYPERLINK "https://www.zotero.org/google-docs/?9v3CUS" \h </w:instrText>
      </w:r>
      <w:r>
        <w:fldChar w:fldCharType="separate"/>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Cuntz</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end"/>
      </w:r>
      <w:r>
        <w:fldChar w:fldCharType="begin"/>
      </w:r>
      <w:r>
        <w:instrText xml:space="preserve"> HYPERLINK </w:instrText>
      </w:r>
      <w:r>
        <w:instrText xml:space="preserve">"https://www.zotero.org/google-docs/?9v3CUS"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"https://www.zotero.org/google-docs/?9v3CUS" \h </w:instrText>
      </w:r>
      <w:r>
        <w:fldChar w:fldCharType="separate"/>
      </w:r>
      <w:r>
        <w:rPr>
          <w:rFonts w:ascii="Times New Roman" w:eastAsia="Times New Roman" w:hAnsi="Times New Roman" w:cs="Times New Roman"/>
          <w:color w:val="000000"/>
        </w:rPr>
        <w:t>, 2015)</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The Elementary Effects simulations and calculations were done using the R packages “sensitivity V1.15.2“ </w:t>
      </w:r>
      <w:r>
        <w:fldChar w:fldCharType="begin"/>
      </w:r>
      <w:r>
        <w:instrText xml:space="preserve"> HYPERLINK "https://www.zotero.org/google-docs/?NqICgf" \h </w:instrText>
      </w:r>
      <w:r>
        <w:fldChar w:fldCharType="separate"/>
      </w:r>
      <w:r>
        <w:rPr>
          <w:rFonts w:ascii="Times New Roman" w:eastAsia="Times New Roman" w:hAnsi="Times New Roman" w:cs="Times New Roman"/>
          <w:color w:val="000000"/>
        </w:rPr>
        <w:t xml:space="preserve">(Pujol </w:t>
      </w:r>
      <w:r>
        <w:rPr>
          <w:rFonts w:ascii="Times New Roman" w:eastAsia="Times New Roman" w:hAnsi="Times New Roman" w:cs="Times New Roman"/>
          <w:color w:val="000000"/>
        </w:rPr>
        <w:fldChar w:fldCharType="end"/>
      </w:r>
      <w:r>
        <w:fldChar w:fldCharType="begin"/>
      </w:r>
      <w:r>
        <w:instrText xml:space="preserve"> HYPERLINK "https://www.zotero.org/google-docs/?NqICgf"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w:instrText>
      </w:r>
      <w:r>
        <w:instrText xml:space="preserve">https://www.zotero.org/google-docs/?NqICgf" \h </w:instrText>
      </w:r>
      <w:r>
        <w:fldChar w:fldCharType="separate"/>
      </w:r>
      <w:r>
        <w:rPr>
          <w:rFonts w:ascii="Times New Roman" w:eastAsia="Times New Roman" w:hAnsi="Times New Roman" w:cs="Times New Roman"/>
          <w:color w:val="000000"/>
        </w:rPr>
        <w:t>, 2017)</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SoilR</w:t>
      </w:r>
      <w:proofErr w:type="spellEnd"/>
      <w:r>
        <w:rPr>
          <w:rFonts w:ascii="Times New Roman" w:eastAsia="Times New Roman" w:hAnsi="Times New Roman" w:cs="Times New Roman"/>
          <w:color w:val="000000"/>
        </w:rPr>
        <w:t xml:space="preserve">" </w:t>
      </w:r>
      <w:r>
        <w:fldChar w:fldCharType="begin"/>
      </w:r>
      <w:r>
        <w:instrText xml:space="preserve"> HYPERLINK "https://www.zotero.org/google-docs/?LazKVZ" \h </w:instrText>
      </w:r>
      <w:r>
        <w:fldChar w:fldCharType="separate"/>
      </w:r>
      <w:r>
        <w:rPr>
          <w:rFonts w:ascii="Times New Roman" w:eastAsia="Times New Roman" w:hAnsi="Times New Roman" w:cs="Times New Roman"/>
          <w:color w:val="000000"/>
        </w:rPr>
        <w:t xml:space="preserve">(Sierra </w:t>
      </w:r>
      <w:r>
        <w:rPr>
          <w:rFonts w:ascii="Times New Roman" w:eastAsia="Times New Roman" w:hAnsi="Times New Roman" w:cs="Times New Roman"/>
          <w:color w:val="000000"/>
        </w:rPr>
        <w:fldChar w:fldCharType="end"/>
      </w:r>
      <w:r>
        <w:fldChar w:fldCharType="begin"/>
      </w:r>
      <w:r>
        <w:instrText xml:space="preserve"> HYPERLINK "https://www.zotero.org/google-docs/?LazKVZ" \h </w:instrText>
      </w:r>
      <w:r>
        <w:fldChar w:fldCharType="separate"/>
      </w:r>
      <w:r>
        <w:rPr>
          <w:rFonts w:ascii="Times New Roman" w:eastAsia="Times New Roman" w:hAnsi="Times New Roman" w:cs="Times New Roman"/>
          <w:i/>
          <w:color w:val="000000"/>
        </w:rPr>
        <w:t>et al.</w:t>
      </w:r>
      <w:r>
        <w:rPr>
          <w:rFonts w:ascii="Times New Roman" w:eastAsia="Times New Roman" w:hAnsi="Times New Roman" w:cs="Times New Roman"/>
          <w:i/>
          <w:color w:val="000000"/>
        </w:rPr>
        <w:fldChar w:fldCharType="end"/>
      </w:r>
      <w:r>
        <w:fldChar w:fldCharType="begin"/>
      </w:r>
      <w:r>
        <w:instrText xml:space="preserve"> HYPERLINK "https://www.zotero.org/google-docs/?</w:instrText>
      </w:r>
      <w:r>
        <w:instrText xml:space="preserve">LazKVZ" \h </w:instrText>
      </w:r>
      <w:r>
        <w:fldChar w:fldCharType="separate"/>
      </w:r>
      <w:r>
        <w:rPr>
          <w:rFonts w:ascii="Times New Roman" w:eastAsia="Times New Roman" w:hAnsi="Times New Roman" w:cs="Times New Roman"/>
          <w:color w:val="000000"/>
        </w:rPr>
        <w:t>, 2014)</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35FCFC00"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evaluate how the uncertainty in the models’ parameters affects the mean age and the mean transit time of the species evaluated, a Monte Carlo Simulation (MCS) analysis was performed. This method involves repeated model realizations </w:t>
      </w:r>
      <w:r>
        <w:rPr>
          <w:rFonts w:ascii="Times New Roman" w:eastAsia="Times New Roman" w:hAnsi="Times New Roman" w:cs="Times New Roman"/>
          <w:color w:val="000000"/>
        </w:rPr>
        <w:t xml:space="preserve">of a random selection of parameter values </w:t>
      </w:r>
      <w:del w:id="425" w:author="david andres herrera ramirez" w:date="2019-12-04T21:02:00Z">
        <w:r>
          <w:rPr>
            <w:rFonts w:ascii="Times New Roman" w:eastAsia="Times New Roman" w:hAnsi="Times New Roman" w:cs="Times New Roman"/>
            <w:color w:val="000000"/>
          </w:rPr>
          <w:delText xml:space="preserve">within the assumed parameter space </w:delText>
        </w:r>
      </w:del>
      <w:r>
        <w:fldChar w:fldCharType="begin"/>
      </w:r>
      <w:r>
        <w:instrText xml:space="preserve"> HYPERLINK "https://www.zotero.org/google-docs/?Kh6bP7" \h </w:instrText>
      </w:r>
      <w:r>
        <w:fldChar w:fldCharType="separate"/>
      </w:r>
      <w:r>
        <w:rPr>
          <w:rFonts w:ascii="Times New Roman" w:eastAsia="Times New Roman" w:hAnsi="Times New Roman" w:cs="Times New Roman"/>
        </w:rPr>
        <w:t>(Parkinson &amp; Young, 1998)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del w:id="426" w:author="david andres herrera ramirez" w:date="2019-12-02T17:22:00Z">
        <w:r>
          <w:rPr>
            <w:rFonts w:ascii="Times New Roman" w:eastAsia="Times New Roman" w:hAnsi="Times New Roman" w:cs="Times New Roman"/>
            <w:color w:val="000000"/>
          </w:rPr>
          <w:delText xml:space="preserve">We used only the </w:delText>
        </w:r>
        <w:r>
          <w:rPr>
            <w:rFonts w:ascii="Times New Roman" w:eastAsia="Times New Roman" w:hAnsi="Times New Roman" w:cs="Times New Roman"/>
          </w:rPr>
          <w:delText xml:space="preserve">most influential parameters </w:delText>
        </w:r>
        <w:r>
          <w:rPr>
            <w:rFonts w:ascii="Times New Roman" w:eastAsia="Times New Roman" w:hAnsi="Times New Roman" w:cs="Times New Roman"/>
            <w:color w:val="000000"/>
          </w:rPr>
          <w:delText xml:space="preserve">in the models output to propagate the uncertainty. </w:delText>
        </w:r>
      </w:del>
      <w:r>
        <w:rPr>
          <w:rFonts w:ascii="Times New Roman" w:eastAsia="Times New Roman" w:hAnsi="Times New Roman" w:cs="Times New Roman"/>
          <w:color w:val="000000"/>
        </w:rPr>
        <w:t xml:space="preserve">The </w:t>
      </w:r>
      <w:ins w:id="427" w:author="david andres herrera ramirez" w:date="2019-12-02T17:20:00Z">
        <w:r>
          <w:rPr>
            <w:rFonts w:ascii="Times New Roman" w:eastAsia="Times New Roman" w:hAnsi="Times New Roman" w:cs="Times New Roman"/>
            <w:color w:val="000000"/>
          </w:rPr>
          <w:t xml:space="preserve">standard deviation </w:t>
        </w:r>
      </w:ins>
      <w:del w:id="428" w:author="david andres herrera ramirez" w:date="2019-12-02T17:20:00Z">
        <w:r>
          <w:rPr>
            <w:rFonts w:ascii="Times New Roman" w:eastAsia="Times New Roman" w:hAnsi="Times New Roman" w:cs="Times New Roman"/>
          </w:rPr>
          <w:delText>variability</w:delText>
        </w:r>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associated </w:t>
      </w:r>
      <w:r>
        <w:rPr>
          <w:rFonts w:ascii="Times New Roman" w:eastAsia="Times New Roman" w:hAnsi="Times New Roman" w:cs="Times New Roman"/>
        </w:rPr>
        <w:t>with each</w:t>
      </w:r>
      <w:r>
        <w:rPr>
          <w:rFonts w:ascii="Times New Roman" w:eastAsia="Times New Roman" w:hAnsi="Times New Roman" w:cs="Times New Roman"/>
          <w:color w:val="000000"/>
        </w:rPr>
        <w:t xml:space="preserve"> parameter has been derived from Klein &amp; Hoch (2015)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and</w:t>
      </w:r>
      <w:ins w:id="429" w:author="Christine Römermann" w:date="2019-12-19T10:13:00Z">
        <w:r>
          <w:rPr>
            <w:rFonts w:ascii="Times New Roman" w:eastAsia="Times New Roman" w:hAnsi="Times New Roman" w:cs="Times New Roman"/>
            <w:color w:val="000000"/>
          </w:rPr>
          <w:t xml:space="preserve"> from</w:t>
        </w:r>
      </w:ins>
      <w:r>
        <w:rPr>
          <w:rFonts w:ascii="Times New Roman" w:eastAsia="Times New Roman" w:hAnsi="Times New Roman" w:cs="Times New Roman"/>
          <w:color w:val="000000"/>
        </w:rPr>
        <w:t xml:space="preserve">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for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ins w:id="430" w:author="david andres herrera ramirez" w:date="2019-12-02T17:19:00Z">
        <w:r>
          <w:rPr>
            <w:rFonts w:ascii="Times New Roman" w:eastAsia="Times New Roman" w:hAnsi="Times New Roman" w:cs="Times New Roman"/>
            <w:i/>
            <w:color w:val="000000"/>
          </w:rPr>
          <w:t xml:space="preserve"> (Table 2)</w:t>
        </w:r>
      </w:ins>
      <w:r>
        <w:rPr>
          <w:rFonts w:ascii="Times New Roman" w:eastAsia="Times New Roman" w:hAnsi="Times New Roman" w:cs="Times New Roman"/>
          <w:color w:val="000000"/>
        </w:rPr>
        <w:t>.</w:t>
      </w:r>
      <w:ins w:id="431" w:author="david andres herrera ramirez" w:date="2019-12-02T17:19: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Then we ran 1000 MCSs for estimating the corresponding standard deviation of </w:t>
        </w:r>
        <w:proofErr w:type="gramStart"/>
        <w:r>
          <w:rPr>
            <w:rFonts w:ascii="Times New Roman" w:eastAsia="Times New Roman" w:hAnsi="Times New Roman" w:cs="Times New Roman"/>
            <w:color w:val="000000"/>
          </w:rPr>
          <w:t>the  mean</w:t>
        </w:r>
        <w:proofErr w:type="gramEnd"/>
        <w:r>
          <w:rPr>
            <w:rFonts w:ascii="Times New Roman" w:eastAsia="Times New Roman" w:hAnsi="Times New Roman" w:cs="Times New Roman"/>
            <w:color w:val="000000"/>
          </w:rPr>
          <w:t xml:space="preserve"> age and mean transit time of the NSC for the whole tree and for each carbon pool. Just the most influential parameters of each model were re-sampled assuming they come f</w:t>
        </w:r>
        <w:r>
          <w:rPr>
            <w:rFonts w:ascii="Times New Roman" w:eastAsia="Times New Roman" w:hAnsi="Times New Roman" w:cs="Times New Roman"/>
            <w:color w:val="000000"/>
          </w:rPr>
          <w:t>rom independent Gau</w:t>
        </w:r>
      </w:ins>
      <w:ins w:id="432" w:author="Christine Römermann" w:date="2019-12-19T10:13:00Z">
        <w:r>
          <w:rPr>
            <w:rFonts w:ascii="Times New Roman" w:eastAsia="Times New Roman" w:hAnsi="Times New Roman" w:cs="Times New Roman"/>
            <w:color w:val="000000"/>
          </w:rPr>
          <w:t>s</w:t>
        </w:r>
      </w:ins>
      <w:ins w:id="433" w:author="david andres herrera ramirez" w:date="2019-12-02T17:19:00Z">
        <w:r>
          <w:rPr>
            <w:rFonts w:ascii="Times New Roman" w:eastAsia="Times New Roman" w:hAnsi="Times New Roman" w:cs="Times New Roman"/>
            <w:color w:val="000000"/>
          </w:rPr>
          <w:t xml:space="preserve">sian distributions. </w:t>
        </w:r>
        <w:del w:id="434" w:author="david andres herrera ramirez" w:date="2019-12-02T17:19:00Z">
          <w:r>
            <w:rPr>
              <w:rFonts w:ascii="Times New Roman" w:eastAsia="Times New Roman" w:hAnsi="Times New Roman" w:cs="Times New Roman"/>
              <w:color w:val="000000"/>
            </w:rPr>
            <w:delText xml:space="preserve">   </w:delText>
          </w:r>
        </w:del>
      </w:ins>
      <w:del w:id="435" w:author="david andres herrera ramirez" w:date="2019-12-02T17:19:00Z">
        <w:r>
          <w:rPr>
            <w:rFonts w:ascii="Times New Roman" w:eastAsia="Times New Roman" w:hAnsi="Times New Roman" w:cs="Times New Roman"/>
            <w:color w:val="000000"/>
          </w:rPr>
          <w:delText xml:space="preserve"> We assumed that these parameters come from independent Gaussian distributions.</w:delText>
        </w:r>
      </w:del>
      <w:r>
        <w:rPr>
          <w:rFonts w:ascii="Times New Roman" w:eastAsia="Times New Roman" w:hAnsi="Times New Roman" w:cs="Times New Roman"/>
          <w:color w:val="000000"/>
        </w:rPr>
        <w:t xml:space="preserve"> This assumption of independence is potentially limiting given that the MCS analysis would yield different results if there were covariance between the parameters. However, the degree of association between parameters is unknown to us</w:t>
      </w:r>
      <w:ins w:id="436" w:author="Susan Trumbore" w:date="2019-12-09T14:12:00Z">
        <w:r>
          <w:rPr>
            <w:rFonts w:ascii="Times New Roman" w:eastAsia="Times New Roman" w:hAnsi="Times New Roman" w:cs="Times New Roman"/>
            <w:color w:val="000000"/>
          </w:rPr>
          <w:t>. I</w:t>
        </w:r>
      </w:ins>
      <w:del w:id="437" w:author="Susan Trumbore" w:date="2019-12-09T14:12:00Z">
        <w:r>
          <w:rPr>
            <w:rFonts w:ascii="Times New Roman" w:eastAsia="Times New Roman" w:hAnsi="Times New Roman" w:cs="Times New Roman"/>
            <w:color w:val="000000"/>
          </w:rPr>
          <w:delText>, but i</w:delText>
        </w:r>
      </w:del>
      <w:r>
        <w:rPr>
          <w:rFonts w:ascii="Times New Roman" w:eastAsia="Times New Roman" w:hAnsi="Times New Roman" w:cs="Times New Roman"/>
          <w:color w:val="000000"/>
        </w:rPr>
        <w:t>f better inf</w:t>
      </w:r>
      <w:r>
        <w:rPr>
          <w:rFonts w:ascii="Times New Roman" w:eastAsia="Times New Roman" w:hAnsi="Times New Roman" w:cs="Times New Roman"/>
          <w:color w:val="000000"/>
        </w:rPr>
        <w:t>ormation on their correlation would be available, this uncertainty could be re-estimated.</w:t>
      </w:r>
      <w:r>
        <w:rPr>
          <w:rFonts w:ascii="Times New Roman" w:eastAsia="Times New Roman" w:hAnsi="Times New Roman" w:cs="Times New Roman"/>
        </w:rPr>
        <w:t xml:space="preserve"> </w:t>
      </w:r>
    </w:p>
    <w:p w14:paraId="455C6491" w14:textId="77777777" w:rsidR="002503E1" w:rsidRDefault="00052AAB">
      <w:pPr>
        <w:pStyle w:val="Ttulo1"/>
        <w:rPr>
          <w:rFonts w:ascii="Times New Roman" w:eastAsia="Times New Roman" w:hAnsi="Times New Roman" w:cs="Times New Roman"/>
          <w:sz w:val="24"/>
          <w:szCs w:val="24"/>
        </w:rPr>
      </w:pPr>
      <w:bookmarkStart w:id="438" w:name="tyjcwt" w:colFirst="0" w:colLast="0"/>
      <w:bookmarkEnd w:id="438"/>
      <w:r>
        <w:rPr>
          <w:rFonts w:ascii="Times New Roman" w:eastAsia="Times New Roman" w:hAnsi="Times New Roman" w:cs="Times New Roman"/>
          <w:sz w:val="24"/>
          <w:szCs w:val="24"/>
        </w:rPr>
        <w:lastRenderedPageBreak/>
        <w:t>Results</w:t>
      </w:r>
    </w:p>
    <w:p w14:paraId="048ADCFB" w14:textId="77777777" w:rsidR="002503E1" w:rsidRDefault="00052AAB">
      <w:pPr>
        <w:pStyle w:val="Ttulo2"/>
        <w:spacing w:line="360" w:lineRule="auto"/>
        <w:rPr>
          <w:rFonts w:ascii="Times New Roman" w:eastAsia="Times New Roman" w:hAnsi="Times New Roman" w:cs="Times New Roman"/>
          <w:sz w:val="24"/>
          <w:szCs w:val="24"/>
        </w:rPr>
      </w:pPr>
      <w:bookmarkStart w:id="439" w:name="3dy6vkm" w:colFirst="0" w:colLast="0"/>
      <w:bookmarkEnd w:id="439"/>
      <w:r>
        <w:rPr>
          <w:rFonts w:ascii="Times New Roman" w:eastAsia="Times New Roman" w:hAnsi="Times New Roman" w:cs="Times New Roman"/>
          <w:sz w:val="24"/>
          <w:szCs w:val="24"/>
        </w:rPr>
        <w:t>NSC ages and transit times of mature healthy trees (trees close to steady state)</w:t>
      </w:r>
    </w:p>
    <w:p w14:paraId="5E4C358A"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ins w:id="440" w:author="Susan Trumbore" w:date="2019-12-09T14:12:00Z">
        <w:r>
          <w:rPr>
            <w:rFonts w:ascii="Times New Roman" w:eastAsia="Times New Roman" w:hAnsi="Times New Roman" w:cs="Times New Roman"/>
          </w:rPr>
          <w:t>Different tree species</w:t>
        </w:r>
      </w:ins>
      <w:ins w:id="441" w:author="david andres herrera ramirez" w:date="2019-12-19T22:44:00Z">
        <w:r>
          <w:rPr>
            <w:rFonts w:ascii="Times New Roman" w:eastAsia="Times New Roman" w:hAnsi="Times New Roman" w:cs="Times New Roman"/>
          </w:rPr>
          <w:t xml:space="preserve"> of contrasting functional types</w:t>
        </w:r>
      </w:ins>
      <w:ins w:id="442" w:author="Susan Trumbore" w:date="2019-12-09T14:12:00Z">
        <w:r>
          <w:rPr>
            <w:rFonts w:ascii="Times New Roman" w:eastAsia="Times New Roman" w:hAnsi="Times New Roman" w:cs="Times New Roman"/>
          </w:rPr>
          <w:t xml:space="preserve"> had distinct</w:t>
        </w:r>
      </w:ins>
      <w:del w:id="443" w:author="Susan Trumbore" w:date="2019-12-09T14:12:00Z">
        <w:r>
          <w:rPr>
            <w:rFonts w:ascii="Times New Roman" w:eastAsia="Times New Roman" w:hAnsi="Times New Roman" w:cs="Times New Roman"/>
            <w:color w:val="000000"/>
          </w:rPr>
          <w:delText>Different</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NSC age</w:t>
      </w:r>
      <w:ins w:id="444" w:author="david andres herrera ramirez" w:date="2019-12-05T22:31:00Z">
        <w:r>
          <w:rPr>
            <w:rFonts w:ascii="Times New Roman" w:eastAsia="Times New Roman" w:hAnsi="Times New Roman" w:cs="Times New Roman"/>
          </w:rPr>
          <w:t xml:space="preserve"> and transit time</w:t>
        </w:r>
      </w:ins>
      <w:r>
        <w:rPr>
          <w:rFonts w:ascii="Times New Roman" w:eastAsia="Times New Roman" w:hAnsi="Times New Roman" w:cs="Times New Roman"/>
        </w:rPr>
        <w:t xml:space="preserve"> distributions </w:t>
      </w:r>
      <w:del w:id="445" w:author="Susan Trumbore" w:date="2019-12-09T14:13:00Z">
        <w:r>
          <w:rPr>
            <w:rFonts w:ascii="Times New Roman" w:eastAsia="Times New Roman" w:hAnsi="Times New Roman" w:cs="Times New Roman"/>
          </w:rPr>
          <w:delText xml:space="preserve">were evidenced between tree species </w:delText>
        </w:r>
      </w:del>
      <w:r>
        <w:rPr>
          <w:rFonts w:ascii="Times New Roman" w:eastAsia="Times New Roman" w:hAnsi="Times New Roman" w:cs="Times New Roman"/>
          <w:color w:val="000000"/>
        </w:rPr>
        <w:t>(Fig. 3</w:t>
      </w:r>
      <w:ins w:id="446" w:author="david andres herrera ramirez" w:date="2019-12-05T22:31:00Z">
        <w:r>
          <w:rPr>
            <w:rFonts w:ascii="Times New Roman" w:eastAsia="Times New Roman" w:hAnsi="Times New Roman" w:cs="Times New Roman"/>
            <w:color w:val="000000"/>
          </w:rPr>
          <w:t xml:space="preserve"> and 5</w:t>
        </w:r>
      </w:ins>
      <w:r>
        <w:rPr>
          <w:rFonts w:ascii="Times New Roman" w:eastAsia="Times New Roman" w:hAnsi="Times New Roman" w:cs="Times New Roman"/>
          <w:color w:val="000000"/>
        </w:rPr>
        <w:t>).</w:t>
      </w:r>
      <w:ins w:id="447" w:author="david andres herrera ramirez" w:date="2019-12-05T22:29:00Z">
        <w:r>
          <w:rPr>
            <w:rFonts w:ascii="Times New Roman" w:eastAsia="Times New Roman" w:hAnsi="Times New Roman" w:cs="Times New Roman"/>
            <w:color w:val="000000"/>
          </w:rPr>
          <w:t xml:space="preserve"> </w:t>
        </w:r>
      </w:ins>
      <w:ins w:id="448" w:author="Susan Trumbore" w:date="2019-12-09T14:13:00Z">
        <w:r>
          <w:rPr>
            <w:rFonts w:ascii="Times New Roman" w:eastAsia="Times New Roman" w:hAnsi="Times New Roman" w:cs="Times New Roman"/>
            <w:color w:val="000000"/>
          </w:rPr>
          <w:t>For simplicity, w</w:t>
        </w:r>
      </w:ins>
      <w:ins w:id="449" w:author="david andres herrera ramirez" w:date="2019-12-05T22:29:00Z">
        <w:del w:id="450" w:author="Susan Trumbore" w:date="2019-12-09T14:13:00Z">
          <w:r>
            <w:rPr>
              <w:rFonts w:ascii="Times New Roman" w:eastAsia="Times New Roman" w:hAnsi="Times New Roman" w:cs="Times New Roman"/>
              <w:color w:val="000000"/>
            </w:rPr>
            <w:delText>W</w:delText>
          </w:r>
        </w:del>
        <w:r>
          <w:rPr>
            <w:rFonts w:ascii="Times New Roman" w:eastAsia="Times New Roman" w:hAnsi="Times New Roman" w:cs="Times New Roman"/>
            <w:color w:val="000000"/>
          </w:rPr>
          <w:t>e use</w:t>
        </w:r>
        <w:del w:id="451" w:author="Susan Trumbore" w:date="2019-12-09T14:13:00Z">
          <w:r>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the mean values of </w:t>
        </w:r>
      </w:ins>
      <w:ins w:id="452" w:author="Susan Trumbore" w:date="2019-12-09T14:13:00Z">
        <w:r>
          <w:rPr>
            <w:rFonts w:ascii="Times New Roman" w:eastAsia="Times New Roman" w:hAnsi="Times New Roman" w:cs="Times New Roman"/>
            <w:color w:val="000000"/>
          </w:rPr>
          <w:t>these</w:t>
        </w:r>
      </w:ins>
      <w:ins w:id="453" w:author="david andres herrera ramirez" w:date="2019-12-05T22:29:00Z">
        <w:del w:id="454" w:author="Susan Trumbore" w:date="2019-12-09T14:13:00Z">
          <w:r>
            <w:rPr>
              <w:rFonts w:ascii="Times New Roman" w:eastAsia="Times New Roman" w:hAnsi="Times New Roman" w:cs="Times New Roman"/>
              <w:color w:val="000000"/>
            </w:rPr>
            <w:delText>this</w:delText>
          </w:r>
        </w:del>
        <w:r>
          <w:rPr>
            <w:rFonts w:ascii="Times New Roman" w:eastAsia="Times New Roman" w:hAnsi="Times New Roman" w:cs="Times New Roman"/>
            <w:color w:val="000000"/>
          </w:rPr>
          <w:t xml:space="preserve"> distributions to describe these differences</w:t>
        </w:r>
      </w:ins>
      <w:ins w:id="455" w:author="Susan Trumbore" w:date="2019-12-09T14:13:00Z">
        <w:r>
          <w:rPr>
            <w:rFonts w:ascii="Times New Roman" w:eastAsia="Times New Roman" w:hAnsi="Times New Roman" w:cs="Times New Roman"/>
            <w:color w:val="000000"/>
          </w:rPr>
          <w:t xml:space="preserve"> here.</w:t>
        </w:r>
      </w:ins>
      <w:ins w:id="456" w:author="david andres herrera ramirez" w:date="2019-12-05T22:29:00Z">
        <w:del w:id="457" w:author="Susan Trumbore" w:date="2019-12-09T14:13: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 </w:t>
      </w:r>
      <w:ins w:id="458" w:author="Susan Trumbore" w:date="2019-12-09T14:14:00Z">
        <w:r>
          <w:rPr>
            <w:rFonts w:ascii="Times New Roman" w:eastAsia="Times New Roman" w:hAnsi="Times New Roman" w:cs="Times New Roman"/>
            <w:color w:val="000000"/>
          </w:rPr>
          <w:t xml:space="preserve">For P. </w:t>
        </w:r>
        <w:proofErr w:type="spellStart"/>
        <w:r>
          <w:rPr>
            <w:rFonts w:ascii="Times New Roman" w:eastAsia="Times New Roman" w:hAnsi="Times New Roman" w:cs="Times New Roman"/>
            <w:color w:val="000000"/>
          </w:rPr>
          <w:t>halepensis</w:t>
        </w:r>
        <w:proofErr w:type="spellEnd"/>
        <w:r>
          <w:rPr>
            <w:rFonts w:ascii="Times New Roman" w:eastAsia="Times New Roman" w:hAnsi="Times New Roman" w:cs="Times New Roman"/>
            <w:color w:val="000000"/>
          </w:rPr>
          <w:t>, t</w:t>
        </w:r>
        <w:del w:id="459" w:author="Susan Trumbore" w:date="2019-12-09T14:14:00Z">
          <w:r>
            <w:rPr>
              <w:rFonts w:ascii="Times New Roman" w:eastAsia="Times New Roman" w:hAnsi="Times New Roman" w:cs="Times New Roman"/>
              <w:color w:val="000000"/>
            </w:rPr>
            <w:delText xml:space="preserve"> </w:delText>
          </w:r>
        </w:del>
      </w:ins>
      <w:del w:id="460" w:author="Susan Trumbore" w:date="2019-12-09T14:14:00Z">
        <w:r>
          <w:rPr>
            <w:rFonts w:ascii="Times New Roman" w:eastAsia="Times New Roman" w:hAnsi="Times New Roman" w:cs="Times New Roman"/>
          </w:rPr>
          <w:delText>T</w:delText>
        </w:r>
      </w:del>
      <w:r>
        <w:rPr>
          <w:rFonts w:ascii="Times New Roman" w:eastAsia="Times New Roman" w:hAnsi="Times New Roman" w:cs="Times New Roman"/>
          <w:color w:val="000000"/>
        </w:rPr>
        <w:t xml:space="preserve">he mean NSC transit time </w:t>
      </w:r>
      <w:r>
        <w:rPr>
          <w:rFonts w:ascii="Times New Roman" w:eastAsia="Times New Roman" w:hAnsi="Times New Roman" w:cs="Times New Roman"/>
        </w:rPr>
        <w:t>-</w:t>
      </w:r>
      <w:ins w:id="461" w:author="Susan Trumbore" w:date="2019-12-09T14:13:00Z">
        <w:r>
          <w:rPr>
            <w:rFonts w:ascii="Times New Roman" w:eastAsia="Times New Roman" w:hAnsi="Times New Roman" w:cs="Times New Roman"/>
          </w:rPr>
          <w:t xml:space="preserve"> </w:t>
        </w:r>
      </w:ins>
      <w:r>
        <w:rPr>
          <w:rFonts w:ascii="Times New Roman" w:eastAsia="Times New Roman" w:hAnsi="Times New Roman" w:cs="Times New Roman"/>
          <w:color w:val="000000"/>
        </w:rPr>
        <w:t xml:space="preserve">the age of </w:t>
      </w:r>
      <w:del w:id="462" w:author="Susan Trumbore" w:date="2019-12-09T14:14: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carbon being used in metabolism and growth</w:t>
      </w:r>
      <w:r>
        <w:rPr>
          <w:rFonts w:ascii="Times New Roman" w:eastAsia="Times New Roman" w:hAnsi="Times New Roman" w:cs="Times New Roman"/>
        </w:rPr>
        <w:t>-</w:t>
      </w:r>
      <w:ins w:id="463" w:author="Susan Trumbore" w:date="2019-12-09T14:14:00Z">
        <w:r>
          <w:rPr>
            <w:rFonts w:ascii="Times New Roman" w:eastAsia="Times New Roman" w:hAnsi="Times New Roman" w:cs="Times New Roman"/>
          </w:rPr>
          <w:t xml:space="preserve"> </w:t>
        </w:r>
      </w:ins>
      <w:del w:id="464" w:author="Susan Trumbore" w:date="2019-12-09T14:14:00Z">
        <w:r>
          <w:rPr>
            <w:rFonts w:ascii="Times New Roman" w:eastAsia="Times New Roman" w:hAnsi="Times New Roman" w:cs="Times New Roman"/>
            <w:color w:val="000000"/>
          </w:rPr>
          <w:delText xml:space="preserve"> for </w:delText>
        </w:r>
        <w:r>
          <w:rPr>
            <w:rFonts w:ascii="Times New Roman" w:eastAsia="Times New Roman" w:hAnsi="Times New Roman" w:cs="Times New Roman"/>
            <w:i/>
            <w:color w:val="000000"/>
          </w:rPr>
          <w:delText>P. halepensis</w:delText>
        </w:r>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was very </w:t>
      </w:r>
      <w:ins w:id="465" w:author="Susan Trumbore" w:date="2019-12-09T14:15:00Z">
        <w:r>
          <w:rPr>
            <w:rFonts w:ascii="Times New Roman" w:eastAsia="Times New Roman" w:hAnsi="Times New Roman" w:cs="Times New Roman"/>
            <w:color w:val="000000"/>
          </w:rPr>
          <w:t>young</w:t>
        </w:r>
      </w:ins>
      <w:del w:id="466" w:author="Susan Trumbore" w:date="2019-12-09T14:15:00Z">
        <w:r>
          <w:rPr>
            <w:rFonts w:ascii="Times New Roman" w:eastAsia="Times New Roman" w:hAnsi="Times New Roman" w:cs="Times New Roman"/>
            <w:color w:val="000000"/>
          </w:rPr>
          <w:delText>low</w:delText>
        </w:r>
      </w:del>
      <w:r>
        <w:rPr>
          <w:rFonts w:ascii="Times New Roman" w:eastAsia="Times New Roman" w:hAnsi="Times New Roman" w:cs="Times New Roman"/>
          <w:color w:val="000000"/>
        </w:rPr>
        <w:t xml:space="preserve"> (0.49 ± 0.08 years). Likewise, the overall mean NSC age (the age of the carbon remaining in the tree) was also very </w:t>
      </w:r>
      <w:ins w:id="467" w:author="Susan Trumbore" w:date="2019-12-09T14:15:00Z">
        <w:r>
          <w:rPr>
            <w:rFonts w:ascii="Times New Roman" w:eastAsia="Times New Roman" w:hAnsi="Times New Roman" w:cs="Times New Roman"/>
            <w:color w:val="000000"/>
          </w:rPr>
          <w:t>young</w:t>
        </w:r>
      </w:ins>
      <w:del w:id="468" w:author="Susan Trumbore" w:date="2019-12-09T14:15:00Z">
        <w:r>
          <w:rPr>
            <w:rFonts w:ascii="Times New Roman" w:eastAsia="Times New Roman" w:hAnsi="Times New Roman" w:cs="Times New Roman"/>
            <w:color w:val="000000"/>
          </w:rPr>
          <w:delText>low</w:delText>
        </w:r>
      </w:del>
      <w:r>
        <w:rPr>
          <w:rFonts w:ascii="Times New Roman" w:eastAsia="Times New Roman" w:hAnsi="Times New Roman" w:cs="Times New Roman"/>
          <w:color w:val="000000"/>
        </w:rPr>
        <w:t xml:space="preserve"> (0.98 ± 0.38 years)</w:t>
      </w:r>
      <w:ins w:id="469" w:author="david andres herrera ramirez" w:date="2019-12-04T21:24:00Z">
        <w:r>
          <w:rPr>
            <w:rFonts w:ascii="Times New Roman" w:eastAsia="Times New Roman" w:hAnsi="Times New Roman" w:cs="Times New Roman"/>
            <w:color w:val="000000"/>
          </w:rPr>
          <w:t>.</w:t>
        </w:r>
      </w:ins>
      <w:del w:id="470" w:author="Susan Trumbore" w:date="2019-12-09T14:15: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In contrast, the temperate species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had slower predicted carbon cycling with mean ages of 9.45 ± 3.7 and 4.4 ± 0.72 years and transit times of 2.95 ± 0.31 and 2.4 ± 0.09 years, respectively. </w:t>
      </w:r>
      <w:del w:id="471" w:author="david andres herrera ramirez" w:date="2019-12-04T21:26:00Z">
        <w:r>
          <w:rPr>
            <w:rFonts w:ascii="Times New Roman" w:eastAsia="Times New Roman" w:hAnsi="Times New Roman" w:cs="Times New Roman"/>
            <w:color w:val="000000"/>
          </w:rPr>
          <w:delText>The difference between</w:delText>
        </w:r>
      </w:del>
      <w:ins w:id="472" w:author="david andres herrera ramirez" w:date="2019-12-04T21:26:00Z">
        <w:del w:id="473" w:author="david andres herrera ramirez" w:date="2019-12-04T21:26:00Z">
          <w:r>
            <w:rPr>
              <w:rFonts w:ascii="Times New Roman" w:eastAsia="Times New Roman" w:hAnsi="Times New Roman" w:cs="Times New Roman"/>
              <w:color w:val="000000"/>
            </w:rPr>
            <w:delText xml:space="preserve"> the</w:delText>
          </w:r>
        </w:del>
      </w:ins>
      <w:del w:id="474" w:author="david andres herrera ramirez" w:date="2019-12-04T21:26:00Z">
        <w:r>
          <w:rPr>
            <w:rFonts w:ascii="Times New Roman" w:eastAsia="Times New Roman" w:hAnsi="Times New Roman" w:cs="Times New Roman"/>
            <w:color w:val="000000"/>
          </w:rPr>
          <w:delText xml:space="preserve"> mean age and mean transit time was considerably bigger for </w:delText>
        </w:r>
        <w:r>
          <w:rPr>
            <w:rFonts w:ascii="Times New Roman" w:eastAsia="Times New Roman" w:hAnsi="Times New Roman" w:cs="Times New Roman"/>
            <w:i/>
            <w:color w:val="000000"/>
          </w:rPr>
          <w:delText>A. rubrum</w:delText>
        </w:r>
        <w:r>
          <w:rPr>
            <w:rFonts w:ascii="Times New Roman" w:eastAsia="Times New Roman" w:hAnsi="Times New Roman" w:cs="Times New Roman"/>
            <w:color w:val="000000"/>
          </w:rPr>
          <w:delText xml:space="preserve"> (6.5 years) than for </w:delText>
        </w:r>
        <w:r>
          <w:rPr>
            <w:rFonts w:ascii="Times New Roman" w:eastAsia="Times New Roman" w:hAnsi="Times New Roman" w:cs="Times New Roman"/>
            <w:i/>
            <w:color w:val="000000"/>
          </w:rPr>
          <w:delText>P. taeda</w:delText>
        </w:r>
        <w:r>
          <w:rPr>
            <w:rFonts w:ascii="Times New Roman" w:eastAsia="Times New Roman" w:hAnsi="Times New Roman" w:cs="Times New Roman"/>
            <w:color w:val="000000"/>
          </w:rPr>
          <w:delText xml:space="preserve"> (2 years), which indicates that the former stores the carbon longer. </w:delText>
        </w:r>
      </w:del>
    </w:p>
    <w:p w14:paraId="2CAEDD5B"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predicted NSC age and transit time distributions among </w:t>
      </w:r>
      <w:ins w:id="475" w:author="Susan Trumbore" w:date="2019-12-09T14:17:00Z">
        <w:r>
          <w:rPr>
            <w:rFonts w:ascii="Times New Roman" w:eastAsia="Times New Roman" w:hAnsi="Times New Roman" w:cs="Times New Roman"/>
            <w:color w:val="000000"/>
          </w:rPr>
          <w:t xml:space="preserve">different </w:t>
        </w:r>
      </w:ins>
      <w:ins w:id="476" w:author="david andres herrera ramirez" w:date="2019-12-04T21:29:00Z">
        <w:r>
          <w:rPr>
            <w:rFonts w:ascii="Times New Roman" w:eastAsia="Times New Roman" w:hAnsi="Times New Roman" w:cs="Times New Roman"/>
            <w:color w:val="000000"/>
          </w:rPr>
          <w:t xml:space="preserve">carbon pools </w:t>
        </w:r>
      </w:ins>
      <w:del w:id="477" w:author="david andres herrera ramirez" w:date="2019-12-04T21:29:00Z">
        <w:r>
          <w:rPr>
            <w:rFonts w:ascii="Times New Roman" w:eastAsia="Times New Roman" w:hAnsi="Times New Roman" w:cs="Times New Roman"/>
            <w:color w:val="000000"/>
          </w:rPr>
          <w:delText>tree</w:delText>
        </w:r>
        <w:r>
          <w:rPr>
            <w:rFonts w:ascii="Times New Roman" w:eastAsia="Times New Roman" w:hAnsi="Times New Roman" w:cs="Times New Roman"/>
            <w:color w:val="000000"/>
          </w:rPr>
          <w:delText>s</w:delText>
        </w:r>
        <w:r>
          <w:rPr>
            <w:rFonts w:ascii="Times New Roman" w:eastAsia="Times New Roman" w:hAnsi="Times New Roman" w:cs="Times New Roman"/>
          </w:rPr>
          <w:delText xml:space="preserve">’ </w:delText>
        </w:r>
        <w:r>
          <w:rPr>
            <w:rFonts w:ascii="Times New Roman" w:eastAsia="Times New Roman" w:hAnsi="Times New Roman" w:cs="Times New Roman"/>
            <w:color w:val="000000"/>
          </w:rPr>
          <w:delText>organ- and compound-specific compartments</w:delText>
        </w:r>
      </w:del>
      <w:r>
        <w:rPr>
          <w:rFonts w:ascii="Times New Roman" w:eastAsia="Times New Roman" w:hAnsi="Times New Roman" w:cs="Times New Roman"/>
          <w:color w:val="000000"/>
        </w:rPr>
        <w:t xml:space="preserve"> showed contrasting behaviors. NSC age distributions for all the NSC pools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were </w:t>
      </w:r>
      <w:del w:id="478" w:author="david andres herrera ramirez" w:date="2019-12-02T19:05:00Z">
        <w:r>
          <w:rPr>
            <w:rFonts w:ascii="Times New Roman" w:eastAsia="Times New Roman" w:hAnsi="Times New Roman" w:cs="Times New Roman"/>
            <w:color w:val="000000"/>
          </w:rPr>
          <w:delText xml:space="preserve">slightly </w:delText>
        </w:r>
      </w:del>
      <w:r>
        <w:rPr>
          <w:rFonts w:ascii="Times New Roman" w:eastAsia="Times New Roman" w:hAnsi="Times New Roman" w:cs="Times New Roman"/>
          <w:color w:val="000000"/>
        </w:rPr>
        <w:t>similar across tissues (Fig. 3, Table 3). For this species, the NSC stored in stem and roots had the oldest mean ages</w:t>
      </w:r>
      <w:ins w:id="479" w:author="david andres herrera ramirez" w:date="2019-12-02T17:44:00Z">
        <w:r>
          <w:rPr>
            <w:rFonts w:ascii="Times New Roman" w:eastAsia="Times New Roman" w:hAnsi="Times New Roman" w:cs="Times New Roman"/>
            <w:color w:val="000000"/>
          </w:rPr>
          <w:t xml:space="preserve"> (Table 3)</w:t>
        </w:r>
      </w:ins>
      <w:del w:id="480" w:author="david andres herrera ramirez" w:date="2019-12-02T17:44:00Z">
        <w:r>
          <w:rPr>
            <w:rFonts w:ascii="Times New Roman" w:eastAsia="Times New Roman" w:hAnsi="Times New Roman" w:cs="Times New Roman"/>
            <w:color w:val="000000"/>
          </w:rPr>
          <w:delText>, around 1.55 ± 0.</w:delText>
        </w:r>
      </w:del>
      <w:ins w:id="481" w:author="david andres herrera ramirez" w:date="2019-12-02T17:44:00Z">
        <w:del w:id="482" w:author="david andres herrera ramirez" w:date="2019-12-02T17:44:00Z">
          <w:r>
            <w:rPr>
              <w:rFonts w:ascii="Times New Roman" w:eastAsia="Times New Roman" w:hAnsi="Times New Roman" w:cs="Times New Roman"/>
              <w:color w:val="000000"/>
            </w:rPr>
            <w:delText>12</w:delText>
          </w:r>
        </w:del>
      </w:ins>
      <w:del w:id="483" w:author="david andres herrera ramirez" w:date="2019-12-02T17:44:00Z">
        <w:r>
          <w:rPr>
            <w:rFonts w:ascii="Times New Roman" w:eastAsia="Times New Roman" w:hAnsi="Times New Roman" w:cs="Times New Roman"/>
            <w:color w:val="000000"/>
          </w:rPr>
          <w:delText>58 years old</w:delText>
        </w:r>
      </w:del>
      <w:r>
        <w:rPr>
          <w:rFonts w:ascii="Times New Roman" w:eastAsia="Times New Roman" w:hAnsi="Times New Roman" w:cs="Times New Roman"/>
          <w:color w:val="000000"/>
        </w:rPr>
        <w:t xml:space="preserve">. In contrast, there was a clear distinction in the predicted mean ages of active and stored NSC pools for the temperate species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(Table 3). </w:t>
      </w:r>
      <w:r>
        <w:rPr>
          <w:rFonts w:ascii="Times New Roman" w:eastAsia="Times New Roman" w:hAnsi="Times New Roman" w:cs="Times New Roman"/>
        </w:rPr>
        <w:t>T</w:t>
      </w:r>
      <w:r>
        <w:rPr>
          <w:rFonts w:ascii="Times New Roman" w:eastAsia="Times New Roman" w:hAnsi="Times New Roman" w:cs="Times New Roman"/>
          <w:color w:val="000000"/>
        </w:rPr>
        <w:t xml:space="preserve">he NSC stored in the stem had a mean age of 21.3 ± 5.38 years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but only 14.2 ± </w:t>
      </w:r>
      <w:r>
        <w:rPr>
          <w:rFonts w:ascii="Times New Roman" w:eastAsia="Times New Roman" w:hAnsi="Times New Roman" w:cs="Times New Roman"/>
          <w:color w:val="000000"/>
        </w:rPr>
        <w:t xml:space="preserve">1.63 years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ins w:id="484" w:author="Susan Trumbore" w:date="2019-12-09T14:17:00Z">
        <w:r>
          <w:rPr>
            <w:rFonts w:ascii="Times New Roman" w:eastAsia="Times New Roman" w:hAnsi="Times New Roman" w:cs="Times New Roman"/>
            <w:color w:val="000000"/>
          </w:rPr>
          <w:t>T</w:t>
        </w:r>
      </w:ins>
      <w:del w:id="485" w:author="Susan Trumbore" w:date="2019-12-09T14:17:00Z">
        <w:r>
          <w:rPr>
            <w:rFonts w:ascii="Times New Roman" w:eastAsia="Times New Roman" w:hAnsi="Times New Roman" w:cs="Times New Roman"/>
            <w:color w:val="000000"/>
          </w:rPr>
          <w:delText>On the contrary, t</w:delText>
        </w:r>
      </w:del>
      <w:r>
        <w:rPr>
          <w:rFonts w:ascii="Times New Roman" w:eastAsia="Times New Roman" w:hAnsi="Times New Roman" w:cs="Times New Roman"/>
          <w:color w:val="000000"/>
        </w:rPr>
        <w:t xml:space="preserve">he mean ages of NSC stored in the foliage and fine roots (FSNSC and RSNSC pools) were lower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(3.5 ± 0.20 and 2.5 ± 0.20 years respectively) than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(5.2 ± 0.06 and 4.19 ± 0.06 years, respectively, Table 3)</w:t>
      </w:r>
      <w:ins w:id="486" w:author="david andres herrera ramirez" w:date="2019-12-04T21:34:00Z">
        <w:r>
          <w:rPr>
            <w:rFonts w:ascii="Times New Roman" w:eastAsia="Times New Roman" w:hAnsi="Times New Roman" w:cs="Times New Roman"/>
            <w:color w:val="000000"/>
          </w:rPr>
          <w:t xml:space="preserve">. </w:t>
        </w:r>
      </w:ins>
      <w:ins w:id="487" w:author="Carlos Sierra" w:date="2019-12-10T15:22:00Z">
        <w:r>
          <w:rPr>
            <w:rFonts w:ascii="Times New Roman" w:eastAsia="Times New Roman" w:hAnsi="Times New Roman" w:cs="Times New Roman"/>
            <w:color w:val="000000"/>
          </w:rPr>
          <w:t>I</w:t>
        </w:r>
      </w:ins>
      <w:ins w:id="488" w:author="david andres herrera ramirez" w:date="2019-12-04T21:34:00Z">
        <w:del w:id="489" w:author="Carlos Sierra" w:date="2019-12-10T15:22:00Z">
          <w:r>
            <w:rPr>
              <w:rFonts w:ascii="Times New Roman" w:eastAsia="Times New Roman" w:hAnsi="Times New Roman" w:cs="Times New Roman"/>
              <w:color w:val="000000"/>
            </w:rPr>
            <w:delText>But i</w:delText>
          </w:r>
        </w:del>
        <w:r>
          <w:rPr>
            <w:rFonts w:ascii="Times New Roman" w:eastAsia="Times New Roman" w:hAnsi="Times New Roman" w:cs="Times New Roman"/>
            <w:color w:val="000000"/>
          </w:rPr>
          <w:t xml:space="preserve">n general, the age of the NSC in leaves was </w:t>
        </w:r>
      </w:ins>
      <w:ins w:id="490" w:author="Susan Trumbore" w:date="2019-12-09T14:18:00Z">
        <w:r>
          <w:rPr>
            <w:rFonts w:ascii="Times New Roman" w:eastAsia="Times New Roman" w:hAnsi="Times New Roman" w:cs="Times New Roman"/>
            <w:color w:val="000000"/>
          </w:rPr>
          <w:t>greater</w:t>
        </w:r>
      </w:ins>
      <w:ins w:id="491" w:author="david andres herrera ramirez" w:date="2019-12-04T21:34:00Z">
        <w:del w:id="492" w:author="Susan Trumbore" w:date="2019-12-09T14:18:00Z">
          <w:r>
            <w:rPr>
              <w:rFonts w:ascii="Times New Roman" w:eastAsia="Times New Roman" w:hAnsi="Times New Roman" w:cs="Times New Roman"/>
              <w:color w:val="000000"/>
            </w:rPr>
            <w:delText>higher</w:delText>
          </w:r>
        </w:del>
        <w:r>
          <w:rPr>
            <w:rFonts w:ascii="Times New Roman" w:eastAsia="Times New Roman" w:hAnsi="Times New Roman" w:cs="Times New Roman"/>
            <w:color w:val="000000"/>
          </w:rPr>
          <w:t xml:space="preserve"> than </w:t>
        </w:r>
        <w:del w:id="493" w:author="Susan Trumbore" w:date="2019-12-09T14:18:00Z">
          <w:r>
            <w:rPr>
              <w:rFonts w:ascii="Times New Roman" w:eastAsia="Times New Roman" w:hAnsi="Times New Roman" w:cs="Times New Roman"/>
              <w:color w:val="000000"/>
            </w:rPr>
            <w:delText xml:space="preserve">what </w:delText>
          </w:r>
        </w:del>
        <w:r>
          <w:rPr>
            <w:rFonts w:ascii="Times New Roman" w:eastAsia="Times New Roman" w:hAnsi="Times New Roman" w:cs="Times New Roman"/>
            <w:color w:val="000000"/>
          </w:rPr>
          <w:t>we expected</w:t>
        </w:r>
      </w:ins>
      <w:ins w:id="494" w:author="Carlos Sierra" w:date="2019-12-10T15:22:00Z">
        <w:r>
          <w:rPr>
            <w:rFonts w:ascii="Times New Roman" w:eastAsia="Times New Roman" w:hAnsi="Times New Roman" w:cs="Times New Roman"/>
            <w:color w:val="000000"/>
          </w:rPr>
          <w:t>,</w:t>
        </w:r>
      </w:ins>
      <w:ins w:id="495" w:author="Susan Trumbore" w:date="2019-12-09T14:18:00Z">
        <w:r>
          <w:rPr>
            <w:rFonts w:ascii="Times New Roman" w:eastAsia="Times New Roman" w:hAnsi="Times New Roman" w:cs="Times New Roman"/>
            <w:color w:val="000000"/>
          </w:rPr>
          <w:t xml:space="preserve"> especially in the</w:t>
        </w:r>
        <w:del w:id="496" w:author="Christine Römermann" w:date="2019-12-19T10:15: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deciduous tree </w:t>
        </w:r>
        <w:r>
          <w:rPr>
            <w:rFonts w:ascii="Times New Roman" w:eastAsia="Times New Roman" w:hAnsi="Times New Roman" w:cs="Times New Roman"/>
            <w:color w:val="000000"/>
          </w:rPr>
          <w:t>A. rubrum</w:t>
        </w:r>
      </w:ins>
      <w:r>
        <w:rPr>
          <w:rFonts w:ascii="Times New Roman" w:eastAsia="Times New Roman" w:hAnsi="Times New Roman" w:cs="Times New Roman"/>
          <w:color w:val="000000"/>
        </w:rPr>
        <w:t xml:space="preserve">. Overall, </w:t>
      </w:r>
      <w:r>
        <w:rPr>
          <w:rFonts w:ascii="Times New Roman" w:eastAsia="Times New Roman" w:hAnsi="Times New Roman" w:cs="Times New Roman"/>
        </w:rPr>
        <w:t>t</w:t>
      </w:r>
      <w:r>
        <w:rPr>
          <w:rFonts w:ascii="Times New Roman" w:eastAsia="Times New Roman" w:hAnsi="Times New Roman" w:cs="Times New Roman"/>
          <w:color w:val="000000"/>
        </w:rPr>
        <w:t xml:space="preserve">he </w:t>
      </w:r>
      <w:r>
        <w:rPr>
          <w:rFonts w:ascii="Times New Roman" w:eastAsia="Times New Roman" w:hAnsi="Times New Roman" w:cs="Times New Roman"/>
        </w:rPr>
        <w:t xml:space="preserve">age of the </w:t>
      </w:r>
      <w:r>
        <w:rPr>
          <w:rFonts w:ascii="Times New Roman" w:eastAsia="Times New Roman" w:hAnsi="Times New Roman" w:cs="Times New Roman"/>
          <w:color w:val="000000"/>
        </w:rPr>
        <w:t xml:space="preserve">NSC in each </w:t>
      </w:r>
      <w:r>
        <w:rPr>
          <w:rFonts w:ascii="Times New Roman" w:eastAsia="Times New Roman" w:hAnsi="Times New Roman" w:cs="Times New Roman"/>
        </w:rPr>
        <w:t>tree organ is given by the combination of the NSC ages of the compound specific compartments -active, stored and transient NSC pools- in each respective organ. M</w:t>
      </w:r>
      <w:r>
        <w:rPr>
          <w:rFonts w:ascii="Times New Roman" w:eastAsia="Times New Roman" w:hAnsi="Times New Roman" w:cs="Times New Roman"/>
          <w:color w:val="000000"/>
        </w:rPr>
        <w:t xml:space="preserve">ean age estimates of the NSC in leaves and fine roots </w:t>
      </w:r>
      <w:r>
        <w:rPr>
          <w:rFonts w:ascii="Times New Roman" w:eastAsia="Times New Roman" w:hAnsi="Times New Roman" w:cs="Times New Roman"/>
        </w:rPr>
        <w:t>are</w:t>
      </w:r>
      <w:r>
        <w:rPr>
          <w:rFonts w:ascii="Times New Roman" w:eastAsia="Times New Roman" w:hAnsi="Times New Roman" w:cs="Times New Roman"/>
          <w:color w:val="000000"/>
        </w:rPr>
        <w:t xml:space="preserve"> less than two years (Table </w:t>
      </w:r>
      <w:r>
        <w:rPr>
          <w:rFonts w:ascii="Times New Roman" w:eastAsia="Times New Roman" w:hAnsi="Times New Roman" w:cs="Times New Roman"/>
        </w:rPr>
        <w:t>4)</w:t>
      </w:r>
      <w:r>
        <w:rPr>
          <w:rFonts w:ascii="Times New Roman" w:eastAsia="Times New Roman" w:hAnsi="Times New Roman" w:cs="Times New Roman"/>
          <w:color w:val="000000"/>
        </w:rPr>
        <w:t>. In the</w:t>
      </w:r>
      <w:r>
        <w:rPr>
          <w:rFonts w:ascii="Times New Roman" w:eastAsia="Times New Roman" w:hAnsi="Times New Roman" w:cs="Times New Roman"/>
          <w:color w:val="000000"/>
        </w:rPr>
        <w:t xml:space="preserve"> stem, mean ages of NSC were 0.73 </w:t>
      </w:r>
      <w:r>
        <w:rPr>
          <w:rFonts w:ascii="Times New Roman" w:eastAsia="Times New Roman" w:hAnsi="Times New Roman" w:cs="Times New Roman"/>
        </w:rPr>
        <w:t>± 0.58</w:t>
      </w:r>
      <w:r>
        <w:rPr>
          <w:rFonts w:ascii="Times New Roman" w:eastAsia="Times New Roman" w:hAnsi="Times New Roman" w:cs="Times New Roman"/>
          <w:color w:val="000000"/>
        </w:rPr>
        <w:t xml:space="preserve">, </w:t>
      </w:r>
      <w:r>
        <w:rPr>
          <w:rFonts w:ascii="Times New Roman" w:eastAsia="Times New Roman" w:hAnsi="Times New Roman" w:cs="Times New Roman"/>
        </w:rPr>
        <w:t>9.97</w:t>
      </w:r>
      <w:r>
        <w:rPr>
          <w:rFonts w:ascii="Times New Roman" w:eastAsia="Times New Roman" w:hAnsi="Times New Roman" w:cs="Times New Roman"/>
          <w:color w:val="000000"/>
        </w:rPr>
        <w:t xml:space="preserve"> </w:t>
      </w:r>
      <w:r>
        <w:rPr>
          <w:rFonts w:ascii="Times New Roman" w:eastAsia="Times New Roman" w:hAnsi="Times New Roman" w:cs="Times New Roman"/>
        </w:rPr>
        <w:t>± 5.38</w:t>
      </w:r>
      <w:r>
        <w:rPr>
          <w:rFonts w:ascii="Times New Roman" w:eastAsia="Times New Roman" w:hAnsi="Times New Roman" w:cs="Times New Roman"/>
          <w:color w:val="000000"/>
        </w:rPr>
        <w:t xml:space="preserve"> and </w:t>
      </w:r>
      <w:r>
        <w:rPr>
          <w:rFonts w:ascii="Times New Roman" w:eastAsia="Times New Roman" w:hAnsi="Times New Roman" w:cs="Times New Roman"/>
        </w:rPr>
        <w:t>4.58</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1.63 </w:t>
      </w:r>
      <w:r>
        <w:rPr>
          <w:rFonts w:ascii="Times New Roman" w:eastAsia="Times New Roman" w:hAnsi="Times New Roman" w:cs="Times New Roman"/>
          <w:color w:val="000000"/>
        </w:rPr>
        <w:t xml:space="preserve">years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 rubrum and 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respectively (Table</w:t>
      </w:r>
      <w:ins w:id="497" w:author="david andres herrera ramirez" w:date="2019-12-07T20:33: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4). </w:t>
      </w:r>
    </w:p>
    <w:p w14:paraId="4B6EA6F4"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NSC age and transit time distributions characterized in detail the age composition of the NSC that remains in and</w:t>
      </w:r>
      <w:r>
        <w:rPr>
          <w:rFonts w:ascii="Times New Roman" w:eastAsia="Times New Roman" w:hAnsi="Times New Roman" w:cs="Times New Roman"/>
          <w:color w:val="000000"/>
        </w:rPr>
        <w:t xml:space="preserve"> leaves the tree (Figs. 3 and 5). The mixture of NSC ages for mature healthy trees followed a phase type distribution (Fig. 3), which is a mixture of </w:t>
      </w:r>
      <w:r>
        <w:rPr>
          <w:rFonts w:ascii="Times New Roman" w:eastAsia="Times New Roman" w:hAnsi="Times New Roman" w:cs="Times New Roman"/>
          <w:color w:val="000000"/>
        </w:rPr>
        <w:lastRenderedPageBreak/>
        <w:t xml:space="preserve">exponential distributions </w:t>
      </w:r>
      <w:r>
        <w:fldChar w:fldCharType="begin"/>
      </w:r>
      <w:r>
        <w:instrText xml:space="preserve"> HYPERLINK "https://www.zotero.org/google-docs/?n8CS7Y" \h </w:instrText>
      </w:r>
      <w:r>
        <w:fldChar w:fldCharType="separate"/>
      </w:r>
      <w:r>
        <w:rPr>
          <w:rFonts w:ascii="Times New Roman" w:eastAsia="Times New Roman" w:hAnsi="Times New Roman" w:cs="Times New Roman"/>
        </w:rPr>
        <w:t>(Metzler &amp; Sierra,</w:t>
      </w:r>
      <w:r>
        <w:rPr>
          <w:rFonts w:ascii="Times New Roman" w:eastAsia="Times New Roman" w:hAnsi="Times New Roman" w:cs="Times New Roman"/>
        </w:rPr>
        <w:t xml:space="preserve"> 2018)</w:t>
      </w:r>
      <w:r>
        <w:rPr>
          <w:rFonts w:ascii="Times New Roman" w:eastAsia="Times New Roman" w:hAnsi="Times New Roman" w:cs="Times New Roman"/>
        </w:rPr>
        <w:fldChar w:fldCharType="end"/>
      </w:r>
      <w:r>
        <w:rPr>
          <w:rFonts w:ascii="Times New Roman" w:eastAsia="Times New Roman" w:hAnsi="Times New Roman" w:cs="Times New Roman"/>
          <w:color w:val="000000"/>
        </w:rPr>
        <w:t>. The shape of the distributions depended on the speed at which the carbon was cycled within the tree.</w:t>
      </w:r>
      <w:ins w:id="498" w:author="david andres herrera ramirez" w:date="2019-12-04T21:42:00Z">
        <w:r>
          <w:rPr>
            <w:rFonts w:ascii="Times New Roman" w:eastAsia="Times New Roman" w:hAnsi="Times New Roman" w:cs="Times New Roman"/>
            <w:color w:val="000000"/>
          </w:rPr>
          <w:t xml:space="preserve"> Carbon age distributions allowed us to </w:t>
        </w:r>
      </w:ins>
      <w:ins w:id="499" w:author="Jan Muhr" w:date="2019-12-20T14:25:00Z">
        <w:r>
          <w:rPr>
            <w:rFonts w:ascii="Times New Roman" w:eastAsia="Times New Roman" w:hAnsi="Times New Roman" w:cs="Times New Roman"/>
            <w:color w:val="000000"/>
          </w:rPr>
          <w:t xml:space="preserve">better </w:t>
        </w:r>
      </w:ins>
      <w:ins w:id="500" w:author="david andres herrera ramirez" w:date="2019-12-04T21:42:00Z">
        <w:r>
          <w:rPr>
            <w:rFonts w:ascii="Times New Roman" w:eastAsia="Times New Roman" w:hAnsi="Times New Roman" w:cs="Times New Roman"/>
            <w:color w:val="000000"/>
          </w:rPr>
          <w:t>understand</w:t>
        </w:r>
        <w:del w:id="501" w:author="Jan Muhr" w:date="2019-12-20T14:25:00Z">
          <w:r>
            <w:rPr>
              <w:rFonts w:ascii="Times New Roman" w:eastAsia="Times New Roman" w:hAnsi="Times New Roman" w:cs="Times New Roman"/>
              <w:color w:val="000000"/>
            </w:rPr>
            <w:delText xml:space="preserve"> better</w:delText>
          </w:r>
        </w:del>
        <w:r>
          <w:rPr>
            <w:rFonts w:ascii="Times New Roman" w:eastAsia="Times New Roman" w:hAnsi="Times New Roman" w:cs="Times New Roman"/>
            <w:color w:val="000000"/>
          </w:rPr>
          <w:t xml:space="preserve"> the age composition of each carbon pool. For </w:t>
        </w:r>
        <w:proofErr w:type="gramStart"/>
        <w:r>
          <w:rPr>
            <w:rFonts w:ascii="Times New Roman" w:eastAsia="Times New Roman" w:hAnsi="Times New Roman" w:cs="Times New Roman"/>
            <w:color w:val="000000"/>
          </w:rPr>
          <w:t xml:space="preserve">instance, </w:t>
        </w:r>
      </w:ins>
      <w:r>
        <w:rPr>
          <w:rFonts w:ascii="Times New Roman" w:eastAsia="Times New Roman" w:hAnsi="Times New Roman" w:cs="Times New Roman"/>
          <w:color w:val="000000"/>
        </w:rPr>
        <w:t xml:space="preserve"> </w:t>
      </w:r>
      <w:ins w:id="502" w:author="david andres herrera ramirez" w:date="2019-12-04T21:43:00Z">
        <w:r>
          <w:rPr>
            <w:rFonts w:ascii="Times New Roman" w:eastAsia="Times New Roman" w:hAnsi="Times New Roman" w:cs="Times New Roman"/>
            <w:color w:val="000000"/>
          </w:rPr>
          <w:t>f</w:t>
        </w:r>
      </w:ins>
      <w:proofErr w:type="gramEnd"/>
      <w:del w:id="503" w:author="david andres herrera ramirez" w:date="2019-12-04T21:43:00Z">
        <w:r>
          <w:rPr>
            <w:rFonts w:ascii="Times New Roman" w:eastAsia="Times New Roman" w:hAnsi="Times New Roman" w:cs="Times New Roman"/>
            <w:color w:val="000000"/>
          </w:rPr>
          <w:delText>F</w:delText>
        </w:r>
      </w:del>
      <w:r>
        <w:rPr>
          <w:rFonts w:ascii="Times New Roman" w:eastAsia="Times New Roman" w:hAnsi="Times New Roman" w:cs="Times New Roman"/>
          <w:color w:val="000000"/>
        </w:rPr>
        <w:t xml:space="preserve">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95% of all NSC in the entire tree was younger than 3.3 years. For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95% of the NSC was less than 42 years old, and NSC respired or allocated to growth did not exceed 2.9 years</w:t>
      </w:r>
      <w:r>
        <w:rPr>
          <w:rFonts w:ascii="Times New Roman" w:eastAsia="Times New Roman" w:hAnsi="Times New Roman" w:cs="Times New Roman"/>
          <w:color w:val="000000"/>
        </w:rPr>
        <w:t xml:space="preserve">.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95% of all NSC was less than 20 years old, </w:t>
      </w:r>
      <w:ins w:id="504" w:author="Jan Muhr" w:date="2019-12-20T14:26:00Z">
        <w:r>
          <w:rPr>
            <w:rFonts w:ascii="Times New Roman" w:eastAsia="Times New Roman" w:hAnsi="Times New Roman" w:cs="Times New Roman"/>
            <w:color w:val="000000"/>
          </w:rPr>
          <w:t>while</w:t>
        </w:r>
      </w:ins>
      <w:del w:id="505" w:author="Jan Muhr" w:date="2019-12-20T14:26:00Z">
        <w:r>
          <w:rPr>
            <w:rFonts w:ascii="Times New Roman" w:eastAsia="Times New Roman" w:hAnsi="Times New Roman" w:cs="Times New Roman"/>
            <w:color w:val="000000"/>
          </w:rPr>
          <w:delText>but</w:delText>
        </w:r>
      </w:del>
      <w:r>
        <w:rPr>
          <w:rFonts w:ascii="Times New Roman" w:eastAsia="Times New Roman" w:hAnsi="Times New Roman" w:cs="Times New Roman"/>
          <w:color w:val="000000"/>
        </w:rPr>
        <w:t xml:space="preserve"> </w:t>
      </w:r>
      <w:del w:id="506" w:author="Jan Muhr" w:date="2019-12-20T14:26: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 xml:space="preserve">95% of </w:t>
      </w:r>
      <w:ins w:id="507" w:author="Jan Muhr" w:date="2019-12-20T14:29:00Z">
        <w:r>
          <w:rPr>
            <w:rFonts w:ascii="Times New Roman" w:eastAsia="Times New Roman" w:hAnsi="Times New Roman" w:cs="Times New Roman"/>
            <w:color w:val="000000"/>
          </w:rPr>
          <w:t xml:space="preserve">the </w:t>
        </w:r>
      </w:ins>
      <w:r>
        <w:rPr>
          <w:rFonts w:ascii="Times New Roman" w:eastAsia="Times New Roman" w:hAnsi="Times New Roman" w:cs="Times New Roman"/>
          <w:color w:val="000000"/>
        </w:rPr>
        <w:t xml:space="preserve">NSC </w:t>
      </w:r>
      <w:ins w:id="508" w:author="david andres herrera ramirez" w:date="2019-12-04T21:44:00Z">
        <w:r>
          <w:rPr>
            <w:rFonts w:ascii="Times New Roman" w:eastAsia="Times New Roman" w:hAnsi="Times New Roman" w:cs="Times New Roman"/>
            <w:color w:val="000000"/>
          </w:rPr>
          <w:t>leaving</w:t>
        </w:r>
      </w:ins>
      <w:del w:id="509" w:author="david andres herrera ramirez" w:date="2019-12-04T21:44:00Z">
        <w:r>
          <w:rPr>
            <w:rFonts w:ascii="Times New Roman" w:eastAsia="Times New Roman" w:hAnsi="Times New Roman" w:cs="Times New Roman"/>
            <w:color w:val="000000"/>
          </w:rPr>
          <w:delText>that leaves</w:delText>
        </w:r>
      </w:del>
      <w:r>
        <w:rPr>
          <w:rFonts w:ascii="Times New Roman" w:eastAsia="Times New Roman" w:hAnsi="Times New Roman" w:cs="Times New Roman"/>
          <w:color w:val="000000"/>
        </w:rPr>
        <w:t xml:space="preserve"> the system was younger than 2.4 years old. The t</w:t>
      </w:r>
      <w:r>
        <w:rPr>
          <w:rFonts w:ascii="Times New Roman" w:eastAsia="Times New Roman" w:hAnsi="Times New Roman" w:cs="Times New Roman"/>
        </w:rPr>
        <w:t>rees’</w:t>
      </w:r>
      <w:r>
        <w:rPr>
          <w:rFonts w:ascii="Times New Roman" w:eastAsia="Times New Roman" w:hAnsi="Times New Roman" w:cs="Times New Roman"/>
          <w:color w:val="000000"/>
        </w:rPr>
        <w:t xml:space="preserve"> NSC pools had different NSC age and transit time compositions (</w:t>
      </w:r>
      <w:commentRangeStart w:id="510"/>
      <w:r>
        <w:rPr>
          <w:rFonts w:ascii="Times New Roman" w:eastAsia="Times New Roman" w:hAnsi="Times New Roman" w:cs="Times New Roman"/>
          <w:color w:val="000000"/>
        </w:rPr>
        <w:t>Fig</w:t>
      </w:r>
      <w:ins w:id="511" w:author="Christine Römermann" w:date="2019-12-19T10:16:00Z">
        <w:r>
          <w:rPr>
            <w:rFonts w:ascii="Times New Roman" w:eastAsia="Times New Roman" w:hAnsi="Times New Roman" w:cs="Times New Roman"/>
            <w:color w:val="000000"/>
          </w:rPr>
          <w:t>s</w:t>
        </w:r>
      </w:ins>
      <w:r>
        <w:rPr>
          <w:rFonts w:ascii="Times New Roman" w:eastAsia="Times New Roman" w:hAnsi="Times New Roman" w:cs="Times New Roman"/>
          <w:color w:val="000000"/>
        </w:rPr>
        <w:t>. 3</w:t>
      </w:r>
      <w:ins w:id="512" w:author="Christine Römermann" w:date="2019-12-19T10:16:00Z">
        <w:r>
          <w:rPr>
            <w:rFonts w:ascii="Times New Roman" w:eastAsia="Times New Roman" w:hAnsi="Times New Roman" w:cs="Times New Roman"/>
            <w:color w:val="000000"/>
          </w:rPr>
          <w:t xml:space="preserve"> and</w:t>
        </w:r>
      </w:ins>
      <w:ins w:id="513" w:author="david andres herrera ramirez" w:date="2019-12-04T05:53:00Z">
        <w:del w:id="514" w:author="Christine Römermann" w:date="2019-12-19T10:16:00Z">
          <w:r>
            <w:rPr>
              <w:rFonts w:ascii="Times New Roman" w:eastAsia="Times New Roman" w:hAnsi="Times New Roman" w:cs="Times New Roman"/>
              <w:color w:val="000000"/>
            </w:rPr>
            <w:delText>, Fig.</w:delText>
          </w:r>
        </w:del>
        <w:r>
          <w:rPr>
            <w:rFonts w:ascii="Times New Roman" w:eastAsia="Times New Roman" w:hAnsi="Times New Roman" w:cs="Times New Roman"/>
            <w:color w:val="000000"/>
          </w:rPr>
          <w:t xml:space="preserve"> 5</w:t>
        </w:r>
      </w:ins>
      <w:commentRangeEnd w:id="510"/>
      <w:r>
        <w:commentReference w:id="510"/>
      </w:r>
      <w:r>
        <w:rPr>
          <w:rFonts w:ascii="Times New Roman" w:eastAsia="Times New Roman" w:hAnsi="Times New Roman" w:cs="Times New Roman"/>
          <w:color w:val="000000"/>
        </w:rPr>
        <w:t>), which characterize the different dynamics of each NSC compartment in the trees’ carbon balance.</w:t>
      </w:r>
    </w:p>
    <w:p w14:paraId="6F07AFA3" w14:textId="77777777" w:rsidR="002503E1" w:rsidRDefault="00052AAB">
      <w:pPr>
        <w:pStyle w:val="Ttulo2"/>
        <w:spacing w:line="360" w:lineRule="auto"/>
        <w:rPr>
          <w:rFonts w:ascii="Times New Roman" w:eastAsia="Times New Roman" w:hAnsi="Times New Roman" w:cs="Times New Roman"/>
          <w:sz w:val="24"/>
          <w:szCs w:val="24"/>
        </w:rPr>
      </w:pPr>
      <w:bookmarkStart w:id="515" w:name="1t3h5sf" w:colFirst="0" w:colLast="0"/>
      <w:bookmarkEnd w:id="515"/>
      <w:r>
        <w:rPr>
          <w:rFonts w:ascii="Times New Roman" w:eastAsia="Times New Roman" w:hAnsi="Times New Roman" w:cs="Times New Roman"/>
          <w:sz w:val="24"/>
          <w:szCs w:val="24"/>
        </w:rPr>
        <w:t>NSC ages and transit times of trees under carbon source limitation (out of steady state)</w:t>
      </w:r>
    </w:p>
    <w:p w14:paraId="14E9E79E"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simulating </w:t>
      </w:r>
      <w:ins w:id="516" w:author="david andres herrera ramirez" w:date="2019-12-04T21:48:00Z">
        <w:r>
          <w:rPr>
            <w:rFonts w:ascii="Times New Roman" w:eastAsia="Times New Roman" w:hAnsi="Times New Roman" w:cs="Times New Roman"/>
            <w:color w:val="000000"/>
          </w:rPr>
          <w:t xml:space="preserve">carbon </w:t>
        </w:r>
      </w:ins>
      <w:del w:id="517" w:author="david andres herrera ramirez" w:date="2019-12-04T21:48:00Z">
        <w:r>
          <w:rPr>
            <w:rFonts w:ascii="Times New Roman" w:eastAsia="Times New Roman" w:hAnsi="Times New Roman" w:cs="Times New Roman"/>
            <w:color w:val="000000"/>
          </w:rPr>
          <w:delText>source</w:delText>
        </w:r>
      </w:del>
      <w:r>
        <w:rPr>
          <w:rFonts w:ascii="Times New Roman" w:eastAsia="Times New Roman" w:hAnsi="Times New Roman" w:cs="Times New Roman"/>
          <w:color w:val="000000"/>
        </w:rPr>
        <w:t xml:space="preserve"> limitation </w:t>
      </w:r>
      <w:del w:id="518" w:author="david andres herrera ramirez" w:date="2019-12-04T21:48:00Z">
        <w:r>
          <w:rPr>
            <w:rFonts w:ascii="Times New Roman" w:eastAsia="Times New Roman" w:hAnsi="Times New Roman" w:cs="Times New Roman"/>
            <w:color w:val="000000"/>
          </w:rPr>
          <w:delText xml:space="preserve">by setting carbon assimilation to zero </w:delText>
        </w:r>
      </w:del>
      <w:r>
        <w:rPr>
          <w:rFonts w:ascii="Times New Roman" w:eastAsia="Times New Roman" w:hAnsi="Times New Roman" w:cs="Times New Roman"/>
          <w:color w:val="000000"/>
        </w:rPr>
        <w:t>for the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trees characterized in Fig. 3, our model predicted changes in the shape of the </w:t>
      </w:r>
      <w:r>
        <w:rPr>
          <w:rFonts w:ascii="Times New Roman" w:eastAsia="Times New Roman" w:hAnsi="Times New Roman" w:cs="Times New Roman"/>
          <w:color w:val="000000"/>
        </w:rPr>
        <w:t>NSC age and transit time distributions over time due to NSC storage mobilization (F</w:t>
      </w:r>
      <w:r>
        <w:rPr>
          <w:rFonts w:ascii="Times New Roman" w:eastAsia="Times New Roman" w:hAnsi="Times New Roman" w:cs="Times New Roman"/>
          <w:color w:val="000000"/>
        </w:rPr>
        <w:t xml:space="preserve">ig. 4 and </w:t>
      </w:r>
      <w:del w:id="519" w:author="david andres herrera ramirez" w:date="2019-12-19T22:40:00Z">
        <w:r>
          <w:rPr>
            <w:rFonts w:ascii="Times New Roman" w:eastAsia="Times New Roman" w:hAnsi="Times New Roman" w:cs="Times New Roman"/>
            <w:color w:val="000000"/>
          </w:rPr>
          <w:delText>Fig.</w:delText>
        </w:r>
      </w:del>
      <w:r>
        <w:rPr>
          <w:rFonts w:ascii="Times New Roman" w:eastAsia="Times New Roman" w:hAnsi="Times New Roman" w:cs="Times New Roman"/>
          <w:color w:val="000000"/>
        </w:rPr>
        <w:t xml:space="preserve"> 5</w:t>
      </w:r>
      <w:r>
        <w:rPr>
          <w:rFonts w:ascii="Times New Roman" w:eastAsia="Times New Roman" w:hAnsi="Times New Roman" w:cs="Times New Roman"/>
          <w:color w:val="000000"/>
        </w:rPr>
        <w:t xml:space="preserve">). The simulated </w:t>
      </w:r>
      <w:ins w:id="520" w:author="david andres herrera ramirez" w:date="2019-12-07T17:37:00Z">
        <w:r>
          <w:rPr>
            <w:rFonts w:ascii="Times New Roman" w:eastAsia="Times New Roman" w:hAnsi="Times New Roman" w:cs="Times New Roman"/>
            <w:color w:val="000000"/>
          </w:rPr>
          <w:t xml:space="preserve">carbon limitation </w:t>
        </w:r>
      </w:ins>
      <w:del w:id="521" w:author="david andres herrera ramirez" w:date="2019-12-07T17:37:00Z">
        <w:r>
          <w:rPr>
            <w:rFonts w:ascii="Times New Roman" w:eastAsia="Times New Roman" w:hAnsi="Times New Roman" w:cs="Times New Roman"/>
            <w:color w:val="000000"/>
          </w:rPr>
          <w:delText xml:space="preserve">starvation </w:delText>
        </w:r>
      </w:del>
      <w:r>
        <w:rPr>
          <w:rFonts w:ascii="Times New Roman" w:eastAsia="Times New Roman" w:hAnsi="Times New Roman" w:cs="Times New Roman"/>
          <w:color w:val="000000"/>
        </w:rPr>
        <w:t xml:space="preserve">progressively reduced the </w:t>
      </w:r>
      <w:del w:id="522" w:author="Susan Trumbore" w:date="2019-12-09T16:00:00Z">
        <w:r>
          <w:rPr>
            <w:rFonts w:ascii="Times New Roman" w:eastAsia="Times New Roman" w:hAnsi="Times New Roman" w:cs="Times New Roman"/>
            <w:color w:val="000000"/>
          </w:rPr>
          <w:delText>NSC masses</w:delText>
        </w:r>
      </w:del>
      <w:r>
        <w:rPr>
          <w:rFonts w:ascii="Times New Roman" w:eastAsia="Times New Roman" w:hAnsi="Times New Roman" w:cs="Times New Roman"/>
          <w:color w:val="000000"/>
        </w:rPr>
        <w:t xml:space="preserve"> </w:t>
      </w:r>
      <w:ins w:id="523" w:author="Susan Trumbore" w:date="2019-12-09T16:00:00Z">
        <w:r>
          <w:rPr>
            <w:rFonts w:ascii="Times New Roman" w:eastAsia="Times New Roman" w:hAnsi="Times New Roman" w:cs="Times New Roman"/>
            <w:color w:val="000000"/>
          </w:rPr>
          <w:t>mass of NSC in</w:t>
        </w:r>
      </w:ins>
      <w:del w:id="524" w:author="Susan Trumbore" w:date="2019-12-09T16:00:00Z">
        <w:r>
          <w:rPr>
            <w:rFonts w:ascii="Times New Roman" w:eastAsia="Times New Roman" w:hAnsi="Times New Roman" w:cs="Times New Roman"/>
            <w:color w:val="000000"/>
          </w:rPr>
          <w:delText>from</w:delText>
        </w:r>
      </w:del>
      <w:r>
        <w:rPr>
          <w:rFonts w:ascii="Times New Roman" w:eastAsia="Times New Roman" w:hAnsi="Times New Roman" w:cs="Times New Roman"/>
          <w:color w:val="000000"/>
        </w:rPr>
        <w:t xml:space="preserve"> storage compartments (Fig. 4). The carbon mass </w:t>
      </w:r>
      <w:del w:id="525" w:author="Susan Trumbore" w:date="2019-12-09T16:01:00Z">
        <w:r>
          <w:rPr>
            <w:rFonts w:ascii="Times New Roman" w:eastAsia="Times New Roman" w:hAnsi="Times New Roman" w:cs="Times New Roman"/>
            <w:color w:val="000000"/>
          </w:rPr>
          <w:delText xml:space="preserve">that is </w:delText>
        </w:r>
      </w:del>
      <w:r>
        <w:rPr>
          <w:rFonts w:ascii="Times New Roman" w:eastAsia="Times New Roman" w:hAnsi="Times New Roman" w:cs="Times New Roman"/>
          <w:color w:val="000000"/>
        </w:rPr>
        <w:t xml:space="preserve">drawn from </w:t>
      </w:r>
      <w:del w:id="526" w:author="Susan Trumbore" w:date="2019-12-09T16:01: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 xml:space="preserve">storage was </w:t>
      </w:r>
      <w:del w:id="527" w:author="Susan Trumbore" w:date="2019-12-09T16:01:00Z">
        <w:r>
          <w:rPr>
            <w:rFonts w:ascii="Times New Roman" w:eastAsia="Times New Roman" w:hAnsi="Times New Roman" w:cs="Times New Roman"/>
            <w:color w:val="000000"/>
          </w:rPr>
          <w:delText xml:space="preserve">proportionally </w:delText>
        </w:r>
      </w:del>
      <w:r>
        <w:rPr>
          <w:rFonts w:ascii="Times New Roman" w:eastAsia="Times New Roman" w:hAnsi="Times New Roman" w:cs="Times New Roman"/>
          <w:color w:val="000000"/>
        </w:rPr>
        <w:t xml:space="preserve">younger during the initial phase of the simulations </w:t>
      </w:r>
      <w:ins w:id="528" w:author="Susan Trumbore" w:date="2019-12-09T16:01:00Z">
        <w:r>
          <w:rPr>
            <w:rFonts w:ascii="Times New Roman" w:eastAsia="Times New Roman" w:hAnsi="Times New Roman" w:cs="Times New Roman"/>
            <w:color w:val="000000"/>
          </w:rPr>
          <w:t xml:space="preserve">and increased during the simulations </w:t>
        </w:r>
      </w:ins>
      <w:del w:id="529" w:author="Susan Trumbore" w:date="2019-12-09T16:01:00Z">
        <w:r>
          <w:rPr>
            <w:rFonts w:ascii="Times New Roman" w:eastAsia="Times New Roman" w:hAnsi="Times New Roman" w:cs="Times New Roman"/>
            <w:color w:val="000000"/>
          </w:rPr>
          <w:delText>in</w:delText>
        </w:r>
        <w:r>
          <w:rPr>
            <w:rFonts w:ascii="Times New Roman" w:eastAsia="Times New Roman" w:hAnsi="Times New Roman" w:cs="Times New Roman"/>
            <w:color w:val="000000"/>
          </w:rPr>
          <w:delText xml:space="preserve"> comparison to the more advanced phases of the simulations </w:delText>
        </w:r>
      </w:del>
      <w:r>
        <w:rPr>
          <w:rFonts w:ascii="Times New Roman" w:eastAsia="Times New Roman" w:hAnsi="Times New Roman" w:cs="Times New Roman"/>
          <w:color w:val="000000"/>
        </w:rPr>
        <w:t>(Fig. 5). The</w:t>
      </w:r>
      <w:del w:id="530" w:author="Susan Trumbore" w:date="2019-12-09T16:02:00Z">
        <w:r>
          <w:rPr>
            <w:rFonts w:ascii="Times New Roman" w:eastAsia="Times New Roman" w:hAnsi="Times New Roman" w:cs="Times New Roman"/>
            <w:color w:val="000000"/>
          </w:rPr>
          <w:delText>refore the</w:delText>
        </w:r>
      </w:del>
      <w:r>
        <w:rPr>
          <w:rFonts w:ascii="Times New Roman" w:eastAsia="Times New Roman" w:hAnsi="Times New Roman" w:cs="Times New Roman"/>
          <w:color w:val="000000"/>
        </w:rPr>
        <w:t xml:space="preserve"> proportion of young carbon decreased rapidly</w:t>
      </w:r>
      <w:del w:id="531" w:author="Susan Trumbore" w:date="2019-12-09T16:02:00Z">
        <w:r>
          <w:rPr>
            <w:rFonts w:ascii="Times New Roman" w:eastAsia="Times New Roman" w:hAnsi="Times New Roman" w:cs="Times New Roman"/>
            <w:color w:val="000000"/>
          </w:rPr>
          <w:delText xml:space="preserve"> over time</w:delText>
        </w:r>
      </w:del>
      <w:r>
        <w:rPr>
          <w:rFonts w:ascii="Times New Roman" w:eastAsia="Times New Roman" w:hAnsi="Times New Roman" w:cs="Times New Roman"/>
          <w:color w:val="000000"/>
        </w:rPr>
        <w:t>, flattening the entire NSC age distribution of the trees (Fig. 4). Consequently, both the mean age and mean transit ti</w:t>
      </w:r>
      <w:r>
        <w:rPr>
          <w:rFonts w:ascii="Times New Roman" w:eastAsia="Times New Roman" w:hAnsi="Times New Roman" w:cs="Times New Roman"/>
          <w:color w:val="000000"/>
        </w:rPr>
        <w:t>me of the NSC increased</w:t>
      </w:r>
      <w:ins w:id="532" w:author="Susan Trumbore" w:date="2019-12-09T16:03:00Z">
        <w:r>
          <w:rPr>
            <w:rFonts w:ascii="Times New Roman" w:eastAsia="Times New Roman" w:hAnsi="Times New Roman" w:cs="Times New Roman"/>
            <w:color w:val="000000"/>
          </w:rPr>
          <w:t xml:space="preserve"> as carbon limitation progressed</w:t>
        </w:r>
      </w:ins>
      <w:r>
        <w:rPr>
          <w:rFonts w:ascii="Times New Roman" w:eastAsia="Times New Roman" w:hAnsi="Times New Roman" w:cs="Times New Roman"/>
          <w:color w:val="000000"/>
        </w:rPr>
        <w:t>. The mean transit time</w:t>
      </w:r>
      <w:ins w:id="533" w:author="Susan Trumbore" w:date="2019-12-09T16:03:00Z">
        <w:r>
          <w:rPr>
            <w:rFonts w:ascii="Times New Roman" w:eastAsia="Times New Roman" w:hAnsi="Times New Roman" w:cs="Times New Roman"/>
            <w:color w:val="000000"/>
          </w:rPr>
          <w:t xml:space="preserve"> </w:t>
        </w:r>
        <w:del w:id="534" w:author="david andres herrera ramirez" w:date="2019-12-16T20:15:00Z">
          <w:r>
            <w:rPr>
              <w:rFonts w:ascii="Times New Roman" w:eastAsia="Times New Roman" w:hAnsi="Times New Roman" w:cs="Times New Roman"/>
              <w:color w:val="000000"/>
            </w:rPr>
            <w:delText>also</w:delText>
          </w:r>
        </w:del>
      </w:ins>
      <w:del w:id="535" w:author="david andres herrera ramirez" w:date="2019-12-16T20:15: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increased</w:t>
      </w:r>
      <w:ins w:id="536" w:author="Susan Trumbore" w:date="2019-12-09T16:03:00Z">
        <w:del w:id="537" w:author="david andres herrera ramirez" w:date="2019-12-16T20:16:00Z">
          <w:r>
            <w:rPr>
              <w:rFonts w:ascii="Times New Roman" w:eastAsia="Times New Roman" w:hAnsi="Times New Roman" w:cs="Times New Roman"/>
              <w:color w:val="000000"/>
            </w:rPr>
            <w:delText>,</w:delText>
          </w:r>
        </w:del>
      </w:ins>
      <w:r>
        <w:rPr>
          <w:rFonts w:ascii="Times New Roman" w:eastAsia="Times New Roman" w:hAnsi="Times New Roman" w:cs="Times New Roman"/>
          <w:color w:val="000000"/>
        </w:rPr>
        <w:t xml:space="preserve"> first in an exponential way and then </w:t>
      </w:r>
      <w:del w:id="538" w:author="Susan Trumbore" w:date="2019-12-09T16:03:00Z">
        <w:r>
          <w:rPr>
            <w:rFonts w:ascii="Times New Roman" w:eastAsia="Times New Roman" w:hAnsi="Times New Roman" w:cs="Times New Roman"/>
            <w:color w:val="000000"/>
          </w:rPr>
          <w:delText xml:space="preserve">increased </w:delText>
        </w:r>
      </w:del>
      <w:r>
        <w:rPr>
          <w:rFonts w:ascii="Times New Roman" w:eastAsia="Times New Roman" w:hAnsi="Times New Roman" w:cs="Times New Roman"/>
          <w:color w:val="000000"/>
        </w:rPr>
        <w:t xml:space="preserve">linearly (Fig. 6). The exponential phase </w:t>
      </w:r>
      <w:ins w:id="539" w:author="Susan Trumbore" w:date="2019-12-09T16:03:00Z">
        <w:r>
          <w:rPr>
            <w:rFonts w:ascii="Times New Roman" w:eastAsia="Times New Roman" w:hAnsi="Times New Roman" w:cs="Times New Roman"/>
            <w:color w:val="000000"/>
          </w:rPr>
          <w:t>reflects</w:t>
        </w:r>
      </w:ins>
      <w:del w:id="540" w:author="Susan Trumbore" w:date="2019-12-09T16:03:00Z">
        <w:r>
          <w:rPr>
            <w:rFonts w:ascii="Times New Roman" w:eastAsia="Times New Roman" w:hAnsi="Times New Roman" w:cs="Times New Roman"/>
            <w:color w:val="000000"/>
          </w:rPr>
          <w:delText>explains</w:delText>
        </w:r>
      </w:del>
      <w:r>
        <w:rPr>
          <w:rFonts w:ascii="Times New Roman" w:eastAsia="Times New Roman" w:hAnsi="Times New Roman" w:cs="Times New Roman"/>
          <w:color w:val="000000"/>
        </w:rPr>
        <w:t xml:space="preserve"> the progressive and fast depletion of </w:t>
      </w:r>
      <w:del w:id="541" w:author="Susan Trumbore" w:date="2019-12-09T16:03:00Z">
        <w:r>
          <w:rPr>
            <w:rFonts w:ascii="Times New Roman" w:eastAsia="Times New Roman" w:hAnsi="Times New Roman" w:cs="Times New Roman"/>
            <w:color w:val="000000"/>
          </w:rPr>
          <w:delText xml:space="preserve">the </w:delText>
        </w:r>
      </w:del>
      <w:ins w:id="542" w:author="Susan Trumbore" w:date="2019-12-09T16:03:00Z">
        <w:r>
          <w:rPr>
            <w:rFonts w:ascii="Times New Roman" w:eastAsia="Times New Roman" w:hAnsi="Times New Roman" w:cs="Times New Roman"/>
            <w:color w:val="000000"/>
          </w:rPr>
          <w:t xml:space="preserve">young </w:t>
        </w:r>
      </w:ins>
      <w:r>
        <w:rPr>
          <w:rFonts w:ascii="Times New Roman" w:eastAsia="Times New Roman" w:hAnsi="Times New Roman" w:cs="Times New Roman"/>
          <w:color w:val="000000"/>
        </w:rPr>
        <w:t xml:space="preserve">reserves </w:t>
      </w:r>
      <w:ins w:id="543" w:author="Susan Trumbore" w:date="2019-12-09T16:04:00Z">
        <w:r>
          <w:rPr>
            <w:rFonts w:ascii="Times New Roman" w:eastAsia="Times New Roman" w:hAnsi="Times New Roman" w:cs="Times New Roman"/>
            <w:color w:val="000000"/>
          </w:rPr>
          <w:t xml:space="preserve">and increasing importance but slower utilization of </w:t>
        </w:r>
      </w:ins>
      <w:del w:id="544" w:author="Susan Trumbore" w:date="2019-12-09T16:04:00Z">
        <w:r>
          <w:rPr>
            <w:rFonts w:ascii="Times New Roman" w:eastAsia="Times New Roman" w:hAnsi="Times New Roman" w:cs="Times New Roman"/>
            <w:color w:val="000000"/>
          </w:rPr>
          <w:delText>as the proportion of young carbon decreased faster than the</w:delText>
        </w:r>
      </w:del>
      <w:r>
        <w:rPr>
          <w:rFonts w:ascii="Times New Roman" w:eastAsia="Times New Roman" w:hAnsi="Times New Roman" w:cs="Times New Roman"/>
          <w:color w:val="000000"/>
        </w:rPr>
        <w:t xml:space="preserve"> </w:t>
      </w:r>
      <w:del w:id="545" w:author="Susan Trumbore" w:date="2019-12-09T16:04:00Z">
        <w:r>
          <w:rPr>
            <w:rFonts w:ascii="Times New Roman" w:eastAsia="Times New Roman" w:hAnsi="Times New Roman" w:cs="Times New Roman"/>
            <w:color w:val="000000"/>
          </w:rPr>
          <w:delText xml:space="preserve">proportion of </w:delText>
        </w:r>
      </w:del>
      <w:r>
        <w:rPr>
          <w:rFonts w:ascii="Times New Roman" w:eastAsia="Times New Roman" w:hAnsi="Times New Roman" w:cs="Times New Roman"/>
          <w:color w:val="000000"/>
        </w:rPr>
        <w:t xml:space="preserve">old carbon. Then, when the age distribution of the remaining NSC becomes increasingly uniform, the linear phase describes the aging of the </w:t>
      </w:r>
      <w:ins w:id="546" w:author="Susan Trumbore" w:date="2019-12-09T16:04:00Z">
        <w:r>
          <w:rPr>
            <w:rFonts w:ascii="Times New Roman" w:eastAsia="Times New Roman" w:hAnsi="Times New Roman" w:cs="Times New Roman"/>
            <w:color w:val="000000"/>
          </w:rPr>
          <w:t xml:space="preserve">remaining </w:t>
        </w:r>
      </w:ins>
      <w:r>
        <w:rPr>
          <w:rFonts w:ascii="Times New Roman" w:eastAsia="Times New Roman" w:hAnsi="Times New Roman" w:cs="Times New Roman"/>
          <w:color w:val="000000"/>
        </w:rPr>
        <w:t>carbon.</w:t>
      </w:r>
    </w:p>
    <w:p w14:paraId="6C676559"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increase in mean transit time </w:t>
      </w:r>
      <w:ins w:id="547" w:author="Susan Trumbore" w:date="2019-12-09T16:05:00Z">
        <w:r>
          <w:rPr>
            <w:rFonts w:ascii="Times New Roman" w:eastAsia="Times New Roman" w:hAnsi="Times New Roman" w:cs="Times New Roman"/>
            <w:color w:val="000000"/>
          </w:rPr>
          <w:t>during carbon limitation</w:t>
        </w:r>
      </w:ins>
      <w:del w:id="548" w:author="Susan Trumbore" w:date="2019-12-09T16:05:00Z">
        <w:r>
          <w:rPr>
            <w:rFonts w:ascii="Times New Roman" w:eastAsia="Times New Roman" w:hAnsi="Times New Roman" w:cs="Times New Roman"/>
            <w:color w:val="000000"/>
          </w:rPr>
          <w:delText>over time</w:delText>
        </w:r>
      </w:del>
      <w:r>
        <w:rPr>
          <w:rFonts w:ascii="Times New Roman" w:eastAsia="Times New Roman" w:hAnsi="Times New Roman" w:cs="Times New Roman"/>
          <w:color w:val="000000"/>
        </w:rPr>
        <w:t xml:space="preserve"> indicates that trees used incre</w:t>
      </w:r>
      <w:r>
        <w:rPr>
          <w:rFonts w:ascii="Times New Roman" w:eastAsia="Times New Roman" w:hAnsi="Times New Roman" w:cs="Times New Roman"/>
          <w:color w:val="000000"/>
        </w:rPr>
        <w:t xml:space="preserve">asingly older reserves for respiration as the storage pool was exhausted. For trees that can store carbon for a longer time, such as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the </w:t>
      </w:r>
      <w:ins w:id="549" w:author="Susan Trumbore" w:date="2019-12-09T16:05:00Z">
        <w:r>
          <w:rPr>
            <w:rFonts w:ascii="Times New Roman" w:eastAsia="Times New Roman" w:hAnsi="Times New Roman" w:cs="Times New Roman"/>
            <w:color w:val="000000"/>
          </w:rPr>
          <w:t xml:space="preserve">cessation of </w:t>
        </w:r>
      </w:ins>
      <w:del w:id="550" w:author="Susan Trumbore" w:date="2019-12-09T16:05:00Z">
        <w:r>
          <w:rPr>
            <w:rFonts w:ascii="Times New Roman" w:eastAsia="Times New Roman" w:hAnsi="Times New Roman" w:cs="Times New Roman"/>
            <w:color w:val="000000"/>
          </w:rPr>
          <w:delText>stop in the</w:delText>
        </w:r>
      </w:del>
      <w:r>
        <w:rPr>
          <w:rFonts w:ascii="Times New Roman" w:eastAsia="Times New Roman" w:hAnsi="Times New Roman" w:cs="Times New Roman"/>
          <w:color w:val="000000"/>
        </w:rPr>
        <w:t xml:space="preserve"> assimilation </w:t>
      </w:r>
      <w:del w:id="551" w:author="Susan Trumbore" w:date="2019-12-09T16:05:00Z">
        <w:r>
          <w:rPr>
            <w:rFonts w:ascii="Times New Roman" w:eastAsia="Times New Roman" w:hAnsi="Times New Roman" w:cs="Times New Roman"/>
            <w:color w:val="000000"/>
          </w:rPr>
          <w:delText xml:space="preserve">rate </w:delText>
        </w:r>
      </w:del>
      <w:r>
        <w:rPr>
          <w:rFonts w:ascii="Times New Roman" w:eastAsia="Times New Roman" w:hAnsi="Times New Roman" w:cs="Times New Roman"/>
          <w:color w:val="000000"/>
        </w:rPr>
        <w:t xml:space="preserve">resulted in an increase in the mean transit time of several years, due principally to the availability of several decades old NSC in the stem and coarse roots </w:t>
      </w:r>
      <w:ins w:id="552" w:author="Susan Trumbore" w:date="2019-12-09T16:06:00Z">
        <w:r>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lastRenderedPageBreak/>
          <w:t xml:space="preserve">support metabolism </w:t>
        </w:r>
      </w:ins>
      <w:r>
        <w:rPr>
          <w:rFonts w:ascii="Times New Roman" w:eastAsia="Times New Roman" w:hAnsi="Times New Roman" w:cs="Times New Roman"/>
          <w:color w:val="000000"/>
        </w:rPr>
        <w:t xml:space="preserve">(Fig. 3). For </w:t>
      </w:r>
      <w:ins w:id="553" w:author="david andres herrera ramirez" w:date="2019-12-16T20:22:00Z">
        <w:r>
          <w:rPr>
            <w:rFonts w:ascii="Times New Roman" w:eastAsia="Times New Roman" w:hAnsi="Times New Roman" w:cs="Times New Roman"/>
            <w:color w:val="000000"/>
          </w:rPr>
          <w:t>A. rubrum</w:t>
        </w:r>
      </w:ins>
      <w:del w:id="554" w:author="david andres herrera ramirez" w:date="2019-12-16T20:22:00Z">
        <w:r>
          <w:rPr>
            <w:rFonts w:ascii="Times New Roman" w:eastAsia="Times New Roman" w:hAnsi="Times New Roman" w:cs="Times New Roman"/>
            <w:color w:val="000000"/>
          </w:rPr>
          <w:delText>these species</w:delText>
        </w:r>
      </w:del>
      <w:r>
        <w:rPr>
          <w:rFonts w:ascii="Times New Roman" w:eastAsia="Times New Roman" w:hAnsi="Times New Roman" w:cs="Times New Roman"/>
          <w:color w:val="000000"/>
        </w:rPr>
        <w:t xml:space="preserve">, the mean transit time increased from </w:t>
      </w:r>
      <w:r>
        <w:rPr>
          <w:rFonts w:ascii="Times New Roman" w:eastAsia="Times New Roman" w:hAnsi="Times New Roman" w:cs="Times New Roman"/>
          <w:color w:val="000000"/>
        </w:rPr>
        <w:t>2.9</w:t>
      </w:r>
      <w:ins w:id="555" w:author="david andres herrera ramirez" w:date="2019-12-02T19:09:00Z">
        <w:r>
          <w:rPr>
            <w:rFonts w:ascii="Times New Roman" w:eastAsia="Times New Roman" w:hAnsi="Times New Roman" w:cs="Times New Roman"/>
            <w:color w:val="000000"/>
          </w:rPr>
          <w:t xml:space="preserve"> ± 0.31</w:t>
        </w:r>
      </w:ins>
      <w:r>
        <w:rPr>
          <w:rFonts w:ascii="Times New Roman" w:eastAsia="Times New Roman" w:hAnsi="Times New Roman" w:cs="Times New Roman"/>
          <w:color w:val="000000"/>
        </w:rPr>
        <w:t xml:space="preserve"> years </w:t>
      </w:r>
      <w:del w:id="556" w:author="Christine Römermann" w:date="2019-12-19T10:18:00Z">
        <w:r>
          <w:rPr>
            <w:rFonts w:ascii="Times New Roman" w:eastAsia="Times New Roman" w:hAnsi="Times New Roman" w:cs="Times New Roman"/>
            <w:color w:val="000000"/>
          </w:rPr>
          <w:delText xml:space="preserve">old </w:delText>
        </w:r>
      </w:del>
      <w:r>
        <w:rPr>
          <w:rFonts w:ascii="Times New Roman" w:eastAsia="Times New Roman" w:hAnsi="Times New Roman" w:cs="Times New Roman"/>
          <w:color w:val="000000"/>
        </w:rPr>
        <w:t xml:space="preserve">in healthy conditions to </w:t>
      </w:r>
      <w:ins w:id="557" w:author="Susan Trumbore" w:date="2019-12-09T16:08:00Z">
        <w:r>
          <w:rPr>
            <w:rFonts w:ascii="Times New Roman" w:eastAsia="Times New Roman" w:hAnsi="Times New Roman" w:cs="Times New Roman"/>
            <w:color w:val="000000"/>
          </w:rPr>
          <w:t>10.3 ± 0.31 years when trees had consumed 50-60% of the reserves, and to</w:t>
        </w:r>
      </w:ins>
      <w:r>
        <w:rPr>
          <w:rFonts w:ascii="Times New Roman" w:eastAsia="Times New Roman" w:hAnsi="Times New Roman" w:cs="Times New Roman"/>
          <w:color w:val="000000"/>
        </w:rPr>
        <w:t xml:space="preserve"> 21</w:t>
      </w:r>
      <w:ins w:id="558" w:author="david andres herrera ramirez" w:date="2019-12-02T19:09:00Z">
        <w:r>
          <w:rPr>
            <w:rFonts w:ascii="Times New Roman" w:eastAsia="Times New Roman" w:hAnsi="Times New Roman" w:cs="Times New Roman"/>
            <w:color w:val="000000"/>
          </w:rPr>
          <w:t xml:space="preserve"> ± 0.31</w:t>
        </w:r>
      </w:ins>
      <w:r>
        <w:rPr>
          <w:rFonts w:ascii="Times New Roman" w:eastAsia="Times New Roman" w:hAnsi="Times New Roman" w:cs="Times New Roman"/>
          <w:color w:val="000000"/>
        </w:rPr>
        <w:t xml:space="preserve"> years </w:t>
      </w:r>
      <w:del w:id="559" w:author="Christine Römermann" w:date="2019-12-19T10:18:00Z">
        <w:r>
          <w:rPr>
            <w:rFonts w:ascii="Times New Roman" w:eastAsia="Times New Roman" w:hAnsi="Times New Roman" w:cs="Times New Roman"/>
            <w:color w:val="000000"/>
          </w:rPr>
          <w:delText xml:space="preserve">old </w:delText>
        </w:r>
      </w:del>
      <w:del w:id="560" w:author="david andres herrera ramirez" w:date="2019-12-16T20:22:00Z">
        <w:r>
          <w:rPr>
            <w:rFonts w:ascii="Times New Roman" w:eastAsia="Times New Roman" w:hAnsi="Times New Roman" w:cs="Times New Roman"/>
            <w:color w:val="000000"/>
          </w:rPr>
          <w:delText>for</w:delText>
        </w:r>
      </w:del>
      <w:r>
        <w:rPr>
          <w:rFonts w:ascii="Times New Roman" w:eastAsia="Times New Roman" w:hAnsi="Times New Roman" w:cs="Times New Roman"/>
          <w:color w:val="000000"/>
        </w:rPr>
        <w:t xml:space="preserve"> </w:t>
      </w:r>
      <w:del w:id="561" w:author="david andres herrera ramirez" w:date="2019-12-16T20:20:00Z">
        <w:r>
          <w:rPr>
            <w:rFonts w:ascii="Times New Roman" w:eastAsia="Times New Roman" w:hAnsi="Times New Roman" w:cs="Times New Roman"/>
            <w:i/>
            <w:color w:val="000000"/>
          </w:rPr>
          <w:delText>A. rubrum</w:delText>
        </w:r>
      </w:del>
      <w:ins w:id="562" w:author="Susan Trumbore" w:date="2019-12-09T16:06:00Z">
        <w:del w:id="563" w:author="david andres herrera ramirez" w:date="2019-12-16T20:20:00Z">
          <w:r>
            <w:rPr>
              <w:rFonts w:ascii="Times New Roman" w:eastAsia="Times New Roman" w:hAnsi="Times New Roman" w:cs="Times New Roman"/>
              <w:i/>
              <w:color w:val="000000"/>
            </w:rPr>
            <w:delText xml:space="preserve"> </w:delText>
          </w:r>
        </w:del>
        <w:r>
          <w:rPr>
            <w:rFonts w:ascii="Times New Roman" w:eastAsia="Times New Roman" w:hAnsi="Times New Roman" w:cs="Times New Roman"/>
            <w:i/>
            <w:color w:val="000000"/>
          </w:rPr>
          <w:t>when only 20% of their reserves remained</w:t>
        </w:r>
      </w:ins>
      <w:ins w:id="564" w:author="david andres herrera ramirez" w:date="2019-12-18T05:11:00Z">
        <w:r>
          <w:rPr>
            <w:rFonts w:ascii="Times New Roman" w:eastAsia="Times New Roman" w:hAnsi="Times New Roman" w:cs="Times New Roman"/>
            <w:i/>
            <w:color w:val="000000"/>
          </w:rPr>
          <w:t xml:space="preserve"> (Fig. 6)</w:t>
        </w:r>
      </w:ins>
      <w:ins w:id="565" w:author="Susan Trumbore" w:date="2019-12-09T16:06:00Z">
        <w:r>
          <w:rPr>
            <w:rFonts w:ascii="Times New Roman" w:eastAsia="Times New Roman" w:hAnsi="Times New Roman" w:cs="Times New Roman"/>
            <w:i/>
            <w:color w:val="000000"/>
          </w:rPr>
          <w:t xml:space="preserve">.  For </w:t>
        </w:r>
      </w:ins>
      <w:ins w:id="566" w:author="Susan Trumbore" w:date="2019-12-09T16:07:00Z">
        <w:r>
          <w:rPr>
            <w:rFonts w:ascii="Times New Roman" w:eastAsia="Times New Roman" w:hAnsi="Times New Roman" w:cs="Times New Roman"/>
            <w:i/>
            <w:rPrChange w:id="567" w:author="Susan Trumbore" w:date="2019-12-09T16:06:00Z">
              <w:rPr>
                <w:rFonts w:ascii="Times New Roman" w:eastAsia="Times New Roman" w:hAnsi="Times New Roman" w:cs="Times New Roman"/>
                <w:i/>
                <w:color w:val="000000"/>
              </w:rPr>
            </w:rPrChange>
          </w:rPr>
          <w:t xml:space="preserve">P. </w:t>
        </w:r>
        <w:proofErr w:type="spellStart"/>
        <w:r>
          <w:rPr>
            <w:rFonts w:ascii="Times New Roman" w:eastAsia="Times New Roman" w:hAnsi="Times New Roman" w:cs="Times New Roman"/>
            <w:i/>
            <w:rPrChange w:id="568" w:author="Susan Trumbore" w:date="2019-12-09T16:06:00Z">
              <w:rPr>
                <w:rFonts w:ascii="Times New Roman" w:eastAsia="Times New Roman" w:hAnsi="Times New Roman" w:cs="Times New Roman"/>
                <w:i/>
                <w:color w:val="000000"/>
              </w:rPr>
            </w:rPrChange>
          </w:rPr>
          <w:t>taeda</w:t>
        </w:r>
      </w:ins>
      <w:proofErr w:type="spellEnd"/>
      <w:r>
        <w:rPr>
          <w:rFonts w:ascii="Times New Roman" w:eastAsia="Times New Roman" w:hAnsi="Times New Roman" w:cs="Times New Roman"/>
          <w:color w:val="000000"/>
        </w:rPr>
        <w:t xml:space="preserve">, </w:t>
      </w:r>
      <w:ins w:id="569" w:author="Susan Trumbore" w:date="2019-12-09T16:07:00Z">
        <w:r>
          <w:rPr>
            <w:rFonts w:ascii="Times New Roman" w:eastAsia="Times New Roman" w:hAnsi="Times New Roman" w:cs="Times New Roman"/>
            <w:color w:val="000000"/>
          </w:rPr>
          <w:t xml:space="preserve">mean transit times increased </w:t>
        </w:r>
      </w:ins>
      <w:del w:id="570" w:author="Susan Trumbore" w:date="2019-12-09T16:07:00Z">
        <w:r>
          <w:rPr>
            <w:rFonts w:ascii="Times New Roman" w:eastAsia="Times New Roman" w:hAnsi="Times New Roman" w:cs="Times New Roman"/>
            <w:color w:val="000000"/>
          </w:rPr>
          <w:delText>and</w:delText>
        </w:r>
      </w:del>
      <w:r>
        <w:rPr>
          <w:rFonts w:ascii="Times New Roman" w:eastAsia="Times New Roman" w:hAnsi="Times New Roman" w:cs="Times New Roman"/>
          <w:color w:val="000000"/>
        </w:rPr>
        <w:t xml:space="preserve"> from 2.4</w:t>
      </w:r>
      <w:ins w:id="571" w:author="david andres herrera ramirez" w:date="2019-12-02T19:10:00Z">
        <w:r>
          <w:rPr>
            <w:rFonts w:ascii="Times New Roman" w:eastAsia="Times New Roman" w:hAnsi="Times New Roman" w:cs="Times New Roman"/>
            <w:color w:val="000000"/>
          </w:rPr>
          <w:t xml:space="preserve"> ± 0.09</w:t>
        </w:r>
      </w:ins>
      <w:r>
        <w:rPr>
          <w:rFonts w:ascii="Times New Roman" w:eastAsia="Times New Roman" w:hAnsi="Times New Roman" w:cs="Times New Roman"/>
          <w:color w:val="000000"/>
        </w:rPr>
        <w:t xml:space="preserve"> </w:t>
      </w:r>
      <w:ins w:id="572" w:author="Susan Trumbore" w:date="2019-12-09T16:09:00Z">
        <w:r>
          <w:rPr>
            <w:rFonts w:ascii="Times New Roman" w:eastAsia="Times New Roman" w:hAnsi="Times New Roman" w:cs="Times New Roman"/>
            <w:color w:val="000000"/>
          </w:rPr>
          <w:t xml:space="preserve">years at steady state </w:t>
        </w:r>
      </w:ins>
      <w:r>
        <w:rPr>
          <w:rFonts w:ascii="Times New Roman" w:eastAsia="Times New Roman" w:hAnsi="Times New Roman" w:cs="Times New Roman"/>
          <w:color w:val="000000"/>
        </w:rPr>
        <w:t xml:space="preserve">to </w:t>
      </w:r>
      <w:ins w:id="573" w:author="Susan Trumbore" w:date="2019-12-09T16:09:00Z">
        <w:r>
          <w:rPr>
            <w:rFonts w:ascii="Times New Roman" w:eastAsia="Times New Roman" w:hAnsi="Times New Roman" w:cs="Times New Roman"/>
            <w:color w:val="000000"/>
          </w:rPr>
          <w:t xml:space="preserve">5 ± 0.09 years (50-60% consumption), and to </w:t>
        </w:r>
      </w:ins>
      <w:r>
        <w:rPr>
          <w:rFonts w:ascii="Times New Roman" w:eastAsia="Times New Roman" w:hAnsi="Times New Roman" w:cs="Times New Roman"/>
          <w:color w:val="000000"/>
        </w:rPr>
        <w:t>13</w:t>
      </w:r>
      <w:ins w:id="574" w:author="david andres herrera ramirez" w:date="2019-12-02T19:10:00Z">
        <w:r>
          <w:rPr>
            <w:rFonts w:ascii="Times New Roman" w:eastAsia="Times New Roman" w:hAnsi="Times New Roman" w:cs="Times New Roman"/>
            <w:color w:val="000000"/>
          </w:rPr>
          <w:t xml:space="preserve"> ± 0.09</w:t>
        </w:r>
      </w:ins>
      <w:r>
        <w:rPr>
          <w:rFonts w:ascii="Times New Roman" w:eastAsia="Times New Roman" w:hAnsi="Times New Roman" w:cs="Times New Roman"/>
          <w:color w:val="000000"/>
        </w:rPr>
        <w:t xml:space="preserve"> years </w:t>
      </w:r>
      <w:del w:id="575" w:author="Christine Römermann" w:date="2019-12-19T10:18:00Z">
        <w:r>
          <w:rPr>
            <w:rFonts w:ascii="Times New Roman" w:eastAsia="Times New Roman" w:hAnsi="Times New Roman" w:cs="Times New Roman"/>
            <w:color w:val="000000"/>
          </w:rPr>
          <w:delText>old</w:delText>
        </w:r>
      </w:del>
      <w:ins w:id="576" w:author="Susan Trumbore" w:date="2019-12-09T16:07:00Z">
        <w:del w:id="577" w:author="Christine Römermann" w:date="2019-12-19T10:18: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(80% consumed)</w:t>
        </w:r>
        <w:del w:id="578" w:author="david andres herrera ramirez" w:date="2019-12-18T05:11:00Z">
          <w:r>
            <w:rPr>
              <w:rFonts w:ascii="Times New Roman" w:eastAsia="Times New Roman" w:hAnsi="Times New Roman" w:cs="Times New Roman"/>
              <w:color w:val="000000"/>
            </w:rPr>
            <w:delText>.</w:delText>
          </w:r>
        </w:del>
      </w:ins>
      <w:r>
        <w:rPr>
          <w:rFonts w:ascii="Times New Roman" w:eastAsia="Times New Roman" w:hAnsi="Times New Roman" w:cs="Times New Roman"/>
          <w:color w:val="000000"/>
        </w:rPr>
        <w:t xml:space="preserve"> </w:t>
      </w:r>
      <w:del w:id="579" w:author="Susan Trumbore" w:date="2019-12-09T16:07:00Z">
        <w:r>
          <w:rPr>
            <w:rFonts w:ascii="Times New Roman" w:eastAsia="Times New Roman" w:hAnsi="Times New Roman" w:cs="Times New Roman"/>
            <w:color w:val="000000"/>
          </w:rPr>
          <w:delText xml:space="preserve">for </w:delText>
        </w:r>
        <w:r>
          <w:rPr>
            <w:rFonts w:ascii="Times New Roman" w:eastAsia="Times New Roman" w:hAnsi="Times New Roman" w:cs="Times New Roman"/>
            <w:i/>
            <w:color w:val="000000"/>
          </w:rPr>
          <w:delText>P. taeda</w:delText>
        </w:r>
      </w:del>
      <w:r>
        <w:rPr>
          <w:rFonts w:ascii="Times New Roman" w:eastAsia="Times New Roman" w:hAnsi="Times New Roman" w:cs="Times New Roman"/>
          <w:color w:val="000000"/>
        </w:rPr>
        <w:t xml:space="preserve">, </w:t>
      </w:r>
      <w:del w:id="580" w:author="Susan Trumbore" w:date="2019-12-09T16:06:00Z">
        <w:r>
          <w:rPr>
            <w:rFonts w:ascii="Times New Roman" w:eastAsia="Times New Roman" w:hAnsi="Times New Roman" w:cs="Times New Roman"/>
            <w:color w:val="000000"/>
          </w:rPr>
          <w:delText>when trees already consumed around 80% of their reserves</w:delText>
        </w:r>
      </w:del>
      <w:ins w:id="581" w:author="david andres herrera ramirez" w:date="2019-12-02T19:11:00Z">
        <w:del w:id="582" w:author="Susan Trumbore" w:date="2019-12-09T16:06: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(Fig. 6)</w:t>
        </w:r>
      </w:ins>
      <w:r>
        <w:rPr>
          <w:rFonts w:ascii="Times New Roman" w:eastAsia="Times New Roman" w:hAnsi="Times New Roman" w:cs="Times New Roman"/>
        </w:rPr>
        <w:t xml:space="preserve">. </w:t>
      </w:r>
      <w:del w:id="583" w:author="Susan Trumbore" w:date="2019-12-09T16:07:00Z">
        <w:r>
          <w:rPr>
            <w:rFonts w:ascii="Times New Roman" w:eastAsia="Times New Roman" w:hAnsi="Times New Roman" w:cs="Times New Roman"/>
          </w:rPr>
          <w:delText xml:space="preserve">If we </w:delText>
        </w:r>
      </w:del>
      <w:ins w:id="584" w:author="david andres herrera ramirez" w:date="2019-12-04T21:58:00Z">
        <w:del w:id="585" w:author="Susan Trumbore" w:date="2019-12-09T16:07:00Z">
          <w:r>
            <w:rPr>
              <w:rFonts w:ascii="Times New Roman" w:eastAsia="Times New Roman" w:hAnsi="Times New Roman" w:cs="Times New Roman"/>
            </w:rPr>
            <w:delText xml:space="preserve">look at </w:delText>
          </w:r>
        </w:del>
      </w:ins>
      <w:del w:id="586" w:author="Susan Trumbore" w:date="2019-12-09T16:07:00Z">
        <w:r>
          <w:rPr>
            <w:rFonts w:ascii="Times New Roman" w:eastAsia="Times New Roman" w:hAnsi="Times New Roman" w:cs="Times New Roman"/>
          </w:rPr>
          <w:delText xml:space="preserve">consider consumption levels between 50 to 60% of the NSC the mean transit time raised to 10.3 </w:delText>
        </w:r>
      </w:del>
      <w:ins w:id="587" w:author="david andres herrera ramirez" w:date="2019-12-02T19:09:00Z">
        <w:del w:id="588" w:author="Susan Trumbore" w:date="2019-12-09T16:07:00Z">
          <w:r>
            <w:rPr>
              <w:rFonts w:ascii="Times New Roman" w:eastAsia="Times New Roman" w:hAnsi="Times New Roman" w:cs="Times New Roman"/>
            </w:rPr>
            <w:delText>± 0.31</w:delText>
          </w:r>
        </w:del>
      </w:ins>
      <w:del w:id="589" w:author="Susan Trumbore" w:date="2019-12-09T16:07:00Z">
        <w:r>
          <w:rPr>
            <w:rFonts w:ascii="Times New Roman" w:eastAsia="Times New Roman" w:hAnsi="Times New Roman" w:cs="Times New Roman"/>
          </w:rPr>
          <w:delText>±4</w:delText>
        </w:r>
        <w:r>
          <w:rPr>
            <w:rFonts w:ascii="Times New Roman" w:eastAsia="Times New Roman" w:hAnsi="Times New Roman" w:cs="Times New Roman"/>
            <w:color w:val="000000"/>
          </w:rPr>
          <w:delText xml:space="preserve"> years old for </w:delText>
        </w:r>
        <w:r>
          <w:rPr>
            <w:rFonts w:ascii="Times New Roman" w:eastAsia="Times New Roman" w:hAnsi="Times New Roman" w:cs="Times New Roman"/>
            <w:i/>
          </w:rPr>
          <w:delText>A. rubrum</w:delText>
        </w:r>
        <w:r>
          <w:rPr>
            <w:rFonts w:ascii="Times New Roman" w:eastAsia="Times New Roman" w:hAnsi="Times New Roman" w:cs="Times New Roman"/>
            <w:i/>
            <w:color w:val="000000"/>
          </w:rPr>
          <w:delText xml:space="preserve"> </w:delText>
        </w:r>
        <w:r>
          <w:rPr>
            <w:rFonts w:ascii="Times New Roman" w:eastAsia="Times New Roman" w:hAnsi="Times New Roman" w:cs="Times New Roman"/>
            <w:color w:val="000000"/>
          </w:rPr>
          <w:delText>and</w:delText>
        </w:r>
      </w:del>
      <w:ins w:id="590" w:author="david andres herrera ramirez" w:date="2019-12-04T22:00:00Z">
        <w:del w:id="591" w:author="Susan Trumbore" w:date="2019-12-09T16:07:00Z">
          <w:r>
            <w:rPr>
              <w:rFonts w:ascii="Times New Roman" w:eastAsia="Times New Roman" w:hAnsi="Times New Roman" w:cs="Times New Roman"/>
              <w:color w:val="000000"/>
            </w:rPr>
            <w:delText xml:space="preserve"> </w:delText>
          </w:r>
        </w:del>
      </w:ins>
      <w:del w:id="592" w:author="Susan Trumbore" w:date="2019-12-09T16:07:00Z">
        <w:r>
          <w:rPr>
            <w:rFonts w:ascii="Times New Roman" w:eastAsia="Times New Roman" w:hAnsi="Times New Roman" w:cs="Times New Roman"/>
            <w:color w:val="000000"/>
          </w:rPr>
          <w:delText xml:space="preserve"> to</w:delText>
        </w:r>
        <w:r>
          <w:rPr>
            <w:rFonts w:ascii="Times New Roman" w:eastAsia="Times New Roman" w:hAnsi="Times New Roman" w:cs="Times New Roman"/>
            <w:color w:val="000000"/>
          </w:rPr>
          <w:delText xml:space="preserve"> </w:delText>
        </w:r>
        <w:r>
          <w:rPr>
            <w:rFonts w:ascii="Times New Roman" w:eastAsia="Times New Roman" w:hAnsi="Times New Roman" w:cs="Times New Roman"/>
          </w:rPr>
          <w:delText>5</w:delText>
        </w:r>
        <w:r>
          <w:rPr>
            <w:rFonts w:ascii="Times New Roman" w:eastAsia="Times New Roman" w:hAnsi="Times New Roman" w:cs="Times New Roman"/>
            <w:color w:val="000000"/>
          </w:rPr>
          <w:delText xml:space="preserve"> </w:delText>
        </w:r>
      </w:del>
      <w:ins w:id="593" w:author="david andres herrera ramirez" w:date="2019-12-02T19:10:00Z">
        <w:del w:id="594" w:author="Susan Trumbore" w:date="2019-12-09T16:07:00Z">
          <w:r>
            <w:rPr>
              <w:rFonts w:ascii="Times New Roman" w:eastAsia="Times New Roman" w:hAnsi="Times New Roman" w:cs="Times New Roman"/>
              <w:color w:val="000000"/>
            </w:rPr>
            <w:delText>± 0.09</w:delText>
          </w:r>
        </w:del>
      </w:ins>
      <w:del w:id="595" w:author="Susan Trumbore" w:date="2019-12-09T16:07:00Z">
        <w:r>
          <w:rPr>
            <w:rFonts w:ascii="Times New Roman" w:eastAsia="Times New Roman" w:hAnsi="Times New Roman" w:cs="Times New Roman"/>
          </w:rPr>
          <w:delText>± 1.5</w:delText>
        </w:r>
        <w:r>
          <w:rPr>
            <w:rFonts w:ascii="Times New Roman" w:eastAsia="Times New Roman" w:hAnsi="Times New Roman" w:cs="Times New Roman"/>
            <w:color w:val="000000"/>
          </w:rPr>
          <w:delText xml:space="preserve"> years old for </w:delText>
        </w:r>
        <w:r>
          <w:rPr>
            <w:rFonts w:ascii="Times New Roman" w:eastAsia="Times New Roman" w:hAnsi="Times New Roman" w:cs="Times New Roman"/>
            <w:i/>
            <w:color w:val="000000"/>
          </w:rPr>
          <w:delText>P. taeda</w:delText>
        </w:r>
        <w:r>
          <w:rPr>
            <w:rFonts w:ascii="Times New Roman" w:eastAsia="Times New Roman" w:hAnsi="Times New Roman" w:cs="Times New Roman"/>
            <w:color w:val="000000"/>
          </w:rPr>
          <w:delText xml:space="preserve"> (Fig. 6). </w:delText>
        </w:r>
      </w:del>
      <w:del w:id="596" w:author="david andres herrera ramirez" w:date="2019-12-04T22:00:00Z">
        <w:r>
          <w:rPr>
            <w:rFonts w:ascii="Times New Roman" w:eastAsia="Times New Roman" w:hAnsi="Times New Roman" w:cs="Times New Roman"/>
            <w:color w:val="000000"/>
          </w:rPr>
          <w:delText xml:space="preserve">It took around 5 years for them to consume 80% of their reserves and </w:delText>
        </w:r>
        <w:r>
          <w:rPr>
            <w:rFonts w:ascii="Times New Roman" w:eastAsia="Times New Roman" w:hAnsi="Times New Roman" w:cs="Times New Roman"/>
            <w:color w:val="000000"/>
          </w:rPr>
          <w:delText xml:space="preserve">3 </w:delText>
        </w:r>
        <w:r>
          <w:rPr>
            <w:rFonts w:ascii="Times New Roman" w:eastAsia="Times New Roman" w:hAnsi="Times New Roman" w:cs="Times New Roman"/>
          </w:rPr>
          <w:delText xml:space="preserve">± 1 </w:delText>
        </w:r>
        <w:r>
          <w:rPr>
            <w:rFonts w:ascii="Times New Roman" w:eastAsia="Times New Roman" w:hAnsi="Times New Roman" w:cs="Times New Roman"/>
            <w:color w:val="000000"/>
          </w:rPr>
          <w:delText>years to consume 50% (Fig. 6). In contrast, f</w:delText>
        </w:r>
      </w:del>
      <w:ins w:id="597" w:author="david andres herrera ramirez" w:date="2019-12-04T22:00:00Z">
        <w:r>
          <w:rPr>
            <w:rFonts w:ascii="Times New Roman" w:eastAsia="Times New Roman" w:hAnsi="Times New Roman" w:cs="Times New Roman"/>
            <w:color w:val="000000"/>
          </w:rPr>
          <w:t>F</w:t>
        </w:r>
      </w:ins>
      <w:r>
        <w:rPr>
          <w:rFonts w:ascii="Times New Roman" w:eastAsia="Times New Roman" w:hAnsi="Times New Roman" w:cs="Times New Roman"/>
          <w:color w:val="000000"/>
        </w:rPr>
        <w:t xml:space="preserve">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trees growing in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forest, the transit time increased from 0.48 </w:t>
      </w:r>
      <w:ins w:id="598" w:author="david andres herrera ramirez" w:date="2019-12-16T20:23:00Z">
        <w:r>
          <w:rPr>
            <w:rFonts w:ascii="Times New Roman" w:eastAsia="Times New Roman" w:hAnsi="Times New Roman" w:cs="Times New Roman"/>
            <w:color w:val="000000"/>
          </w:rPr>
          <w:t xml:space="preserve">± 0.08 years </w:t>
        </w:r>
      </w:ins>
      <w:r>
        <w:rPr>
          <w:rFonts w:ascii="Times New Roman" w:eastAsia="Times New Roman" w:hAnsi="Times New Roman" w:cs="Times New Roman"/>
          <w:color w:val="000000"/>
        </w:rPr>
        <w:t>to 4</w:t>
      </w:r>
      <w:ins w:id="599" w:author="david andres herrera ramirez" w:date="2019-12-16T20:23:00Z">
        <w:r>
          <w:rPr>
            <w:rFonts w:ascii="Times New Roman" w:eastAsia="Times New Roman" w:hAnsi="Times New Roman" w:cs="Times New Roman"/>
            <w:color w:val="000000"/>
          </w:rPr>
          <w:t xml:space="preserve"> ± 0.08</w:t>
        </w:r>
      </w:ins>
      <w:r>
        <w:rPr>
          <w:rFonts w:ascii="Times New Roman" w:eastAsia="Times New Roman" w:hAnsi="Times New Roman" w:cs="Times New Roman"/>
          <w:color w:val="000000"/>
        </w:rPr>
        <w:t xml:space="preserve"> years </w:t>
      </w:r>
      <w:del w:id="600" w:author="Christine Römermann" w:date="2019-12-19T10:18:00Z">
        <w:r>
          <w:rPr>
            <w:rFonts w:ascii="Times New Roman" w:eastAsia="Times New Roman" w:hAnsi="Times New Roman" w:cs="Times New Roman"/>
            <w:color w:val="000000"/>
          </w:rPr>
          <w:delText xml:space="preserve">old </w:delText>
        </w:r>
      </w:del>
      <w:r>
        <w:rPr>
          <w:rFonts w:ascii="Times New Roman" w:eastAsia="Times New Roman" w:hAnsi="Times New Roman" w:cs="Times New Roman"/>
          <w:color w:val="000000"/>
        </w:rPr>
        <w:t>at the end of the exponential trend (Fig. 6)</w:t>
      </w:r>
      <w:del w:id="601" w:author="david andres herrera ramirez" w:date="2019-12-04T22:02:00Z">
        <w:r>
          <w:rPr>
            <w:rFonts w:ascii="Times New Roman" w:eastAsia="Times New Roman" w:hAnsi="Times New Roman" w:cs="Times New Roman"/>
            <w:color w:val="000000"/>
          </w:rPr>
          <w:delText xml:space="preserve"> in just 2 years</w:delText>
        </w:r>
      </w:del>
      <w:r>
        <w:rPr>
          <w:rFonts w:ascii="Times New Roman" w:eastAsia="Times New Roman" w:hAnsi="Times New Roman" w:cs="Times New Roman"/>
          <w:color w:val="000000"/>
        </w:rPr>
        <w:t>.</w:t>
      </w:r>
    </w:p>
    <w:p w14:paraId="55A7F613" w14:textId="77777777" w:rsidR="002503E1" w:rsidRDefault="00052AAB">
      <w:pPr>
        <w:pStyle w:val="Ttulo2"/>
        <w:spacing w:line="360" w:lineRule="auto"/>
        <w:rPr>
          <w:rFonts w:ascii="Times New Roman" w:eastAsia="Times New Roman" w:hAnsi="Times New Roman" w:cs="Times New Roman"/>
          <w:sz w:val="24"/>
          <w:szCs w:val="24"/>
        </w:rPr>
      </w:pPr>
      <w:bookmarkStart w:id="602" w:name="4d34og8" w:colFirst="0" w:colLast="0"/>
      <w:bookmarkEnd w:id="602"/>
      <w:r>
        <w:rPr>
          <w:rFonts w:ascii="Times New Roman" w:eastAsia="Times New Roman" w:hAnsi="Times New Roman" w:cs="Times New Roman"/>
          <w:sz w:val="24"/>
          <w:szCs w:val="24"/>
        </w:rPr>
        <w:t>Sensitivity and uncertainty of mean age</w:t>
      </w:r>
      <w:del w:id="603" w:author="Carlos Sierra" w:date="2019-12-11T08:22: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mean transit time</w:t>
      </w:r>
      <w:del w:id="604" w:author="Carlos Sierra" w:date="2019-12-11T08:22: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variations in sink strength</w:t>
      </w:r>
    </w:p>
    <w:p w14:paraId="279822BA"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ins w:id="605" w:author="david andres herrera ramirez" w:date="2019-12-04T22:04:00Z">
        <w:del w:id="606" w:author="david andres herrera ramirez" w:date="2019-12-04T22:04:00Z">
          <w:r>
            <w:rPr>
              <w:rFonts w:ascii="Times New Roman" w:eastAsia="Times New Roman" w:hAnsi="Times New Roman" w:cs="Times New Roman"/>
            </w:rPr>
            <w:delText>Similar carbon transfer coefficients had the main influence i the predicted mean age and mean transit time for all three species.</w:delText>
          </w:r>
        </w:del>
      </w:ins>
      <w:del w:id="607" w:author="david andres herrera ramirez" w:date="2019-12-04T22:04:00Z">
        <w:r>
          <w:rPr>
            <w:rFonts w:ascii="Times New Roman" w:eastAsia="Times New Roman" w:hAnsi="Times New Roman" w:cs="Times New Roman"/>
            <w:color w:val="000000"/>
          </w:rPr>
          <w:delText>The predicted mean age and the mean transit time of NSC were similar in terms of their sensitiv</w:delText>
        </w:r>
        <w:r>
          <w:rPr>
            <w:rFonts w:ascii="Times New Roman" w:eastAsia="Times New Roman" w:hAnsi="Times New Roman" w:cs="Times New Roman"/>
            <w:color w:val="000000"/>
          </w:rPr>
          <w:delText>ity to changes in the tree carbon cycling rates for all tree species</w:delText>
        </w:r>
      </w:del>
      <w:r>
        <w:rPr>
          <w:rFonts w:ascii="Times New Roman" w:eastAsia="Times New Roman" w:hAnsi="Times New Roman" w:cs="Times New Roman"/>
          <w:color w:val="000000"/>
        </w:rPr>
        <w:t>. The mean age was mainly sensitive to changes in the consumption of NSC from stored carbon in the stem, branches and coarse roots (Cs) and the loss of NSC in the transition from sapwood to heartwood (LSs) (</w:t>
      </w:r>
      <w:ins w:id="608" w:author="david andres herrera ramirez" w:date="2019-12-19T18:04:00Z">
        <w:r>
          <w:rPr>
            <w:rFonts w:ascii="Times New Roman" w:eastAsia="Times New Roman" w:hAnsi="Times New Roman" w:cs="Times New Roman"/>
            <w:color w:val="000000"/>
          </w:rPr>
          <w:t>Fig. S2</w:t>
        </w:r>
      </w:ins>
      <w:del w:id="609" w:author="david andres herrera ramirez" w:date="2019-12-19T18:04:00Z">
        <w:r>
          <w:rPr>
            <w:rFonts w:ascii="Times New Roman" w:eastAsia="Times New Roman" w:hAnsi="Times New Roman" w:cs="Times New Roman"/>
            <w:color w:val="000000"/>
          </w:rPr>
          <w:delText>Fig. 7</w:delText>
        </w:r>
      </w:del>
      <w:r>
        <w:rPr>
          <w:rFonts w:ascii="Times New Roman" w:eastAsia="Times New Roman" w:hAnsi="Times New Roman" w:cs="Times New Roman"/>
          <w:color w:val="000000"/>
        </w:rPr>
        <w:t>). The mean transit time was princip</w:t>
      </w:r>
      <w:r>
        <w:rPr>
          <w:rFonts w:ascii="Times New Roman" w:eastAsia="Times New Roman" w:hAnsi="Times New Roman" w:cs="Times New Roman"/>
          <w:color w:val="000000"/>
        </w:rPr>
        <w:t xml:space="preserve">ally sensitive to the allocation of NSC to storage in the roots (Sr and </w:t>
      </w:r>
      <w:proofErr w:type="spellStart"/>
      <w:r>
        <w:rPr>
          <w:rFonts w:ascii="Times New Roman" w:eastAsia="Times New Roman" w:hAnsi="Times New Roman" w:cs="Times New Roman"/>
          <w:color w:val="000000"/>
        </w:rPr>
        <w:t>Sbr</w:t>
      </w:r>
      <w:proofErr w:type="spellEnd"/>
      <w:r>
        <w:rPr>
          <w:rFonts w:ascii="Times New Roman" w:eastAsia="Times New Roman" w:hAnsi="Times New Roman" w:cs="Times New Roman"/>
          <w:color w:val="000000"/>
        </w:rPr>
        <w:t>) and</w:t>
      </w:r>
      <w:del w:id="610" w:author="david andres herrera ramirez" w:date="2019-12-07T21:21:00Z">
        <w:r>
          <w:rPr>
            <w:rFonts w:ascii="Times New Roman" w:eastAsia="Times New Roman" w:hAnsi="Times New Roman" w:cs="Times New Roman"/>
            <w:color w:val="000000"/>
          </w:rPr>
          <w:delText xml:space="preserve"> to</w:delText>
        </w:r>
      </w:del>
      <w:r>
        <w:rPr>
          <w:rFonts w:ascii="Times New Roman" w:eastAsia="Times New Roman" w:hAnsi="Times New Roman" w:cs="Times New Roman"/>
          <w:color w:val="000000"/>
        </w:rPr>
        <w:t xml:space="preserve"> root growth (Gr). In addition, both quantities were sensitive to changes </w:t>
      </w:r>
      <w:ins w:id="611" w:author="Carlos Sierra" w:date="2019-12-11T08:23:00Z">
        <w:r>
          <w:rPr>
            <w:rFonts w:ascii="Times New Roman" w:eastAsia="Times New Roman" w:hAnsi="Times New Roman" w:cs="Times New Roman"/>
            <w:color w:val="000000"/>
          </w:rPr>
          <w:t xml:space="preserve">in </w:t>
        </w:r>
      </w:ins>
      <w:del w:id="612" w:author="Carlos Sierra" w:date="2019-12-11T08:23:00Z">
        <w:r>
          <w:rPr>
            <w:rFonts w:ascii="Times New Roman" w:eastAsia="Times New Roman" w:hAnsi="Times New Roman" w:cs="Times New Roman"/>
            <w:color w:val="000000"/>
          </w:rPr>
          <w:delText xml:space="preserve">to </w:delText>
        </w:r>
      </w:del>
      <w:r>
        <w:rPr>
          <w:rFonts w:ascii="Times New Roman" w:eastAsia="Times New Roman" w:hAnsi="Times New Roman" w:cs="Times New Roman"/>
          <w:color w:val="000000"/>
        </w:rPr>
        <w:t>the allocation to root active NSC (</w:t>
      </w:r>
      <w:proofErr w:type="spellStart"/>
      <w:r>
        <w:rPr>
          <w:rFonts w:ascii="Times New Roman" w:eastAsia="Times New Roman" w:hAnsi="Times New Roman" w:cs="Times New Roman"/>
          <w:color w:val="000000"/>
        </w:rPr>
        <w:t>Stor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BRl</w:t>
      </w:r>
      <w:proofErr w:type="spellEnd"/>
      <w:r>
        <w:rPr>
          <w:rFonts w:ascii="Times New Roman" w:eastAsia="Times New Roman" w:hAnsi="Times New Roman" w:cs="Times New Roman"/>
          <w:color w:val="000000"/>
        </w:rPr>
        <w:t>)</w:t>
      </w:r>
      <w:ins w:id="613" w:author="Carlos Sierra" w:date="2019-12-11T08:23: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and </w:t>
      </w:r>
      <w:ins w:id="614" w:author="Carlos Sierra" w:date="2019-12-11T08:24:00Z">
        <w:r>
          <w:rPr>
            <w:rFonts w:ascii="Times New Roman" w:eastAsia="Times New Roman" w:hAnsi="Times New Roman" w:cs="Times New Roman"/>
            <w:color w:val="000000"/>
          </w:rPr>
          <w:t xml:space="preserve">to a lesser degree, </w:t>
        </w:r>
      </w:ins>
      <w:r>
        <w:rPr>
          <w:rFonts w:ascii="Times New Roman" w:eastAsia="Times New Roman" w:hAnsi="Times New Roman" w:cs="Times New Roman"/>
          <w:color w:val="000000"/>
        </w:rPr>
        <w:t xml:space="preserve">to root respiration (Rr) </w:t>
      </w:r>
      <w:del w:id="615" w:author="Carlos Sierra" w:date="2019-12-11T08:24:00Z">
        <w:r>
          <w:rPr>
            <w:rFonts w:ascii="Times New Roman" w:eastAsia="Times New Roman" w:hAnsi="Times New Roman" w:cs="Times New Roman"/>
            <w:color w:val="000000"/>
          </w:rPr>
          <w:delText xml:space="preserve">to a lesser degree </w:delText>
        </w:r>
      </w:del>
      <w:r>
        <w:rPr>
          <w:rFonts w:ascii="Times New Roman" w:eastAsia="Times New Roman" w:hAnsi="Times New Roman" w:cs="Times New Roman"/>
          <w:color w:val="000000"/>
        </w:rPr>
        <w:t>(</w:t>
      </w:r>
      <w:ins w:id="616" w:author="david andres herrera ramirez" w:date="2019-12-19T18:04:00Z">
        <w:r>
          <w:rPr>
            <w:rFonts w:ascii="Times New Roman" w:eastAsia="Times New Roman" w:hAnsi="Times New Roman" w:cs="Times New Roman"/>
            <w:color w:val="000000"/>
          </w:rPr>
          <w:t>Fig. S2</w:t>
        </w:r>
      </w:ins>
      <w:del w:id="617" w:author="david andres herrera ramirez" w:date="2019-12-19T18:04:00Z">
        <w:r>
          <w:rPr>
            <w:rFonts w:ascii="Times New Roman" w:eastAsia="Times New Roman" w:hAnsi="Times New Roman" w:cs="Times New Roman"/>
            <w:color w:val="000000"/>
          </w:rPr>
          <w:delText>Fig. 7</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The impact of changes in these cycling rates on the mean age and mean transit time is complex and non-linear in some cases</w:t>
      </w:r>
      <w:ins w:id="618" w:author="david andres herrera ramirez" w:date="2019-12-03T16:19:00Z">
        <w:r>
          <w:rPr>
            <w:rFonts w:ascii="Times New Roman" w:eastAsia="Times New Roman" w:hAnsi="Times New Roman" w:cs="Times New Roman"/>
          </w:rPr>
          <w:t xml:space="preserve"> as indicated by high variance</w:t>
        </w:r>
        <w:del w:id="619" w:author="Carlos Sierra" w:date="2019-12-11T08:24:00Z">
          <w:r>
            <w:rPr>
              <w:rFonts w:ascii="Times New Roman" w:eastAsia="Times New Roman" w:hAnsi="Times New Roman" w:cs="Times New Roman"/>
            </w:rPr>
            <w:delText>s</w:delText>
          </w:r>
        </w:del>
        <w:r>
          <w:rPr>
            <w:rFonts w:ascii="Times New Roman" w:eastAsia="Times New Roman" w:hAnsi="Times New Roman" w:cs="Times New Roman"/>
          </w:rPr>
          <w:t xml:space="preserve"> of the sensitivity </w:t>
        </w:r>
        <w:proofErr w:type="gramStart"/>
        <w:r>
          <w:rPr>
            <w:rFonts w:ascii="Times New Roman" w:eastAsia="Times New Roman" w:hAnsi="Times New Roman" w:cs="Times New Roman"/>
          </w:rPr>
          <w:t xml:space="preserve">index </w:t>
        </w:r>
      </w:ins>
      <w:r>
        <w:rPr>
          <w:rFonts w:ascii="Times New Roman" w:eastAsia="Times New Roman" w:hAnsi="Times New Roman" w:cs="Times New Roman"/>
        </w:rPr>
        <w:t xml:space="preserve"> (</w:t>
      </w:r>
      <w:proofErr w:type="gramEnd"/>
      <w:ins w:id="620" w:author="david andres herrera ramirez" w:date="2019-12-03T16:19:00Z">
        <w:r>
          <w:rPr>
            <w:rFonts w:ascii="Times New Roman" w:eastAsia="Times New Roman" w:hAnsi="Times New Roman" w:cs="Times New Roman"/>
          </w:rPr>
          <w:t>Fig. S2 and S3</w:t>
        </w:r>
      </w:ins>
      <w:del w:id="621" w:author="david andres herrera ramirez" w:date="2019-12-03T16:19:00Z">
        <w:r>
          <w:rPr>
            <w:rFonts w:ascii="Times New Roman" w:eastAsia="Times New Roman" w:hAnsi="Times New Roman" w:cs="Times New Roman"/>
          </w:rPr>
          <w:delText>Fig. 8</w:delText>
        </w:r>
      </w:del>
      <w:r>
        <w:rPr>
          <w:rFonts w:ascii="Times New Roman" w:eastAsia="Times New Roman" w:hAnsi="Times New Roman" w:cs="Times New Roman"/>
        </w:rPr>
        <w:t>). But i</w:t>
      </w:r>
      <w:r>
        <w:rPr>
          <w:rFonts w:ascii="Times New Roman" w:eastAsia="Times New Roman" w:hAnsi="Times New Roman" w:cs="Times New Roman"/>
          <w:color w:val="000000"/>
        </w:rPr>
        <w:t xml:space="preserve">n general, </w:t>
      </w:r>
      <w:r>
        <w:rPr>
          <w:rFonts w:ascii="Times New Roman" w:eastAsia="Times New Roman" w:hAnsi="Times New Roman" w:cs="Times New Roman"/>
        </w:rPr>
        <w:t>t</w:t>
      </w:r>
      <w:r>
        <w:rPr>
          <w:rFonts w:ascii="Times New Roman" w:eastAsia="Times New Roman" w:hAnsi="Times New Roman" w:cs="Times New Roman"/>
          <w:color w:val="000000"/>
        </w:rPr>
        <w:t xml:space="preserve">he </w:t>
      </w:r>
      <w:r>
        <w:rPr>
          <w:rFonts w:ascii="Times New Roman" w:eastAsia="Times New Roman" w:hAnsi="Times New Roman" w:cs="Times New Roman"/>
        </w:rPr>
        <w:t xml:space="preserve">higher the consumption from the </w:t>
      </w:r>
      <w:r>
        <w:rPr>
          <w:rFonts w:ascii="Times New Roman" w:eastAsia="Times New Roman" w:hAnsi="Times New Roman" w:cs="Times New Roman"/>
        </w:rPr>
        <w:t>NSC stem pools</w:t>
      </w:r>
      <w:ins w:id="622" w:author="Susan Trumbore" w:date="2019-12-09T16:11:00Z">
        <w:r>
          <w:rPr>
            <w:rFonts w:ascii="Times New Roman" w:eastAsia="Times New Roman" w:hAnsi="Times New Roman" w:cs="Times New Roman"/>
          </w:rPr>
          <w:t>,</w:t>
        </w:r>
      </w:ins>
      <w:r>
        <w:rPr>
          <w:rFonts w:ascii="Times New Roman" w:eastAsia="Times New Roman" w:hAnsi="Times New Roman" w:cs="Times New Roman"/>
        </w:rPr>
        <w:t xml:space="preserve"> the younger </w:t>
      </w:r>
      <w:del w:id="623" w:author="Susan Trumbore" w:date="2019-12-09T16:11:00Z">
        <w:r>
          <w:rPr>
            <w:rFonts w:ascii="Times New Roman" w:eastAsia="Times New Roman" w:hAnsi="Times New Roman" w:cs="Times New Roman"/>
          </w:rPr>
          <w:delText xml:space="preserve">is </w:delText>
        </w:r>
      </w:del>
      <w:r>
        <w:rPr>
          <w:rFonts w:ascii="Times New Roman" w:eastAsia="Times New Roman" w:hAnsi="Times New Roman" w:cs="Times New Roman"/>
        </w:rPr>
        <w:t xml:space="preserve">the NSC in the tree; and the </w:t>
      </w:r>
      <w:ins w:id="624" w:author="Susan Trumbore" w:date="2019-12-09T16:12:00Z">
        <w:r>
          <w:rPr>
            <w:rFonts w:ascii="Times New Roman" w:eastAsia="Times New Roman" w:hAnsi="Times New Roman" w:cs="Times New Roman"/>
          </w:rPr>
          <w:t xml:space="preserve">greater </w:t>
        </w:r>
      </w:ins>
      <w:del w:id="625" w:author="Susan Trumbore" w:date="2019-12-09T16:12:00Z">
        <w:r>
          <w:rPr>
            <w:rFonts w:ascii="Times New Roman" w:eastAsia="Times New Roman" w:hAnsi="Times New Roman" w:cs="Times New Roman"/>
          </w:rPr>
          <w:delText>higher</w:delText>
        </w:r>
      </w:del>
      <w:r>
        <w:rPr>
          <w:rFonts w:ascii="Times New Roman" w:eastAsia="Times New Roman" w:hAnsi="Times New Roman" w:cs="Times New Roman"/>
        </w:rPr>
        <w:t xml:space="preserve"> the storage </w:t>
      </w:r>
      <w:ins w:id="626" w:author="Susan Trumbore" w:date="2019-12-09T16:12:00Z">
        <w:r>
          <w:rPr>
            <w:rFonts w:ascii="Times New Roman" w:eastAsia="Times New Roman" w:hAnsi="Times New Roman" w:cs="Times New Roman"/>
          </w:rPr>
          <w:t>of</w:t>
        </w:r>
      </w:ins>
      <w:del w:id="627" w:author="Susan Trumbore" w:date="2019-12-09T16:12:00Z">
        <w:r>
          <w:rPr>
            <w:rFonts w:ascii="Times New Roman" w:eastAsia="Times New Roman" w:hAnsi="Times New Roman" w:cs="Times New Roman"/>
          </w:rPr>
          <w:delText>in</w:delText>
        </w:r>
      </w:del>
      <w:r>
        <w:rPr>
          <w:rFonts w:ascii="Times New Roman" w:eastAsia="Times New Roman" w:hAnsi="Times New Roman" w:cs="Times New Roman"/>
        </w:rPr>
        <w:t xml:space="preserve"> </w:t>
      </w:r>
      <w:del w:id="628" w:author="Susan Trumbore" w:date="2019-12-09T16:12:00Z">
        <w:r>
          <w:rPr>
            <w:rFonts w:ascii="Times New Roman" w:eastAsia="Times New Roman" w:hAnsi="Times New Roman" w:cs="Times New Roman"/>
          </w:rPr>
          <w:delText xml:space="preserve">the </w:delText>
        </w:r>
      </w:del>
      <w:r>
        <w:rPr>
          <w:rFonts w:ascii="Times New Roman" w:eastAsia="Times New Roman" w:hAnsi="Times New Roman" w:cs="Times New Roman"/>
        </w:rPr>
        <w:t>NSC in the roots</w:t>
      </w:r>
      <w:ins w:id="629" w:author="Susan Trumbore" w:date="2019-12-09T16:12:00Z">
        <w:r>
          <w:rPr>
            <w:rFonts w:ascii="Times New Roman" w:eastAsia="Times New Roman" w:hAnsi="Times New Roman" w:cs="Times New Roman"/>
          </w:rPr>
          <w:t>,</w:t>
        </w:r>
      </w:ins>
      <w:r>
        <w:rPr>
          <w:rFonts w:ascii="Times New Roman" w:eastAsia="Times New Roman" w:hAnsi="Times New Roman" w:cs="Times New Roman"/>
        </w:rPr>
        <w:t xml:space="preserve"> the older the NSC in the tree. </w:t>
      </w:r>
    </w:p>
    <w:p w14:paraId="1278FBA9"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w:t>
      </w:r>
      <w:ins w:id="630" w:author="david andres herrera ramirez" w:date="2019-12-02T19:26:00Z">
        <w:r>
          <w:rPr>
            <w:rFonts w:ascii="Times New Roman" w:eastAsia="Times New Roman" w:hAnsi="Times New Roman" w:cs="Times New Roman"/>
            <w:color w:val="000000"/>
          </w:rPr>
          <w:t xml:space="preserve"> mean</w:t>
        </w:r>
      </w:ins>
      <w:r>
        <w:rPr>
          <w:rFonts w:ascii="Times New Roman" w:eastAsia="Times New Roman" w:hAnsi="Times New Roman" w:cs="Times New Roman"/>
          <w:color w:val="000000"/>
        </w:rPr>
        <w:t xml:space="preserve"> uncertainty </w:t>
      </w:r>
      <w:ins w:id="631" w:author="Susan Trumbore" w:date="2019-12-09T16:13:00Z">
        <w:r>
          <w:rPr>
            <w:rFonts w:ascii="Times New Roman" w:eastAsia="Times New Roman" w:hAnsi="Times New Roman" w:cs="Times New Roman"/>
            <w:color w:val="000000"/>
          </w:rPr>
          <w:t xml:space="preserve">(1.5 years) </w:t>
        </w:r>
      </w:ins>
      <w:r>
        <w:rPr>
          <w:rFonts w:ascii="Times New Roman" w:eastAsia="Times New Roman" w:hAnsi="Times New Roman" w:cs="Times New Roman"/>
          <w:color w:val="000000"/>
        </w:rPr>
        <w:t xml:space="preserve">in the mean ages and </w:t>
      </w:r>
      <w:del w:id="632" w:author="Susan Trumbore" w:date="2019-12-09T16:13:00Z">
        <w:r>
          <w:rPr>
            <w:rFonts w:ascii="Times New Roman" w:eastAsia="Times New Roman" w:hAnsi="Times New Roman" w:cs="Times New Roman"/>
            <w:color w:val="000000"/>
          </w:rPr>
          <w:delText xml:space="preserve">in the mean </w:delText>
        </w:r>
      </w:del>
      <w:r>
        <w:rPr>
          <w:rFonts w:ascii="Times New Roman" w:eastAsia="Times New Roman" w:hAnsi="Times New Roman" w:cs="Times New Roman"/>
          <w:color w:val="000000"/>
        </w:rPr>
        <w:t>transit time</w:t>
      </w:r>
      <w:ins w:id="633" w:author="Susan Trumbore" w:date="2019-12-09T16:12: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w:t>
      </w:r>
      <w:ins w:id="634" w:author="Susan Trumbore" w:date="2019-12-09T16:12:00Z">
        <w:r>
          <w:rPr>
            <w:rFonts w:ascii="Times New Roman" w:eastAsia="Times New Roman" w:hAnsi="Times New Roman" w:cs="Times New Roman"/>
            <w:color w:val="000000"/>
          </w:rPr>
          <w:t xml:space="preserve">reflected </w:t>
        </w:r>
      </w:ins>
      <w:del w:id="635" w:author="Susan Trumbore" w:date="2019-12-09T16:12:00Z">
        <w:r>
          <w:rPr>
            <w:rFonts w:ascii="Times New Roman" w:eastAsia="Times New Roman" w:hAnsi="Times New Roman" w:cs="Times New Roman"/>
            <w:color w:val="000000"/>
          </w:rPr>
          <w:delText xml:space="preserve">associated </w:delText>
        </w:r>
        <w:r>
          <w:rPr>
            <w:rFonts w:ascii="Times New Roman" w:eastAsia="Times New Roman" w:hAnsi="Times New Roman" w:cs="Times New Roman"/>
          </w:rPr>
          <w:delText>with the</w:delText>
        </w:r>
      </w:del>
      <w:r>
        <w:rPr>
          <w:rFonts w:ascii="Times New Roman" w:eastAsia="Times New Roman" w:hAnsi="Times New Roman" w:cs="Times New Roman"/>
          <w:color w:val="000000"/>
        </w:rPr>
        <w:t xml:space="preserve"> uncertaint</w:t>
      </w:r>
      <w:ins w:id="636" w:author="Susan Trumbore" w:date="2019-12-09T16:12:00Z">
        <w:r>
          <w:rPr>
            <w:rFonts w:ascii="Times New Roman" w:eastAsia="Times New Roman" w:hAnsi="Times New Roman" w:cs="Times New Roman"/>
            <w:color w:val="000000"/>
          </w:rPr>
          <w:t>ies</w:t>
        </w:r>
      </w:ins>
      <w:del w:id="637" w:author="Susan Trumbore" w:date="2019-12-09T16:12:00Z">
        <w:r>
          <w:rPr>
            <w:rFonts w:ascii="Times New Roman" w:eastAsia="Times New Roman" w:hAnsi="Times New Roman" w:cs="Times New Roman"/>
            <w:color w:val="000000"/>
          </w:rPr>
          <w:delText>y</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in the most influential cycling rates</w:t>
      </w:r>
      <w:ins w:id="638" w:author="Susan Trumbore" w:date="2019-12-09T16:14:00Z">
        <w:r>
          <w:rPr>
            <w:rFonts w:ascii="Times New Roman" w:eastAsia="Times New Roman" w:hAnsi="Times New Roman" w:cs="Times New Roman"/>
          </w:rPr>
          <w:t>, as described above</w:t>
        </w:r>
      </w:ins>
      <w:ins w:id="639" w:author="david andres herrera ramirez" w:date="2019-12-02T19:20:00Z">
        <w:r>
          <w:rPr>
            <w:rFonts w:ascii="Times New Roman" w:eastAsia="Times New Roman" w:hAnsi="Times New Roman" w:cs="Times New Roman"/>
          </w:rPr>
          <w:t xml:space="preserve">. </w:t>
        </w:r>
        <w:del w:id="640" w:author="Susan Trumbore" w:date="2019-12-09T16:13:00Z">
          <w:r>
            <w:rPr>
              <w:rFonts w:ascii="Times New Roman" w:eastAsia="Times New Roman" w:hAnsi="Times New Roman" w:cs="Times New Roman"/>
            </w:rPr>
            <w:delText>(1.5 years)</w:delText>
          </w:r>
        </w:del>
      </w:ins>
      <w:del w:id="641" w:author="Susan Trumbore" w:date="2019-12-09T16:14:00Z">
        <w:r>
          <w:rPr>
            <w:rFonts w:ascii="Times New Roman" w:eastAsia="Times New Roman" w:hAnsi="Times New Roman" w:cs="Times New Roman"/>
          </w:rPr>
          <w:delText xml:space="preserve">, described above, </w:delText>
        </w:r>
      </w:del>
      <w:ins w:id="642" w:author="Susan Trumbore" w:date="2019-12-09T16:14:00Z">
        <w:r>
          <w:rPr>
            <w:rFonts w:ascii="Times New Roman" w:eastAsia="Times New Roman" w:hAnsi="Times New Roman" w:cs="Times New Roman"/>
          </w:rPr>
          <w:t xml:space="preserve">This uncertainty </w:t>
        </w:r>
      </w:ins>
      <w:r>
        <w:rPr>
          <w:rFonts w:ascii="Times New Roman" w:eastAsia="Times New Roman" w:hAnsi="Times New Roman" w:cs="Times New Roman"/>
          <w:color w:val="000000"/>
        </w:rPr>
        <w:t>was smaller than the mean differences between species</w:t>
      </w:r>
      <w:ins w:id="643" w:author="david andres herrera ramirez" w:date="2019-12-02T19:21:00Z">
        <w:r>
          <w:rPr>
            <w:rFonts w:ascii="Times New Roman" w:eastAsia="Times New Roman" w:hAnsi="Times New Roman" w:cs="Times New Roman"/>
            <w:color w:val="000000"/>
          </w:rPr>
          <w:t xml:space="preserve"> (5.97 years)</w:t>
        </w:r>
      </w:ins>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In general, </w:t>
      </w:r>
      <w:r>
        <w:rPr>
          <w:rFonts w:ascii="Times New Roman" w:eastAsia="Times New Roman" w:hAnsi="Times New Roman" w:cs="Times New Roman"/>
          <w:i/>
          <w:color w:val="000000"/>
        </w:rPr>
        <w:t xml:space="preserve">A. rubrum </w:t>
      </w:r>
      <w:r>
        <w:rPr>
          <w:rFonts w:ascii="Times New Roman" w:eastAsia="Times New Roman" w:hAnsi="Times New Roman" w:cs="Times New Roman"/>
          <w:color w:val="000000"/>
        </w:rPr>
        <w:t xml:space="preserve">had higher uncertainties than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F</w:t>
      </w:r>
      <w:r>
        <w:rPr>
          <w:rFonts w:ascii="Times New Roman" w:eastAsia="Times New Roman" w:hAnsi="Times New Roman" w:cs="Times New Roman"/>
          <w:color w:val="000000"/>
        </w:rPr>
        <w:t xml:space="preserve">ig. S1). Some </w:t>
      </w:r>
      <w:del w:id="644" w:author="Jan Muhr" w:date="2019-12-20T14:35:00Z">
        <w:r>
          <w:rPr>
            <w:rFonts w:ascii="Times New Roman" w:eastAsia="Times New Roman" w:hAnsi="Times New Roman" w:cs="Times New Roman"/>
            <w:color w:val="000000"/>
          </w:rPr>
          <w:delText xml:space="preserve">very </w:delText>
        </w:r>
      </w:del>
      <w:r>
        <w:rPr>
          <w:rFonts w:ascii="Times New Roman" w:eastAsia="Times New Roman" w:hAnsi="Times New Roman" w:cs="Times New Roman"/>
          <w:color w:val="000000"/>
        </w:rPr>
        <w:t>exceptional</w:t>
      </w:r>
      <w:ins w:id="645" w:author="Jan Muhr" w:date="2019-12-20T14:35:00Z">
        <w:r>
          <w:rPr>
            <w:rFonts w:ascii="Times New Roman" w:eastAsia="Times New Roman" w:hAnsi="Times New Roman" w:cs="Times New Roman"/>
            <w:color w:val="000000"/>
          </w:rPr>
          <w:t>ly</w:t>
        </w:r>
      </w:ins>
      <w:r>
        <w:rPr>
          <w:rFonts w:ascii="Times New Roman" w:eastAsia="Times New Roman" w:hAnsi="Times New Roman" w:cs="Times New Roman"/>
          <w:color w:val="000000"/>
        </w:rPr>
        <w:t xml:space="preserve"> high mean ages of the NSC </w:t>
      </w:r>
      <w:ins w:id="646" w:author="Carlos Sierra" w:date="2019-12-11T08:25:00Z">
        <w:r>
          <w:rPr>
            <w:rFonts w:ascii="Times New Roman" w:eastAsia="Times New Roman" w:hAnsi="Times New Roman" w:cs="Times New Roman"/>
            <w:color w:val="000000"/>
          </w:rPr>
          <w:t xml:space="preserve">could be obtained </w:t>
        </w:r>
      </w:ins>
      <w:del w:id="647" w:author="Carlos Sierra" w:date="2019-12-11T08:25:00Z">
        <w:r>
          <w:rPr>
            <w:rFonts w:ascii="Times New Roman" w:eastAsia="Times New Roman" w:hAnsi="Times New Roman" w:cs="Times New Roman"/>
            <w:color w:val="000000"/>
          </w:rPr>
          <w:delText>are expected</w:delText>
        </w:r>
      </w:del>
      <w:r>
        <w:rPr>
          <w:rFonts w:ascii="Times New Roman" w:eastAsia="Times New Roman" w:hAnsi="Times New Roman" w:cs="Times New Roman"/>
          <w:color w:val="000000"/>
        </w:rPr>
        <w:t xml:space="preserve"> in very rare combinations of parameter values at the very limit of their distributions (Fig. S1). </w:t>
      </w:r>
    </w:p>
    <w:p w14:paraId="465B3DD0" w14:textId="77777777" w:rsidR="002503E1" w:rsidRDefault="00052AAB">
      <w:pPr>
        <w:pStyle w:val="Ttulo1"/>
        <w:rPr>
          <w:rFonts w:ascii="Times New Roman" w:eastAsia="Times New Roman" w:hAnsi="Times New Roman" w:cs="Times New Roman"/>
          <w:sz w:val="24"/>
          <w:szCs w:val="24"/>
        </w:rPr>
      </w:pPr>
      <w:bookmarkStart w:id="648" w:name="2s8eyo1" w:colFirst="0" w:colLast="0"/>
      <w:bookmarkEnd w:id="648"/>
      <w:r>
        <w:rPr>
          <w:rFonts w:ascii="Times New Roman" w:eastAsia="Times New Roman" w:hAnsi="Times New Roman" w:cs="Times New Roman"/>
          <w:sz w:val="24"/>
          <w:szCs w:val="24"/>
        </w:rPr>
        <w:lastRenderedPageBreak/>
        <w:t>Discussion</w:t>
      </w:r>
    </w:p>
    <w:p w14:paraId="355F2FFA" w14:textId="77777777" w:rsidR="002503E1" w:rsidRDefault="00052AAB">
      <w:pPr>
        <w:pBdr>
          <w:top w:val="nil"/>
          <w:left w:val="nil"/>
          <w:bottom w:val="nil"/>
          <w:right w:val="nil"/>
          <w:between w:val="nil"/>
        </w:pBdr>
        <w:spacing w:before="180" w:after="180" w:line="360" w:lineRule="auto"/>
        <w:rPr>
          <w:ins w:id="649" w:author="david andres herrera ramirez" w:date="2019-12-02T19:32:00Z"/>
          <w:rFonts w:ascii="Times New Roman" w:eastAsia="Times New Roman" w:hAnsi="Times New Roman" w:cs="Times New Roman"/>
          <w:color w:val="000000"/>
        </w:rPr>
      </w:pPr>
      <w:r>
        <w:rPr>
          <w:rFonts w:ascii="Times New Roman" w:eastAsia="Times New Roman" w:hAnsi="Times New Roman" w:cs="Times New Roman"/>
          <w:color w:val="000000"/>
        </w:rPr>
        <w:t xml:space="preserve">The whole-tree compartmental models for carbon allocation tested here allowed us to estimate: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differences in the NSC age and transit time distributions that reflected carbon storage dynamics of different tree species; ii) the change in the ag</w:t>
      </w:r>
      <w:r>
        <w:rPr>
          <w:rFonts w:ascii="Times New Roman" w:eastAsia="Times New Roman" w:hAnsi="Times New Roman" w:cs="Times New Roman"/>
          <w:color w:val="000000"/>
        </w:rPr>
        <w:t xml:space="preserve">e of the NSC used under </w:t>
      </w:r>
      <w:ins w:id="650" w:author="david andres herrera ramirez" w:date="2019-12-07T17:39:00Z">
        <w:r>
          <w:rPr>
            <w:rFonts w:ascii="Times New Roman" w:eastAsia="Times New Roman" w:hAnsi="Times New Roman" w:cs="Times New Roman"/>
            <w:color w:val="000000"/>
          </w:rPr>
          <w:t>carbon limitation</w:t>
        </w:r>
      </w:ins>
      <w:del w:id="651" w:author="david andres herrera ramirez" w:date="2019-12-07T17:39:00Z">
        <w:r>
          <w:rPr>
            <w:rFonts w:ascii="Times New Roman" w:eastAsia="Times New Roman" w:hAnsi="Times New Roman" w:cs="Times New Roman"/>
            <w:color w:val="000000"/>
          </w:rPr>
          <w:delText>limited assimilation</w:delText>
        </w:r>
      </w:del>
      <w:r>
        <w:rPr>
          <w:rFonts w:ascii="Times New Roman" w:eastAsia="Times New Roman" w:hAnsi="Times New Roman" w:cs="Times New Roman"/>
          <w:color w:val="000000"/>
        </w:rPr>
        <w:t xml:space="preserve">; and iii) the main NSC cycling rates that influenced the NSC mean age and mean transit time in mature trees. </w:t>
      </w:r>
    </w:p>
    <w:p w14:paraId="1FC05460" w14:textId="77777777" w:rsidR="002503E1" w:rsidRPr="002503E1" w:rsidRDefault="00052AAB">
      <w:pPr>
        <w:pBdr>
          <w:top w:val="nil"/>
          <w:left w:val="nil"/>
          <w:bottom w:val="nil"/>
          <w:right w:val="nil"/>
          <w:between w:val="nil"/>
        </w:pBdr>
        <w:spacing w:before="180" w:after="180" w:line="360" w:lineRule="auto"/>
        <w:rPr>
          <w:rFonts w:ascii="Times New Roman" w:eastAsia="Times New Roman" w:hAnsi="Times New Roman" w:cs="Times New Roman"/>
          <w:b/>
          <w:i/>
          <w:rPrChange w:id="652" w:author="david andres herrera ramirez" w:date="2019-12-02T19:32:00Z">
            <w:rPr>
              <w:rFonts w:ascii="Times New Roman" w:eastAsia="Times New Roman" w:hAnsi="Times New Roman" w:cs="Times New Roman"/>
              <w:b/>
            </w:rPr>
          </w:rPrChange>
        </w:rPr>
      </w:pPr>
      <w:ins w:id="653" w:author="david andres herrera ramirez" w:date="2019-12-02T19:32:00Z">
        <w:r>
          <w:rPr>
            <w:rFonts w:ascii="Times New Roman" w:eastAsia="Times New Roman" w:hAnsi="Times New Roman" w:cs="Times New Roman"/>
            <w:b/>
            <w:color w:val="000000"/>
          </w:rPr>
          <w:t>NSC dynamics between tree tissues and tree species</w:t>
        </w:r>
      </w:ins>
    </w:p>
    <w:p w14:paraId="3071B673"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The predicted NSC age and transit time distributions </w:t>
      </w:r>
      <w:ins w:id="654" w:author="Susan Trumbore" w:date="2019-12-09T16:15:00Z">
        <w:r>
          <w:rPr>
            <w:rFonts w:ascii="Times New Roman" w:eastAsia="Times New Roman" w:hAnsi="Times New Roman" w:cs="Times New Roman"/>
            <w:color w:val="000000"/>
          </w:rPr>
          <w:t>indicated large</w:t>
        </w:r>
      </w:ins>
      <w:del w:id="655" w:author="Susan Trumbore" w:date="2019-12-09T16:15:00Z">
        <w:r>
          <w:rPr>
            <w:rFonts w:ascii="Times New Roman" w:eastAsia="Times New Roman" w:hAnsi="Times New Roman" w:cs="Times New Roman"/>
            <w:color w:val="000000"/>
          </w:rPr>
          <w:delText>showed</w:delText>
        </w:r>
      </w:del>
      <w:r>
        <w:rPr>
          <w:rFonts w:ascii="Times New Roman" w:eastAsia="Times New Roman" w:hAnsi="Times New Roman" w:cs="Times New Roman"/>
          <w:color w:val="000000"/>
        </w:rPr>
        <w:t xml:space="preserve"> differences between tree species</w:t>
      </w:r>
      <w:ins w:id="656" w:author="Susan Trumbore" w:date="2019-12-09T16:16:00Z">
        <w:r>
          <w:rPr>
            <w:rFonts w:ascii="Times New Roman" w:eastAsia="Times New Roman" w:hAnsi="Times New Roman" w:cs="Times New Roman"/>
            <w:color w:val="000000"/>
          </w:rPr>
          <w:t xml:space="preserve"> that reflected </w:t>
        </w:r>
      </w:ins>
      <w:ins w:id="657" w:author="david andres herrera ramirez" w:date="2019-12-04T22:15:00Z">
        <w:del w:id="658" w:author="Susan Trumbore" w:date="2019-12-09T16:16:00Z">
          <w:r>
            <w:rPr>
              <w:rFonts w:ascii="Times New Roman" w:eastAsia="Times New Roman" w:hAnsi="Times New Roman" w:cs="Times New Roman"/>
              <w:color w:val="000000"/>
            </w:rPr>
            <w:delText xml:space="preserve"> of</w:delText>
          </w:r>
        </w:del>
        <w:r>
          <w:rPr>
            <w:rFonts w:ascii="Times New Roman" w:eastAsia="Times New Roman" w:hAnsi="Times New Roman" w:cs="Times New Roman"/>
            <w:color w:val="000000"/>
          </w:rPr>
          <w:t xml:space="preserve"> differen</w:t>
        </w:r>
      </w:ins>
      <w:ins w:id="659" w:author="Susan Trumbore" w:date="2019-12-09T16:16:00Z">
        <w:r>
          <w:rPr>
            <w:rFonts w:ascii="Times New Roman" w:eastAsia="Times New Roman" w:hAnsi="Times New Roman" w:cs="Times New Roman"/>
            <w:color w:val="000000"/>
          </w:rPr>
          <w:t xml:space="preserve">ces in </w:t>
        </w:r>
      </w:ins>
      <w:ins w:id="660" w:author="david andres herrera ramirez" w:date="2019-12-04T22:15:00Z">
        <w:del w:id="661" w:author="Susan Trumbore" w:date="2019-12-09T16:16:00Z">
          <w:r>
            <w:rPr>
              <w:rFonts w:ascii="Times New Roman" w:eastAsia="Times New Roman" w:hAnsi="Times New Roman" w:cs="Times New Roman"/>
              <w:color w:val="000000"/>
            </w:rPr>
            <w:delText>t</w:delText>
          </w:r>
        </w:del>
      </w:ins>
      <w:del w:id="662" w:author="Susan Trumbore" w:date="2019-12-09T16:16:00Z">
        <w:r>
          <w:rPr>
            <w:rFonts w:ascii="Times New Roman" w:eastAsia="Times New Roman" w:hAnsi="Times New Roman" w:cs="Times New Roman"/>
            <w:color w:val="000000"/>
          </w:rPr>
          <w:delText>,</w:delText>
        </w:r>
      </w:del>
      <w:del w:id="663" w:author="david andres herrera ramirez" w:date="2019-12-04T22:15:00Z">
        <w:r>
          <w:rPr>
            <w:rFonts w:ascii="Times New Roman" w:eastAsia="Times New Roman" w:hAnsi="Times New Roman" w:cs="Times New Roman"/>
            <w:color w:val="000000"/>
          </w:rPr>
          <w:delText xml:space="preserve"> depending on their</w:delText>
        </w:r>
      </w:del>
      <w:r>
        <w:rPr>
          <w:rFonts w:ascii="Times New Roman" w:eastAsia="Times New Roman" w:hAnsi="Times New Roman" w:cs="Times New Roman"/>
          <w:color w:val="000000"/>
        </w:rPr>
        <w:t xml:space="preserve"> functional </w:t>
      </w:r>
      <w:ins w:id="664" w:author="david andres herrera ramirez" w:date="2019-12-04T22:16:00Z">
        <w:r>
          <w:rPr>
            <w:rFonts w:ascii="Times New Roman" w:eastAsia="Times New Roman" w:hAnsi="Times New Roman" w:cs="Times New Roman"/>
            <w:color w:val="000000"/>
          </w:rPr>
          <w:t>types</w:t>
        </w:r>
      </w:ins>
      <w:del w:id="665" w:author="david andres herrera ramirez" w:date="2019-12-04T22:16:00Z">
        <w:r>
          <w:rPr>
            <w:rFonts w:ascii="Times New Roman" w:eastAsia="Times New Roman" w:hAnsi="Times New Roman" w:cs="Times New Roman"/>
            <w:color w:val="000000"/>
          </w:rPr>
          <w:delText>type</w:delText>
        </w:r>
      </w:del>
      <w:r>
        <w:rPr>
          <w:rFonts w:ascii="Times New Roman" w:eastAsia="Times New Roman" w:hAnsi="Times New Roman" w:cs="Times New Roman"/>
          <w:color w:val="000000"/>
        </w:rPr>
        <w:t>: deciduous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or evergreen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and</w:t>
      </w:r>
      <w:ins w:id="666" w:author="david andres herrera ramirez" w:date="2019-12-04T22:16:00Z">
        <w:r>
          <w:rPr>
            <w:rFonts w:ascii="Times New Roman" w:eastAsia="Times New Roman" w:hAnsi="Times New Roman" w:cs="Times New Roman"/>
            <w:color w:val="000000"/>
          </w:rPr>
          <w:t xml:space="preserve"> </w:t>
        </w:r>
      </w:ins>
      <w:del w:id="667" w:author="david andres herrera ramirez" w:date="2019-12-04T22:16:00Z">
        <w:r>
          <w:rPr>
            <w:rFonts w:ascii="Times New Roman" w:eastAsia="Times New Roman" w:hAnsi="Times New Roman" w:cs="Times New Roman"/>
            <w:color w:val="000000"/>
          </w:rPr>
          <w:delText xml:space="preserve"> their </w:delText>
        </w:r>
      </w:del>
      <w:r>
        <w:rPr>
          <w:rFonts w:ascii="Times New Roman" w:eastAsia="Times New Roman" w:hAnsi="Times New Roman" w:cs="Times New Roman"/>
          <w:color w:val="000000"/>
        </w:rPr>
        <w:t>growth environment</w:t>
      </w:r>
      <w:ins w:id="668" w:author="david andres herrera ramirez" w:date="2019-12-04T22:16:00Z">
        <w:r>
          <w:rPr>
            <w:rFonts w:ascii="Times New Roman" w:eastAsia="Times New Roman" w:hAnsi="Times New Roman" w:cs="Times New Roman"/>
            <w:color w:val="000000"/>
          </w:rPr>
          <w:t>s</w:t>
        </w:r>
      </w:ins>
      <w:r>
        <w:rPr>
          <w:rFonts w:ascii="Times New Roman" w:eastAsia="Times New Roman" w:hAnsi="Times New Roman" w:cs="Times New Roman"/>
          <w:color w:val="000000"/>
        </w:rPr>
        <w:t>: highly limited (</w:t>
      </w:r>
      <w:proofErr w:type="spellStart"/>
      <w:r>
        <w:rPr>
          <w:rFonts w:ascii="Times New Roman" w:eastAsia="Times New Roman" w:hAnsi="Times New Roman" w:cs="Times New Roman"/>
          <w:color w:val="000000"/>
        </w:rPr>
        <w:t>mediterranean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and mesic growth conditions (temperate species) (Fig. 3)</w:t>
      </w:r>
      <w:ins w:id="669" w:author="david andres herrera ramirez" w:date="2019-12-07T17:31:00Z">
        <w:r>
          <w:rPr>
            <w:rFonts w:ascii="Times New Roman" w:eastAsia="Times New Roman" w:hAnsi="Times New Roman" w:cs="Times New Roman"/>
            <w:color w:val="000000"/>
          </w:rPr>
          <w:t xml:space="preserve">. </w:t>
        </w:r>
      </w:ins>
      <w:del w:id="670" w:author="david andres herrera ramirez" w:date="2019-12-07T17:31:00Z">
        <w:r>
          <w:rPr>
            <w:rFonts w:ascii="Times New Roman" w:eastAsia="Times New Roman" w:hAnsi="Times New Roman" w:cs="Times New Roman"/>
            <w:color w:val="000000"/>
          </w:rPr>
          <w:delText>.</w:delText>
        </w:r>
      </w:del>
      <w:ins w:id="671" w:author="david andres herrera ramirez" w:date="2019-12-03T20:54:00Z">
        <w:del w:id="672" w:author="david andres herrera ramirez" w:date="2019-12-07T17:31:00Z">
          <w:r>
            <w:rPr>
              <w:rFonts w:ascii="Times New Roman" w:eastAsia="Times New Roman" w:hAnsi="Times New Roman" w:cs="Times New Roman"/>
              <w:color w:val="000000"/>
            </w:rPr>
            <w:delText xml:space="preserve"> </w:delText>
          </w:r>
        </w:del>
      </w:ins>
      <w:del w:id="673" w:author="david andres herrera ramirez" w:date="2019-12-07T17:31: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These differences reflected the </w:t>
      </w:r>
      <w:ins w:id="674" w:author="Susan Trumbore" w:date="2019-12-09T16:17:00Z">
        <w:r>
          <w:rPr>
            <w:rFonts w:ascii="Times New Roman" w:eastAsia="Times New Roman" w:hAnsi="Times New Roman" w:cs="Times New Roman"/>
            <w:color w:val="000000"/>
          </w:rPr>
          <w:t xml:space="preserve">locations </w:t>
        </w:r>
      </w:ins>
      <w:del w:id="675" w:author="Susan Trumbore" w:date="2019-12-09T16:17:00Z">
        <w:r>
          <w:rPr>
            <w:rFonts w:ascii="Times New Roman" w:eastAsia="Times New Roman" w:hAnsi="Times New Roman" w:cs="Times New Roman"/>
            <w:color w:val="000000"/>
          </w:rPr>
          <w:delText xml:space="preserve">timescale (for how long) and the location </w:delText>
        </w:r>
      </w:del>
      <w:ins w:id="676" w:author="david andres herrera ramirez" w:date="2019-12-07T21:28:00Z">
        <w:del w:id="677" w:author="Susan Trumbore" w:date="2019-12-09T16:17:00Z">
          <w:r>
            <w:rPr>
              <w:rFonts w:ascii="Times New Roman" w:eastAsia="Times New Roman" w:hAnsi="Times New Roman" w:cs="Times New Roman"/>
              <w:color w:val="000000"/>
            </w:rPr>
            <w:delText>for</w:delText>
          </w:r>
        </w:del>
        <w:r>
          <w:rPr>
            <w:rFonts w:ascii="Times New Roman" w:eastAsia="Times New Roman" w:hAnsi="Times New Roman" w:cs="Times New Roman"/>
            <w:color w:val="000000"/>
          </w:rPr>
          <w:t xml:space="preserve"> </w:t>
        </w:r>
      </w:ins>
      <w:ins w:id="678" w:author="Susan Trumbore" w:date="2019-12-09T16:17:00Z">
        <w:r>
          <w:rPr>
            <w:rFonts w:ascii="Times New Roman" w:eastAsia="Times New Roman" w:hAnsi="Times New Roman" w:cs="Times New Roman"/>
            <w:color w:val="000000"/>
          </w:rPr>
          <w:t xml:space="preserve">where </w:t>
        </w:r>
      </w:ins>
      <w:ins w:id="679" w:author="david andres herrera ramirez" w:date="2019-12-07T21:28:00Z">
        <w:r>
          <w:rPr>
            <w:rFonts w:ascii="Times New Roman" w:eastAsia="Times New Roman" w:hAnsi="Times New Roman" w:cs="Times New Roman"/>
            <w:color w:val="000000"/>
          </w:rPr>
          <w:t>reserves accumulat</w:t>
        </w:r>
      </w:ins>
      <w:ins w:id="680" w:author="Susan Trumbore" w:date="2019-12-09T16:18:00Z">
        <w:r>
          <w:rPr>
            <w:rFonts w:ascii="Times New Roman" w:eastAsia="Times New Roman" w:hAnsi="Times New Roman" w:cs="Times New Roman"/>
            <w:color w:val="000000"/>
          </w:rPr>
          <w:t>e, and how long they remain in each carbon pool.</w:t>
        </w:r>
      </w:ins>
      <w:ins w:id="681" w:author="david andres herrera ramirez" w:date="2019-12-07T21:28:00Z">
        <w:del w:id="682" w:author="Susan Trumbore" w:date="2019-12-09T16:18:00Z">
          <w:r>
            <w:rPr>
              <w:rFonts w:ascii="Times New Roman" w:eastAsia="Times New Roman" w:hAnsi="Times New Roman" w:cs="Times New Roman"/>
              <w:color w:val="000000"/>
            </w:rPr>
            <w:delText>ion</w:delText>
          </w:r>
        </w:del>
        <w:r>
          <w:rPr>
            <w:rFonts w:ascii="Times New Roman" w:eastAsia="Times New Roman" w:hAnsi="Times New Roman" w:cs="Times New Roman"/>
            <w:color w:val="000000"/>
          </w:rPr>
          <w:t xml:space="preserve"> </w:t>
        </w:r>
      </w:ins>
      <w:del w:id="683" w:author="david andres herrera ramirez" w:date="2019-12-07T21:28:00Z">
        <w:r>
          <w:rPr>
            <w:rFonts w:ascii="Times New Roman" w:eastAsia="Times New Roman" w:hAnsi="Times New Roman" w:cs="Times New Roman"/>
            <w:color w:val="000000"/>
          </w:rPr>
          <w:delText>where trees accumulate their reserves</w:delText>
        </w:r>
      </w:del>
      <w:r>
        <w:rPr>
          <w:rFonts w:ascii="Times New Roman" w:eastAsia="Times New Roman" w:hAnsi="Times New Roman" w:cs="Times New Roman"/>
          <w:color w:val="000000"/>
        </w:rPr>
        <w:t>.</w:t>
      </w:r>
      <w:ins w:id="684" w:author="david andres herrera ramirez" w:date="2019-12-03T20:50:00Z">
        <w:r>
          <w:rPr>
            <w:rFonts w:ascii="Times New Roman" w:eastAsia="Times New Roman" w:hAnsi="Times New Roman" w:cs="Times New Roman"/>
            <w:color w:val="000000"/>
          </w:rPr>
          <w:t xml:space="preserve"> </w:t>
        </w:r>
      </w:ins>
      <w:del w:id="685" w:author="david andres herrera ramirez" w:date="2019-12-03T20:50: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For instance,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w:t>
      </w:r>
      <w:ins w:id="686" w:author="Susan Trumbore" w:date="2019-12-09T16:18:00Z">
        <w:r>
          <w:rPr>
            <w:rFonts w:ascii="Times New Roman" w:eastAsia="Times New Roman" w:hAnsi="Times New Roman" w:cs="Times New Roman"/>
            <w:color w:val="000000"/>
          </w:rPr>
          <w:t xml:space="preserve">stored </w:t>
        </w:r>
      </w:ins>
      <w:del w:id="687" w:author="Susan Trumbore" w:date="2019-12-09T16:18:00Z">
        <w:r>
          <w:rPr>
            <w:rFonts w:ascii="Times New Roman" w:eastAsia="Times New Roman" w:hAnsi="Times New Roman" w:cs="Times New Roman"/>
            <w:color w:val="000000"/>
          </w:rPr>
          <w:delText xml:space="preserve">had </w:delText>
        </w:r>
      </w:del>
      <w:ins w:id="688" w:author="david andres herrera ramirez" w:date="2019-12-07T21:29:00Z">
        <w:del w:id="689" w:author="Susan Trumbore" w:date="2019-12-09T16:18:00Z">
          <w:r>
            <w:rPr>
              <w:rFonts w:ascii="Times New Roman" w:eastAsia="Times New Roman" w:hAnsi="Times New Roman" w:cs="Times New Roman"/>
              <w:color w:val="000000"/>
            </w:rPr>
            <w:delText xml:space="preserve">a </w:delText>
          </w:r>
        </w:del>
      </w:ins>
      <w:del w:id="690" w:author="Susan Trumbore" w:date="2019-12-09T16:18:00Z">
        <w:r>
          <w:rPr>
            <w:rFonts w:ascii="Times New Roman" w:eastAsia="Times New Roman" w:hAnsi="Times New Roman" w:cs="Times New Roman"/>
            <w:color w:val="000000"/>
          </w:rPr>
          <w:delText>the higher mean age and a</w:delText>
        </w:r>
      </w:del>
      <w:del w:id="691" w:author="david andres herrera ramirez" w:date="2019-12-07T21:29:00Z">
        <w:r>
          <w:rPr>
            <w:rFonts w:ascii="Times New Roman" w:eastAsia="Times New Roman" w:hAnsi="Times New Roman" w:cs="Times New Roman"/>
            <w:color w:val="000000"/>
          </w:rPr>
          <w:delText xml:space="preserve"> </w:delText>
        </w:r>
      </w:del>
      <w:ins w:id="692" w:author="Susan Trumbore" w:date="2019-12-09T16:18:00Z">
        <w:r>
          <w:rPr>
            <w:rFonts w:ascii="Times New Roman" w:eastAsia="Times New Roman" w:hAnsi="Times New Roman" w:cs="Times New Roman"/>
            <w:color w:val="000000"/>
          </w:rPr>
          <w:t>more</w:t>
        </w:r>
      </w:ins>
      <w:del w:id="693" w:author="Susan Trumbore" w:date="2019-12-09T16:18:00Z">
        <w:r>
          <w:rPr>
            <w:rFonts w:ascii="Times New Roman" w:eastAsia="Times New Roman" w:hAnsi="Times New Roman" w:cs="Times New Roman"/>
            <w:color w:val="000000"/>
          </w:rPr>
          <w:delText>higher quantity of</w:delText>
        </w:r>
      </w:del>
      <w:r>
        <w:rPr>
          <w:rFonts w:ascii="Times New Roman" w:eastAsia="Times New Roman" w:hAnsi="Times New Roman" w:cs="Times New Roman"/>
          <w:color w:val="000000"/>
        </w:rPr>
        <w:t xml:space="preserve"> old carbon</w:t>
      </w:r>
      <w:del w:id="694" w:author="Susan Trumbore" w:date="2019-12-09T16:18:00Z">
        <w:r>
          <w:rPr>
            <w:rFonts w:ascii="Times New Roman" w:eastAsia="Times New Roman" w:hAnsi="Times New Roman" w:cs="Times New Roman"/>
            <w:color w:val="000000"/>
          </w:rPr>
          <w:delText xml:space="preserve"> stored</w:delText>
        </w:r>
      </w:del>
      <w:r>
        <w:rPr>
          <w:rFonts w:ascii="Times New Roman" w:eastAsia="Times New Roman" w:hAnsi="Times New Roman" w:cs="Times New Roman"/>
          <w:color w:val="000000"/>
        </w:rPr>
        <w:t>, evidenced in the longer tail of the NSC age distribution</w:t>
      </w:r>
      <w:ins w:id="695" w:author="Susan Trumbore" w:date="2019-12-09T16:19: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ins w:id="696" w:author="Susan Trumbore" w:date="2019-12-09T16:19:00Z">
        <w:r>
          <w:rPr>
            <w:rFonts w:ascii="Times New Roman" w:eastAsia="Times New Roman" w:hAnsi="Times New Roman" w:cs="Times New Roman"/>
            <w:color w:val="000000"/>
          </w:rPr>
          <w:t>compared to</w:t>
        </w:r>
      </w:ins>
      <w:del w:id="697" w:author="Susan Trumbore" w:date="2019-12-09T16:19:00Z">
        <w:r>
          <w:rPr>
            <w:rFonts w:ascii="Times New Roman" w:eastAsia="Times New Roman" w:hAnsi="Times New Roman" w:cs="Times New Roman"/>
            <w:color w:val="000000"/>
          </w:rPr>
          <w:delText>in comparison to</w:delText>
        </w:r>
      </w:del>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(Fig. 3). Th</w:t>
      </w:r>
      <w:ins w:id="698" w:author="Susan Trumbore" w:date="2019-12-09T16:19:00Z">
        <w:r>
          <w:rPr>
            <w:rFonts w:ascii="Times New Roman" w:eastAsia="Times New Roman" w:hAnsi="Times New Roman" w:cs="Times New Roman"/>
            <w:color w:val="000000"/>
          </w:rPr>
          <w:t>e</w:t>
        </w:r>
      </w:ins>
      <w:del w:id="699" w:author="Susan Trumbore" w:date="2019-12-09T16:19:00Z">
        <w:r>
          <w:rPr>
            <w:rFonts w:ascii="Times New Roman" w:eastAsia="Times New Roman" w:hAnsi="Times New Roman" w:cs="Times New Roman"/>
            <w:color w:val="000000"/>
          </w:rPr>
          <w:delText>is</w:delText>
        </w:r>
      </w:del>
      <w:r>
        <w:rPr>
          <w:rFonts w:ascii="Times New Roman" w:eastAsia="Times New Roman" w:hAnsi="Times New Roman" w:cs="Times New Roman"/>
          <w:color w:val="000000"/>
        </w:rPr>
        <w:t xml:space="preserve"> age distribution of </w:t>
      </w:r>
      <w:del w:id="700" w:author="Susan Trumbore" w:date="2019-12-09T16:19: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 xml:space="preserve">NSC within each pool </w:t>
      </w:r>
      <w:ins w:id="701" w:author="Susan Trumbore" w:date="2019-12-09T16:20:00Z">
        <w:r>
          <w:rPr>
            <w:rFonts w:ascii="Times New Roman" w:eastAsia="Times New Roman" w:hAnsi="Times New Roman" w:cs="Times New Roman"/>
            <w:color w:val="000000"/>
          </w:rPr>
          <w:t>reflects</w:t>
        </w:r>
      </w:ins>
      <w:del w:id="702" w:author="Susan Trumbore" w:date="2019-12-09T16:20:00Z">
        <w:r>
          <w:rPr>
            <w:rFonts w:ascii="Times New Roman" w:eastAsia="Times New Roman" w:hAnsi="Times New Roman" w:cs="Times New Roman"/>
            <w:color w:val="000000"/>
          </w:rPr>
          <w:delText>quantifies</w:delText>
        </w:r>
      </w:del>
      <w:r>
        <w:rPr>
          <w:rFonts w:ascii="Times New Roman" w:eastAsia="Times New Roman" w:hAnsi="Times New Roman" w:cs="Times New Roman"/>
          <w:color w:val="000000"/>
        </w:rPr>
        <w:t xml:space="preserve"> the </w:t>
      </w:r>
      <w:del w:id="703" w:author="Susan Trumbore" w:date="2019-12-09T16:20:00Z">
        <w:r>
          <w:rPr>
            <w:rFonts w:ascii="Times New Roman" w:eastAsia="Times New Roman" w:hAnsi="Times New Roman" w:cs="Times New Roman"/>
            <w:color w:val="000000"/>
          </w:rPr>
          <w:delText xml:space="preserve">abundance of carbon in each age class per NSC pool, and characterizes the </w:delText>
        </w:r>
      </w:del>
      <w:r>
        <w:rPr>
          <w:rFonts w:ascii="Times New Roman" w:eastAsia="Times New Roman" w:hAnsi="Times New Roman" w:cs="Times New Roman"/>
          <w:color w:val="000000"/>
        </w:rPr>
        <w:t>role of each NSC pool in carbon cycl</w:t>
      </w:r>
      <w:r>
        <w:rPr>
          <w:rFonts w:ascii="Times New Roman" w:eastAsia="Times New Roman" w:hAnsi="Times New Roman" w:cs="Times New Roman"/>
        </w:rPr>
        <w:t>ing</w:t>
      </w:r>
      <w:r>
        <w:rPr>
          <w:rFonts w:ascii="Times New Roman" w:eastAsia="Times New Roman" w:hAnsi="Times New Roman" w:cs="Times New Roman"/>
          <w:color w:val="000000"/>
        </w:rPr>
        <w:t xml:space="preserve"> and storage of mature trees. For </w:t>
      </w:r>
      <w:del w:id="704" w:author="Susan Trumbore" w:date="2019-12-09T16:20: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temperate species, NSC was stored longer in the stem and coarse roots (SSNSC)</w:t>
      </w:r>
      <w:ins w:id="705" w:author="Susan Trumbore" w:date="2019-12-09T16:20: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ins w:id="706" w:author="Susan Trumbore" w:date="2019-12-09T16:21:00Z">
        <w:r>
          <w:rPr>
            <w:rFonts w:ascii="Times New Roman" w:eastAsia="Times New Roman" w:hAnsi="Times New Roman" w:cs="Times New Roman"/>
            <w:color w:val="000000"/>
          </w:rPr>
          <w:t xml:space="preserve">with more </w:t>
        </w:r>
      </w:ins>
      <w:del w:id="707" w:author="Susan Trumbore" w:date="2019-12-09T16:21:00Z">
        <w:r>
          <w:rPr>
            <w:rFonts w:ascii="Times New Roman" w:eastAsia="Times New Roman" w:hAnsi="Times New Roman" w:cs="Times New Roman"/>
            <w:color w:val="000000"/>
          </w:rPr>
          <w:delText>where the mixture of NSC ages was more abundant in</w:delText>
        </w:r>
      </w:del>
      <w:r>
        <w:rPr>
          <w:rFonts w:ascii="Times New Roman" w:eastAsia="Times New Roman" w:hAnsi="Times New Roman" w:cs="Times New Roman"/>
          <w:color w:val="000000"/>
        </w:rPr>
        <w:t xml:space="preserve"> old carbon </w:t>
      </w:r>
      <w:ins w:id="708" w:author="Susan Trumbore" w:date="2019-12-09T16:21:00Z">
        <w:r>
          <w:rPr>
            <w:rFonts w:ascii="Times New Roman" w:eastAsia="Times New Roman" w:hAnsi="Times New Roman" w:cs="Times New Roman"/>
            <w:color w:val="000000"/>
          </w:rPr>
          <w:t xml:space="preserve">present </w:t>
        </w:r>
      </w:ins>
      <w:r>
        <w:rPr>
          <w:rFonts w:ascii="Times New Roman" w:eastAsia="Times New Roman" w:hAnsi="Times New Roman" w:cs="Times New Roman"/>
          <w:color w:val="000000"/>
        </w:rPr>
        <w:t xml:space="preserve">(Fig. 3). </w:t>
      </w:r>
      <w:ins w:id="709" w:author="Susan Trumbore" w:date="2019-12-09T16:21:00Z">
        <w:r>
          <w:rPr>
            <w:rFonts w:ascii="Times New Roman" w:eastAsia="Times New Roman" w:hAnsi="Times New Roman" w:cs="Times New Roman"/>
            <w:color w:val="000000"/>
          </w:rPr>
          <w:t>In contrast</w:t>
        </w:r>
      </w:ins>
      <w:del w:id="710" w:author="Susan Trumbore" w:date="2019-12-09T16:21:00Z">
        <w:r>
          <w:rPr>
            <w:rFonts w:ascii="Times New Roman" w:eastAsia="Times New Roman" w:hAnsi="Times New Roman" w:cs="Times New Roman"/>
            <w:color w:val="000000"/>
          </w:rPr>
          <w:delText>On the contrary</w:delText>
        </w:r>
      </w:del>
      <w:del w:id="711" w:author="david andres herrera ramirez" w:date="2019-12-07T21:29: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did not show </w:t>
      </w:r>
      <w:ins w:id="712" w:author="Jan Muhr" w:date="2019-12-20T14:40:00Z">
        <w:r>
          <w:rPr>
            <w:rFonts w:ascii="Times New Roman" w:eastAsia="Times New Roman" w:hAnsi="Times New Roman" w:cs="Times New Roman"/>
            <w:color w:val="000000"/>
          </w:rPr>
          <w:t xml:space="preserve">actual </w:t>
        </w:r>
      </w:ins>
      <w:ins w:id="713" w:author="Susan Trumbore" w:date="2019-12-09T16:22:00Z">
        <w:del w:id="714" w:author="Jan Muhr" w:date="2019-12-20T14:40:00Z">
          <w:r>
            <w:rPr>
              <w:rFonts w:ascii="Times New Roman" w:eastAsia="Times New Roman" w:hAnsi="Times New Roman" w:cs="Times New Roman"/>
              <w:color w:val="000000"/>
            </w:rPr>
            <w:delText>real</w:delText>
          </w:r>
        </w:del>
        <w:r>
          <w:rPr>
            <w:rFonts w:ascii="Times New Roman" w:eastAsia="Times New Roman" w:hAnsi="Times New Roman" w:cs="Times New Roman"/>
            <w:color w:val="000000"/>
          </w:rPr>
          <w:t xml:space="preserve"> age differences </w:t>
        </w:r>
      </w:ins>
      <w:del w:id="715" w:author="Susan Trumbore" w:date="2019-12-09T16:22:00Z">
        <w:r>
          <w:rPr>
            <w:rFonts w:ascii="Times New Roman" w:eastAsia="Times New Roman" w:hAnsi="Times New Roman" w:cs="Times New Roman"/>
            <w:color w:val="000000"/>
          </w:rPr>
          <w:delText>differentiation</w:delText>
        </w:r>
      </w:del>
      <w:r>
        <w:rPr>
          <w:rFonts w:ascii="Times New Roman" w:eastAsia="Times New Roman" w:hAnsi="Times New Roman" w:cs="Times New Roman"/>
          <w:color w:val="000000"/>
        </w:rPr>
        <w:t xml:space="preserve"> between slow (stored NSC) and fast </w:t>
      </w:r>
      <w:del w:id="716" w:author="david andres herrera ramirez" w:date="2019-12-07T21:30:00Z">
        <w:r>
          <w:rPr>
            <w:rFonts w:ascii="Times New Roman" w:eastAsia="Times New Roman" w:hAnsi="Times New Roman" w:cs="Times New Roman"/>
            <w:color w:val="000000"/>
          </w:rPr>
          <w:delText>cycling</w:delText>
        </w:r>
      </w:del>
      <w:r>
        <w:rPr>
          <w:rFonts w:ascii="Times New Roman" w:eastAsia="Times New Roman" w:hAnsi="Times New Roman" w:cs="Times New Roman"/>
          <w:color w:val="000000"/>
        </w:rPr>
        <w:t xml:space="preserve"> (active NSC) pools (Fig. 3) suggesting no capacity for long-term storage of NSC. However, </w:t>
      </w:r>
      <w:r>
        <w:rPr>
          <w:rFonts w:ascii="Times New Roman" w:eastAsia="Times New Roman" w:hAnsi="Times New Roman" w:cs="Times New Roman"/>
        </w:rPr>
        <w:t>it may also be possible that long-term storage pools w</w:t>
      </w:r>
      <w:del w:id="717" w:author="david andres herrera ramirez" w:date="2019-12-02T19:43:00Z">
        <w:r>
          <w:rPr>
            <w:rFonts w:ascii="Times New Roman" w:eastAsia="Times New Roman" w:hAnsi="Times New Roman" w:cs="Times New Roman"/>
          </w:rPr>
          <w:delText>h</w:delText>
        </w:r>
      </w:del>
      <w:r>
        <w:rPr>
          <w:rFonts w:ascii="Times New Roman" w:eastAsia="Times New Roman" w:hAnsi="Times New Roman" w:cs="Times New Roman"/>
        </w:rPr>
        <w:t>ere neglected by the assumptions made in this model</w:t>
      </w:r>
      <w:ins w:id="718" w:author="david andres herrera ramirez" w:date="2019-12-02T20:20:00Z">
        <w:r>
          <w:rPr>
            <w:rFonts w:ascii="Times New Roman" w:eastAsia="Times New Roman" w:hAnsi="Times New Roman" w:cs="Times New Roman"/>
          </w:rPr>
          <w:t xml:space="preserve"> (e.g. the fast and slow pools were associated with the sug</w:t>
        </w:r>
        <w:r>
          <w:rPr>
            <w:rFonts w:ascii="Times New Roman" w:eastAsia="Times New Roman" w:hAnsi="Times New Roman" w:cs="Times New Roman"/>
          </w:rPr>
          <w:t>ar</w:t>
        </w:r>
        <w:del w:id="719" w:author="Susan Trumbore" w:date="2019-12-09T16:22:00Z">
          <w:r>
            <w:rPr>
              <w:rFonts w:ascii="Times New Roman" w:eastAsia="Times New Roman" w:hAnsi="Times New Roman" w:cs="Times New Roman"/>
            </w:rPr>
            <w:delText>s</w:delText>
          </w:r>
        </w:del>
        <w:r>
          <w:rPr>
            <w:rFonts w:ascii="Times New Roman" w:eastAsia="Times New Roman" w:hAnsi="Times New Roman" w:cs="Times New Roman"/>
          </w:rPr>
          <w:t xml:space="preserve"> and starch compartments, respectively)</w:t>
        </w:r>
      </w:ins>
      <w:r>
        <w:rPr>
          <w:rFonts w:ascii="Times New Roman" w:eastAsia="Times New Roman" w:hAnsi="Times New Roman" w:cs="Times New Roman"/>
        </w:rPr>
        <w:t>.</w:t>
      </w:r>
      <w:del w:id="720" w:author="david andres herrera ramirez" w:date="2019-12-02T19:43: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These results </w:t>
      </w:r>
      <w:ins w:id="721" w:author="Susan Trumbore" w:date="2019-12-09T16:22:00Z">
        <w:r>
          <w:rPr>
            <w:rFonts w:ascii="Times New Roman" w:eastAsia="Times New Roman" w:hAnsi="Times New Roman" w:cs="Times New Roman"/>
            <w:color w:val="000000"/>
          </w:rPr>
          <w:t xml:space="preserve">demonstrate </w:t>
        </w:r>
      </w:ins>
      <w:ins w:id="722" w:author="david andres herrera ramirez" w:date="2019-12-02T20:35:00Z">
        <w:del w:id="723" w:author="Susan Trumbore" w:date="2019-12-09T16:22:00Z">
          <w:r>
            <w:rPr>
              <w:rFonts w:ascii="Times New Roman" w:eastAsia="Times New Roman" w:hAnsi="Times New Roman" w:cs="Times New Roman"/>
              <w:color w:val="000000"/>
            </w:rPr>
            <w:delText>showed</w:delText>
          </w:r>
        </w:del>
        <w:r>
          <w:rPr>
            <w:rFonts w:ascii="Times New Roman" w:eastAsia="Times New Roman" w:hAnsi="Times New Roman" w:cs="Times New Roman"/>
            <w:color w:val="000000"/>
          </w:rPr>
          <w:t xml:space="preserve"> </w:t>
        </w:r>
      </w:ins>
      <w:del w:id="724" w:author="david andres herrera ramirez" w:date="2019-12-02T20:35:00Z">
        <w:r>
          <w:rPr>
            <w:rFonts w:ascii="Times New Roman" w:eastAsia="Times New Roman" w:hAnsi="Times New Roman" w:cs="Times New Roman"/>
            <w:color w:val="000000"/>
          </w:rPr>
          <w:delText>are consistent with</w:delText>
        </w:r>
      </w:del>
      <w:r>
        <w:rPr>
          <w:rFonts w:ascii="Times New Roman" w:eastAsia="Times New Roman" w:hAnsi="Times New Roman" w:cs="Times New Roman"/>
          <w:color w:val="000000"/>
        </w:rPr>
        <w:t xml:space="preserve"> the difficulties of separating and measuring</w:t>
      </w:r>
      <w:ins w:id="725" w:author="david andres herrera ramirez" w:date="2019-12-02T20:36:00Z">
        <w:r>
          <w:rPr>
            <w:rFonts w:ascii="Times New Roman" w:eastAsia="Times New Roman" w:hAnsi="Times New Roman" w:cs="Times New Roman"/>
            <w:color w:val="000000"/>
          </w:rPr>
          <w:t xml:space="preserve"> fast and slow cycling</w:t>
        </w:r>
      </w:ins>
      <w:r>
        <w:rPr>
          <w:rFonts w:ascii="Times New Roman" w:eastAsia="Times New Roman" w:hAnsi="Times New Roman" w:cs="Times New Roman"/>
          <w:color w:val="000000"/>
        </w:rPr>
        <w:t xml:space="preserve"> NSC pools, and highlight the utility of estimating NSC ages based on compartmental systems to identify and understand the carbon dynamics associated </w:t>
      </w:r>
      <w:ins w:id="726" w:author="Susan Trumbore" w:date="2019-12-09T16:23:00Z">
        <w:r>
          <w:rPr>
            <w:rFonts w:ascii="Times New Roman" w:eastAsia="Times New Roman" w:hAnsi="Times New Roman" w:cs="Times New Roman"/>
            <w:color w:val="000000"/>
          </w:rPr>
          <w:t>with</w:t>
        </w:r>
      </w:ins>
      <w:del w:id="727" w:author="Susan Trumbore" w:date="2019-12-09T16:23:00Z">
        <w:r>
          <w:rPr>
            <w:rFonts w:ascii="Times New Roman" w:eastAsia="Times New Roman" w:hAnsi="Times New Roman" w:cs="Times New Roman"/>
            <w:color w:val="000000"/>
          </w:rPr>
          <w:delText>to</w:delText>
        </w:r>
      </w:del>
      <w:r>
        <w:rPr>
          <w:rFonts w:ascii="Times New Roman" w:eastAsia="Times New Roman" w:hAnsi="Times New Roman" w:cs="Times New Roman"/>
          <w:color w:val="000000"/>
        </w:rPr>
        <w:t xml:space="preserve"> these elusive carbon pools</w:t>
      </w:r>
      <w:ins w:id="728" w:author="david andres herrera ramirez" w:date="2019-12-18T05:59:00Z">
        <w:r>
          <w:rPr>
            <w:rFonts w:ascii="Times New Roman" w:eastAsia="Times New Roman" w:hAnsi="Times New Roman" w:cs="Times New Roman"/>
            <w:color w:val="000000"/>
          </w:rPr>
          <w:t xml:space="preserve"> (Richardson et al. 2015)</w:t>
        </w:r>
      </w:ins>
      <w:r>
        <w:rPr>
          <w:rFonts w:ascii="Times New Roman" w:eastAsia="Times New Roman" w:hAnsi="Times New Roman" w:cs="Times New Roman"/>
          <w:color w:val="000000"/>
        </w:rPr>
        <w:t>.</w:t>
      </w:r>
      <w:ins w:id="729" w:author="david andres herrera ramirez" w:date="2019-12-03T20:59: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Despite the fact that our mean NSC age estimates in leaf compartments were almost one year older than what has been reported previously </w:t>
        </w:r>
        <w:del w:id="730" w:author="Christine Römermann" w:date="2019-12-19T10:24:00Z">
          <w:r>
            <w:rPr>
              <w:rFonts w:ascii="Times New Roman" w:eastAsia="Times New Roman" w:hAnsi="Times New Roman" w:cs="Times New Roman"/>
              <w:color w:val="000000"/>
            </w:rPr>
            <w:delText xml:space="preserve">(Table4) </w:delText>
          </w:r>
        </w:del>
        <w:r>
          <w:fldChar w:fldCharType="begin"/>
        </w:r>
        <w:r>
          <w:instrText>HYPERLINK "https://www.zotero.org/google-docs/?TpFTeM"</w:instrText>
        </w:r>
        <w:r>
          <w:fldChar w:fldCharType="separate"/>
        </w:r>
        <w:r>
          <w:rPr>
            <w:rFonts w:ascii="Times New Roman" w:eastAsia="Times New Roman" w:hAnsi="Times New Roman" w:cs="Times New Roman"/>
          </w:rPr>
          <w:t xml:space="preserve">(Keel </w:t>
        </w:r>
        <w:r>
          <w:fldChar w:fldCharType="end"/>
        </w:r>
        <w:r>
          <w:fldChar w:fldCharType="begin"/>
        </w:r>
        <w:r>
          <w:instrText>HYPERLINK "https://www.zotero.org/google-docs/?T</w:instrText>
        </w:r>
        <w:r>
          <w:instrText>pFTeM"</w:instrText>
        </w:r>
        <w:r>
          <w:fldChar w:fldCharType="separate"/>
        </w:r>
        <w:r>
          <w:rPr>
            <w:rFonts w:ascii="Times New Roman" w:eastAsia="Times New Roman" w:hAnsi="Times New Roman" w:cs="Times New Roman"/>
            <w:i/>
          </w:rPr>
          <w:t>et al.</w:t>
        </w:r>
        <w:r>
          <w:fldChar w:fldCharType="end"/>
        </w:r>
        <w:r>
          <w:fldChar w:fldCharType="begin"/>
        </w:r>
        <w:r>
          <w:instrText>HYPERLINK "https://www.zotero.org/google-docs/?TpFTeM"</w:instrText>
        </w:r>
        <w:r>
          <w:fldChar w:fldCharType="separate"/>
        </w:r>
        <w:r>
          <w:rPr>
            <w:rFonts w:ascii="Times New Roman" w:eastAsia="Times New Roman" w:hAnsi="Times New Roman" w:cs="Times New Roman"/>
          </w:rPr>
          <w:t xml:space="preserve">, 2007; </w:t>
        </w:r>
        <w:proofErr w:type="spellStart"/>
        <w:r>
          <w:rPr>
            <w:rFonts w:ascii="Times New Roman" w:eastAsia="Times New Roman" w:hAnsi="Times New Roman" w:cs="Times New Roman"/>
          </w:rPr>
          <w:t>Gaudinski</w:t>
        </w:r>
        <w:proofErr w:type="spellEnd"/>
        <w:r>
          <w:rPr>
            <w:rFonts w:ascii="Times New Roman" w:eastAsia="Times New Roman" w:hAnsi="Times New Roman" w:cs="Times New Roman"/>
          </w:rPr>
          <w:t xml:space="preserve"> </w:t>
        </w:r>
        <w:r>
          <w:fldChar w:fldCharType="end"/>
        </w:r>
        <w:r>
          <w:fldChar w:fldCharType="begin"/>
        </w:r>
        <w:r>
          <w:instrText>HYPERLINK "https://www.zotero.org/google-docs/?TpFTeM"</w:instrText>
        </w:r>
        <w:r>
          <w:fldChar w:fldCharType="separate"/>
        </w:r>
        <w:r>
          <w:rPr>
            <w:rFonts w:ascii="Times New Roman" w:eastAsia="Times New Roman" w:hAnsi="Times New Roman" w:cs="Times New Roman"/>
            <w:i/>
          </w:rPr>
          <w:t>et al.</w:t>
        </w:r>
        <w:r>
          <w:fldChar w:fldCharType="end"/>
        </w:r>
        <w:r>
          <w:fldChar w:fldCharType="begin"/>
        </w:r>
        <w:r>
          <w:instrText>HYPERLINK "https://www.zotero.org/google-docs/?TpFTeM"</w:instrText>
        </w:r>
        <w:r>
          <w:fldChar w:fldCharType="separate"/>
        </w:r>
        <w:r>
          <w:rPr>
            <w:rFonts w:ascii="Times New Roman" w:eastAsia="Times New Roman" w:hAnsi="Times New Roman" w:cs="Times New Roman"/>
          </w:rPr>
          <w:t>, 2009)</w:t>
        </w:r>
        <w:r>
          <w:fldChar w:fldCharType="end"/>
        </w:r>
        <w:r>
          <w:rPr>
            <w:rFonts w:ascii="Times New Roman" w:eastAsia="Times New Roman" w:hAnsi="Times New Roman" w:cs="Times New Roman"/>
            <w:color w:val="000000"/>
          </w:rPr>
          <w:t xml:space="preserve">, </w:t>
        </w:r>
      </w:ins>
      <w:del w:id="731" w:author="david andres herrera ramirez" w:date="2019-12-03T20:59:00Z">
        <w:r>
          <w:rPr>
            <w:rFonts w:ascii="Times New Roman" w:eastAsia="Times New Roman" w:hAnsi="Times New Roman" w:cs="Times New Roman"/>
            <w:color w:val="000000"/>
          </w:rPr>
          <w:delText xml:space="preserve"> </w:delText>
        </w:r>
        <w:r>
          <w:rPr>
            <w:rFonts w:ascii="Times New Roman" w:eastAsia="Times New Roman" w:hAnsi="Times New Roman" w:cs="Times New Roman"/>
          </w:rPr>
          <w:delText>O</w:delText>
        </w:r>
      </w:del>
      <w:ins w:id="732" w:author="david andres herrera ramirez" w:date="2019-12-03T20:59:00Z">
        <w:r>
          <w:rPr>
            <w:rFonts w:ascii="Times New Roman" w:eastAsia="Times New Roman" w:hAnsi="Times New Roman" w:cs="Times New Roman"/>
          </w:rPr>
          <w:t>o</w:t>
        </w:r>
      </w:ins>
      <w:r>
        <w:rPr>
          <w:rFonts w:ascii="Times New Roman" w:eastAsia="Times New Roman" w:hAnsi="Times New Roman" w:cs="Times New Roman"/>
        </w:rPr>
        <w:t>ur results predict</w:t>
      </w:r>
      <w:ins w:id="733" w:author="david andres herrera ramirez" w:date="2019-12-07T21:33:00Z">
        <w:r>
          <w:rPr>
            <w:rFonts w:ascii="Times New Roman" w:eastAsia="Times New Roman" w:hAnsi="Times New Roman" w:cs="Times New Roman"/>
          </w:rPr>
          <w:t>ed</w:t>
        </w:r>
      </w:ins>
      <w:r>
        <w:rPr>
          <w:rFonts w:ascii="Times New Roman" w:eastAsia="Times New Roman" w:hAnsi="Times New Roman" w:cs="Times New Roman"/>
        </w:rPr>
        <w:t xml:space="preserve"> different carbon storage traits between tree species that range from slow carbon cycling trees that accumulate larger proportions of long term reserves </w:t>
      </w:r>
      <w:r>
        <w:rPr>
          <w:rFonts w:ascii="Times New Roman" w:eastAsia="Times New Roman" w:hAnsi="Times New Roman" w:cs="Times New Roman"/>
        </w:rPr>
        <w:lastRenderedPageBreak/>
        <w:t xml:space="preserve">(e.g., </w:t>
      </w:r>
      <w:r>
        <w:rPr>
          <w:rFonts w:ascii="Times New Roman" w:eastAsia="Times New Roman" w:hAnsi="Times New Roman" w:cs="Times New Roman"/>
          <w:i/>
        </w:rPr>
        <w:t>A. rubr</w:t>
      </w:r>
      <w:r>
        <w:rPr>
          <w:rFonts w:ascii="Times New Roman" w:eastAsia="Times New Roman" w:hAnsi="Times New Roman" w:cs="Times New Roman"/>
          <w:i/>
        </w:rPr>
        <w:t>um</w:t>
      </w:r>
      <w:r>
        <w:rPr>
          <w:rFonts w:ascii="Times New Roman" w:eastAsia="Times New Roman" w:hAnsi="Times New Roman" w:cs="Times New Roman"/>
        </w:rPr>
        <w:t xml:space="preserve">) and fast carbon cycling trees with low accumulation of long term reserves (e.g.,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rPr>
        <w:t xml:space="preserve">). </w:t>
      </w:r>
    </w:p>
    <w:p w14:paraId="15712FDF"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NSC transit time distributions reflect</w:t>
      </w:r>
      <w:ins w:id="734" w:author="david andres herrera ramirez" w:date="2019-12-07T21:34:00Z">
        <w:r>
          <w:rPr>
            <w:rFonts w:ascii="Times New Roman" w:eastAsia="Times New Roman" w:hAnsi="Times New Roman" w:cs="Times New Roman"/>
            <w:color w:val="000000"/>
          </w:rPr>
          <w:t>ed</w:t>
        </w:r>
      </w:ins>
      <w:r>
        <w:rPr>
          <w:rFonts w:ascii="Times New Roman" w:eastAsia="Times New Roman" w:hAnsi="Times New Roman" w:cs="Times New Roman"/>
          <w:color w:val="000000"/>
        </w:rPr>
        <w:t xml:space="preserve"> the age composition of NSC reserves being used by trees in metabolism and growth. </w:t>
      </w:r>
      <w:r>
        <w:rPr>
          <w:rFonts w:ascii="Times New Roman" w:eastAsia="Times New Roman" w:hAnsi="Times New Roman" w:cs="Times New Roman"/>
        </w:rPr>
        <w:t>O</w:t>
      </w:r>
      <w:r>
        <w:rPr>
          <w:rFonts w:ascii="Times New Roman" w:eastAsia="Times New Roman" w:hAnsi="Times New Roman" w:cs="Times New Roman"/>
          <w:color w:val="000000"/>
        </w:rPr>
        <w:t>ur estimates showed that healthy trees used mainly young carbon (Fig. 5). The allocation of mainly young carbon to respiration and growth in mature healthy trees has been a</w:t>
      </w:r>
      <w:r>
        <w:rPr>
          <w:rFonts w:ascii="Times New Roman" w:eastAsia="Times New Roman" w:hAnsi="Times New Roman" w:cs="Times New Roman"/>
          <w:color w:val="000000"/>
        </w:rPr>
        <w:t xml:space="preserve">lready documented </w:t>
      </w:r>
      <w:r>
        <w:fldChar w:fldCharType="begin"/>
      </w:r>
      <w:r>
        <w:instrText xml:space="preserve"> HYPERLINK "https://www.zotero.org/google-docs/?TPcCkx" \h </w:instrText>
      </w:r>
      <w:r>
        <w:fldChar w:fldCharType="separate"/>
      </w:r>
      <w:r>
        <w:rPr>
          <w:rFonts w:ascii="Times New Roman" w:eastAsia="Times New Roman" w:hAnsi="Times New Roman" w:cs="Times New Roman"/>
        </w:rPr>
        <w:t xml:space="preserve">(Carbone </w:t>
      </w:r>
      <w:r>
        <w:rPr>
          <w:rFonts w:ascii="Times New Roman" w:eastAsia="Times New Roman" w:hAnsi="Times New Roman" w:cs="Times New Roman"/>
        </w:rPr>
        <w:fldChar w:fldCharType="end"/>
      </w:r>
      <w:r>
        <w:fldChar w:fldCharType="begin"/>
      </w:r>
      <w:r>
        <w:instrText xml:space="preserve"> HYPERLINK "https://www.zotero.org/google-docs/?TPcCkx"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"https://www.zotero.org/google-docs/?TPcCkx" \h </w:instrText>
      </w:r>
      <w:r>
        <w:fldChar w:fldCharType="separate"/>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instrText>
      </w:r>
      <w:r>
        <w:instrText xml:space="preserve">w.zotero.org/google-docs/?TPcCkx"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"https://www.zotero.org/google-docs/?TPcCkx"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This behavior has been commonly explained by the “last in, first out” </w:t>
      </w:r>
      <w:r>
        <w:rPr>
          <w:rFonts w:ascii="Times New Roman" w:eastAsia="Times New Roman" w:hAnsi="Times New Roman" w:cs="Times New Roman"/>
        </w:rPr>
        <w:t>hypothesis</w:t>
      </w:r>
      <w:r>
        <w:rPr>
          <w:rFonts w:ascii="Times New Roman" w:eastAsia="Times New Roman" w:hAnsi="Times New Roman" w:cs="Times New Roman"/>
          <w:color w:val="000000"/>
        </w:rPr>
        <w:t xml:space="preserve"> for using the NSC where the most recently fixed carbon enter</w:t>
      </w:r>
      <w:r>
        <w:rPr>
          <w:rFonts w:ascii="Times New Roman" w:eastAsia="Times New Roman" w:hAnsi="Times New Roman" w:cs="Times New Roman"/>
          <w:color w:val="000000"/>
        </w:rPr>
        <w:t xml:space="preserve">ing the systems is the one that is used at first </w:t>
      </w:r>
      <w:r>
        <w:fldChar w:fldCharType="begin"/>
      </w:r>
      <w:r>
        <w:instrText xml:space="preserve"> HYPERLINK "https://www.zotero.org/google-docs/?t0U0Pq"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Dietze</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"https://www.zotero.org/google-docs/?t0U0Pq"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"https://www.zotero.org/google-docs/?t0U0Pq" \h </w:instrText>
      </w:r>
      <w:r>
        <w:fldChar w:fldCharType="separate"/>
      </w:r>
      <w:r>
        <w:rPr>
          <w:rFonts w:ascii="Times New Roman" w:eastAsia="Times New Roman" w:hAnsi="Times New Roman" w:cs="Times New Roman"/>
        </w:rPr>
        <w:t>, 2014;</w:t>
      </w:r>
      <w:r>
        <w:rPr>
          <w:rFonts w:ascii="Times New Roman" w:eastAsia="Times New Roman" w:hAnsi="Times New Roman" w:cs="Times New Roman"/>
        </w:rPr>
        <w:t xml:space="preserve"> 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w:t>
      </w:r>
      <w:r>
        <w:rPr>
          <w:rFonts w:ascii="Times New Roman" w:eastAsia="Times New Roman" w:hAnsi="Times New Roman" w:cs="Times New Roman"/>
        </w:rPr>
        <w:fldChar w:fldCharType="end"/>
      </w:r>
      <w:r>
        <w:rPr>
          <w:rFonts w:ascii="Times New Roman" w:eastAsia="Times New Roman" w:hAnsi="Times New Roman" w:cs="Times New Roman"/>
          <w:color w:val="000000"/>
        </w:rPr>
        <w:t>. In our models, th</w:t>
      </w:r>
      <w:r>
        <w:rPr>
          <w:rFonts w:ascii="Times New Roman" w:eastAsia="Times New Roman" w:hAnsi="Times New Roman" w:cs="Times New Roman"/>
        </w:rPr>
        <w:t>is idea</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is partly </w:t>
      </w:r>
      <w:r>
        <w:rPr>
          <w:rFonts w:ascii="Times New Roman" w:eastAsia="Times New Roman" w:hAnsi="Times New Roman" w:cs="Times New Roman"/>
          <w:color w:val="000000"/>
        </w:rPr>
        <w:t>represented by the differentiation between fast and slow NSC cycling pools in each tissue. This differentiation in organ NSC pools and compound NSC pools (fast and slow cycling pools) represen</w:t>
      </w:r>
      <w:r>
        <w:rPr>
          <w:rFonts w:ascii="Times New Roman" w:eastAsia="Times New Roman" w:hAnsi="Times New Roman" w:cs="Times New Roman"/>
          <w:color w:val="000000"/>
        </w:rPr>
        <w:t>ts the spatial heterogeneity of the NSC ages within the tree.</w:t>
      </w:r>
      <w:r>
        <w:rPr>
          <w:rFonts w:ascii="Times New Roman" w:eastAsia="Times New Roman" w:hAnsi="Times New Roman" w:cs="Times New Roman"/>
        </w:rPr>
        <w:t xml:space="preserve"> </w:t>
      </w:r>
      <w:r>
        <w:rPr>
          <w:rFonts w:ascii="Times New Roman" w:eastAsia="Times New Roman" w:hAnsi="Times New Roman" w:cs="Times New Roman"/>
          <w:color w:val="000000"/>
        </w:rPr>
        <w:t>Partly in disagreement with the ‘last in, first out’ principle, previous studies have also shown that some old NSC is mixed in the metabolized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in healthy trees with non-limiting assimilate supply, due to the continuous exchange of carbon between the ac</w:t>
      </w:r>
      <w:r>
        <w:rPr>
          <w:rFonts w:ascii="Times New Roman" w:eastAsia="Times New Roman" w:hAnsi="Times New Roman" w:cs="Times New Roman"/>
          <w:color w:val="000000"/>
        </w:rPr>
        <w:t xml:space="preserve">tive NSC and the stored NSC pools </w:t>
      </w:r>
      <w:r>
        <w:fldChar w:fldCharType="begin"/>
      </w:r>
      <w:r>
        <w:instrText xml:space="preserve"> HYPERLINK "https://www.zotero.org/google-docs/?PJOBMW" \h </w:instrText>
      </w:r>
      <w:r>
        <w:fldChar w:fldCharType="separate"/>
      </w:r>
      <w:r>
        <w:rPr>
          <w:rFonts w:ascii="Times New Roman" w:eastAsia="Times New Roman" w:hAnsi="Times New Roman" w:cs="Times New Roman"/>
        </w:rPr>
        <w:t xml:space="preserve">(Richardson </w:t>
      </w:r>
      <w:r>
        <w:rPr>
          <w:rFonts w:ascii="Times New Roman" w:eastAsia="Times New Roman" w:hAnsi="Times New Roman" w:cs="Times New Roman"/>
        </w:rPr>
        <w:fldChar w:fldCharType="end"/>
      </w:r>
      <w:r>
        <w:fldChar w:fldCharType="begin"/>
      </w:r>
      <w:r>
        <w:instrText xml:space="preserve"> HYPERLINK "https://www.zotero.org/google-docs/?PJOBMW"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"https://www.zotero.org/google-docs/?PJOBMW" \h </w:instrText>
      </w:r>
      <w:r>
        <w:fldChar w:fldCharType="separate"/>
      </w:r>
      <w:r>
        <w:rPr>
          <w:rFonts w:ascii="Times New Roman" w:eastAsia="Times New Roman" w:hAnsi="Times New Roman" w:cs="Times New Roman"/>
        </w:rPr>
        <w:t xml:space="preserve">, 2012; Carbone </w:t>
      </w:r>
      <w:r>
        <w:rPr>
          <w:rFonts w:ascii="Times New Roman" w:eastAsia="Times New Roman" w:hAnsi="Times New Roman" w:cs="Times New Roman"/>
        </w:rPr>
        <w:fldChar w:fldCharType="end"/>
      </w:r>
      <w:r>
        <w:fldChar w:fldCharType="begin"/>
      </w:r>
      <w:r>
        <w:instrText xml:space="preserve"> HYPERLINK "https://www.zotero.org/google-docs/?PJOBMW"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"https://www.zotero.org/google-docs/?PJOBMW" \h </w:instrText>
      </w:r>
      <w:r>
        <w:fldChar w:fldCharType="separate"/>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"https://www.zotero.org/google-docs/?PJOBMW"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w:instrText>
      </w:r>
      <w:r>
        <w:instrText xml:space="preserve">s/?PJOBMW" \h </w:instrText>
      </w:r>
      <w:r>
        <w:fldChar w:fldCharType="separate"/>
      </w:r>
      <w:r>
        <w:rPr>
          <w:rFonts w:ascii="Times New Roman" w:eastAsia="Times New Roman" w:hAnsi="Times New Roman" w:cs="Times New Roman"/>
        </w:rPr>
        <w:t>, 2013)</w:t>
      </w:r>
      <w:r>
        <w:rPr>
          <w:rFonts w:ascii="Times New Roman" w:eastAsia="Times New Roman" w:hAnsi="Times New Roman" w:cs="Times New Roman"/>
        </w:rPr>
        <w:fldChar w:fldCharType="end"/>
      </w:r>
      <w:r>
        <w:rPr>
          <w:rFonts w:ascii="Times New Roman" w:eastAsia="Times New Roman" w:hAnsi="Times New Roman" w:cs="Times New Roman"/>
          <w:color w:val="000000"/>
        </w:rPr>
        <w:t>. This is in agreement with our results where the NSC transit time distributions (Fig. 5) showed that the carbon being used in metabolism and growth is a mixture of carbon of different ages. The transit time distribution is mainly det</w:t>
      </w:r>
      <w:r>
        <w:rPr>
          <w:rFonts w:ascii="Times New Roman" w:eastAsia="Times New Roman" w:hAnsi="Times New Roman" w:cs="Times New Roman"/>
          <w:color w:val="000000"/>
        </w:rPr>
        <w:t>ermined by the age structure of the largest carbon source and the balance between carbon sources and sinks in the tree. In this sense, in healthy-mature trees the inflow of new carbon greatly exceeds the retrieval of old stored carbon for sustaining metabo</w:t>
      </w:r>
      <w:r>
        <w:rPr>
          <w:rFonts w:ascii="Times New Roman" w:eastAsia="Times New Roman" w:hAnsi="Times New Roman" w:cs="Times New Roman"/>
          <w:color w:val="000000"/>
        </w:rPr>
        <w:t>lism and growth, which leads to the high abundance of young NSC in the trees and skewness of the distribution towards low values, with corresponding low values of mean transit time (Fig. 3</w:t>
      </w:r>
      <w:ins w:id="735" w:author="david andres herrera ramirez" w:date="2019-12-19T22:41:00Z">
        <w:r>
          <w:rPr>
            <w:rFonts w:ascii="Times New Roman" w:eastAsia="Times New Roman" w:hAnsi="Times New Roman" w:cs="Times New Roman"/>
            <w:color w:val="000000"/>
          </w:rPr>
          <w:t xml:space="preserve"> and </w:t>
        </w:r>
      </w:ins>
      <w:del w:id="736" w:author="david andres herrera ramirez" w:date="2019-12-19T22:41:00Z">
        <w:r>
          <w:rPr>
            <w:rFonts w:ascii="Times New Roman" w:eastAsia="Times New Roman" w:hAnsi="Times New Roman" w:cs="Times New Roman"/>
            <w:color w:val="000000"/>
          </w:rPr>
          <w:delText xml:space="preserve">, Fig. </w:delText>
        </w:r>
      </w:del>
      <w:r>
        <w:rPr>
          <w:rFonts w:ascii="Times New Roman" w:eastAsia="Times New Roman" w:hAnsi="Times New Roman" w:cs="Times New Roman"/>
          <w:color w:val="000000"/>
        </w:rPr>
        <w:t xml:space="preserve">5). Therefore, within our framework, healthy trees may use mainly young carbon due to its high abundance in the NSC pools, and its constant replenishment </w:t>
      </w:r>
      <w:r>
        <w:rPr>
          <w:rFonts w:ascii="Times New Roman" w:eastAsia="Times New Roman" w:hAnsi="Times New Roman" w:cs="Times New Roman"/>
        </w:rPr>
        <w:t>due to</w:t>
      </w:r>
      <w:r>
        <w:rPr>
          <w:rFonts w:ascii="Times New Roman" w:eastAsia="Times New Roman" w:hAnsi="Times New Roman" w:cs="Times New Roman"/>
          <w:color w:val="000000"/>
        </w:rPr>
        <w:t xml:space="preserve"> rapid assimilation of atmospheric carbon, and not because the younger carbon is more available </w:t>
      </w:r>
      <w:r>
        <w:rPr>
          <w:rFonts w:ascii="Times New Roman" w:eastAsia="Times New Roman" w:hAnsi="Times New Roman" w:cs="Times New Roman"/>
          <w:color w:val="000000"/>
        </w:rPr>
        <w:t>due to its position in the tree. This concept is supported by the simulation results in Fig. 4 where the young carbon is depleted faster than the old carbon -due to its relative high abundance</w:t>
      </w:r>
      <w:ins w:id="737" w:author="david andres herrera ramirez" w:date="2019-12-07T21:37: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w:t>
      </w:r>
      <w:del w:id="738" w:author="david andres herrera ramirez" w:date="2019-12-07T21:37: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until eventually flattening the age distribution of the NSC i</w:t>
      </w:r>
      <w:r>
        <w:rPr>
          <w:rFonts w:ascii="Times New Roman" w:eastAsia="Times New Roman" w:hAnsi="Times New Roman" w:cs="Times New Roman"/>
          <w:color w:val="000000"/>
        </w:rPr>
        <w:t xml:space="preserve">n each pool. </w:t>
      </w:r>
    </w:p>
    <w:p w14:paraId="32464C8A" w14:textId="77777777" w:rsidR="002503E1" w:rsidRDefault="00052AAB">
      <w:pPr>
        <w:pBdr>
          <w:top w:val="nil"/>
          <w:left w:val="nil"/>
          <w:bottom w:val="nil"/>
          <w:right w:val="nil"/>
          <w:between w:val="nil"/>
        </w:pBdr>
        <w:spacing w:before="180" w:after="180" w:line="360" w:lineRule="auto"/>
        <w:rPr>
          <w:ins w:id="739" w:author="david andres herrera ramirez" w:date="2019-12-02T19:34:00Z"/>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 other words, our results provide a probabilistic interpretation for the use of young carbon for metabolism and growth. Since young NSC is more abundant in storage pools, it has a </w:t>
      </w:r>
      <w:ins w:id="740" w:author="Susan Trumbore" w:date="2019-12-09T16:24:00Z">
        <w:r>
          <w:rPr>
            <w:rFonts w:ascii="Times New Roman" w:eastAsia="Times New Roman" w:hAnsi="Times New Roman" w:cs="Times New Roman"/>
            <w:color w:val="000000"/>
          </w:rPr>
          <w:t>greater</w:t>
        </w:r>
      </w:ins>
      <w:del w:id="741" w:author="Susan Trumbore" w:date="2019-12-09T16:24:00Z">
        <w:r>
          <w:rPr>
            <w:rFonts w:ascii="Times New Roman" w:eastAsia="Times New Roman" w:hAnsi="Times New Roman" w:cs="Times New Roman"/>
            <w:color w:val="000000"/>
          </w:rPr>
          <w:delText>larger</w:delText>
        </w:r>
      </w:del>
      <w:r>
        <w:rPr>
          <w:rFonts w:ascii="Times New Roman" w:eastAsia="Times New Roman" w:hAnsi="Times New Roman" w:cs="Times New Roman"/>
          <w:color w:val="000000"/>
        </w:rPr>
        <w:t xml:space="preserve"> probability of being used for plant function. These results provide a new perspective on the understanding of the NSC allocation to metabolism and growth and also highlight the utility of obtaining the NSC transit time distribution in mature trees for und</w:t>
      </w:r>
      <w:r>
        <w:rPr>
          <w:rFonts w:ascii="Times New Roman" w:eastAsia="Times New Roman" w:hAnsi="Times New Roman" w:cs="Times New Roman"/>
          <w:color w:val="000000"/>
        </w:rPr>
        <w:t>erstanding carbon source/sink imbalances.</w:t>
      </w:r>
    </w:p>
    <w:p w14:paraId="4DF30B65" w14:textId="77777777" w:rsidR="002503E1" w:rsidRPr="002503E1" w:rsidRDefault="00052AAB">
      <w:pPr>
        <w:pBdr>
          <w:top w:val="nil"/>
          <w:left w:val="nil"/>
          <w:bottom w:val="nil"/>
          <w:right w:val="nil"/>
          <w:between w:val="nil"/>
        </w:pBdr>
        <w:spacing w:before="180" w:after="180" w:line="360" w:lineRule="auto"/>
        <w:rPr>
          <w:rFonts w:ascii="Times New Roman" w:eastAsia="Times New Roman" w:hAnsi="Times New Roman" w:cs="Times New Roman"/>
          <w:b/>
          <w:i/>
          <w:rPrChange w:id="742" w:author="david andres herrera ramirez" w:date="2019-12-02T19:34:00Z">
            <w:rPr>
              <w:rFonts w:ascii="Times New Roman" w:eastAsia="Times New Roman" w:hAnsi="Times New Roman" w:cs="Times New Roman"/>
              <w:b/>
              <w:color w:val="000000"/>
            </w:rPr>
          </w:rPrChange>
        </w:rPr>
      </w:pPr>
      <w:ins w:id="743" w:author="david andres herrera ramirez" w:date="2019-12-02T19:34:00Z">
        <w:r>
          <w:rPr>
            <w:rFonts w:ascii="Times New Roman" w:eastAsia="Times New Roman" w:hAnsi="Times New Roman" w:cs="Times New Roman"/>
            <w:b/>
            <w:color w:val="000000"/>
          </w:rPr>
          <w:t>Age structure of NSC reserves under carbon limitation</w:t>
        </w:r>
      </w:ins>
    </w:p>
    <w:p w14:paraId="0009038D"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 severe carbon limitation, the </w:t>
      </w:r>
      <w:ins w:id="744" w:author="Susan Trumbore" w:date="2019-12-09T16:25:00Z">
        <w:r>
          <w:rPr>
            <w:rFonts w:ascii="Times New Roman" w:eastAsia="Times New Roman" w:hAnsi="Times New Roman" w:cs="Times New Roman"/>
            <w:color w:val="000000"/>
          </w:rPr>
          <w:t xml:space="preserve">modeled </w:t>
        </w:r>
      </w:ins>
      <w:r>
        <w:rPr>
          <w:rFonts w:ascii="Times New Roman" w:eastAsia="Times New Roman" w:hAnsi="Times New Roman" w:cs="Times New Roman"/>
          <w:color w:val="000000"/>
        </w:rPr>
        <w:t xml:space="preserve">trees used their NSC reserves </w:t>
      </w:r>
      <w:ins w:id="745" w:author="Susan Trumbore" w:date="2019-12-09T16:25:00Z">
        <w:r>
          <w:rPr>
            <w:rFonts w:ascii="Times New Roman" w:eastAsia="Times New Roman" w:hAnsi="Times New Roman" w:cs="Times New Roman"/>
            <w:color w:val="000000"/>
          </w:rPr>
          <w:t xml:space="preserve">to support metabolic needs </w:t>
        </w:r>
      </w:ins>
      <w:r>
        <w:rPr>
          <w:rFonts w:ascii="Times New Roman" w:eastAsia="Times New Roman" w:hAnsi="Times New Roman" w:cs="Times New Roman"/>
          <w:color w:val="000000"/>
        </w:rPr>
        <w:t>and consequently the NSC mean transit time increased rapidl</w:t>
      </w:r>
      <w:r>
        <w:rPr>
          <w:rFonts w:ascii="Times New Roman" w:eastAsia="Times New Roman" w:hAnsi="Times New Roman" w:cs="Times New Roman"/>
          <w:color w:val="000000"/>
        </w:rPr>
        <w:t xml:space="preserve">y (Fig. 6). Previous </w:t>
      </w:r>
      <w:ins w:id="746" w:author="david andres herrera ramirez" w:date="2019-12-04T22:29:00Z">
        <w:r>
          <w:rPr>
            <w:rFonts w:ascii="Times New Roman" w:eastAsia="Times New Roman" w:hAnsi="Times New Roman" w:cs="Times New Roman"/>
            <w:color w:val="000000"/>
          </w:rPr>
          <w:t>studies</w:t>
        </w:r>
      </w:ins>
      <w:del w:id="747" w:author="david andres herrera ramirez" w:date="2019-12-04T22:29:00Z">
        <w:r>
          <w:rPr>
            <w:rFonts w:ascii="Times New Roman" w:eastAsia="Times New Roman" w:hAnsi="Times New Roman" w:cs="Times New Roman"/>
            <w:color w:val="000000"/>
          </w:rPr>
          <w:delText>experiments</w:delText>
        </w:r>
      </w:del>
      <w:r>
        <w:rPr>
          <w:rFonts w:ascii="Times New Roman" w:eastAsia="Times New Roman" w:hAnsi="Times New Roman" w:cs="Times New Roman"/>
          <w:color w:val="000000"/>
        </w:rPr>
        <w:t xml:space="preserve"> that interrupted carbon assimilation either by girdling, harvesting of the main trunk, or hurricane damage, also reported a rapid increase in the NSC mean transit time from very young to several years old carbon. For instance,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respired from </w:t>
      </w:r>
      <w:proofErr w:type="spellStart"/>
      <w:r>
        <w:rPr>
          <w:rFonts w:ascii="Times New Roman" w:eastAsia="Times New Roman" w:hAnsi="Times New Roman" w:cs="Times New Roman"/>
          <w:i/>
          <w:color w:val="000000"/>
        </w:rPr>
        <w:t>Sclerone</w:t>
      </w:r>
      <w:r>
        <w:rPr>
          <w:rFonts w:ascii="Times New Roman" w:eastAsia="Times New Roman" w:hAnsi="Times New Roman" w:cs="Times New Roman"/>
          <w:i/>
          <w:color w:val="000000"/>
        </w:rPr>
        <w:t>ma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micranthum</w:t>
      </w:r>
      <w:proofErr w:type="spellEnd"/>
      <w:r>
        <w:rPr>
          <w:rFonts w:ascii="Times New Roman" w:eastAsia="Times New Roman" w:hAnsi="Times New Roman" w:cs="Times New Roman"/>
          <w:color w:val="000000"/>
        </w:rPr>
        <w:t xml:space="preserve">, a measure of transit time, increased from 1 to 15 years old </w:t>
      </w:r>
      <w:ins w:id="748" w:author="Susan Trumbore" w:date="2019-12-09T16:26:00Z">
        <w:r>
          <w:rPr>
            <w:rFonts w:ascii="Times New Roman" w:eastAsia="Times New Roman" w:hAnsi="Times New Roman" w:cs="Times New Roman"/>
            <w:color w:val="000000"/>
          </w:rPr>
          <w:t xml:space="preserve">over a year </w:t>
        </w:r>
      </w:ins>
      <w:r>
        <w:rPr>
          <w:rFonts w:ascii="Times New Roman" w:eastAsia="Times New Roman" w:hAnsi="Times New Roman" w:cs="Times New Roman"/>
          <w:color w:val="000000"/>
        </w:rPr>
        <w:t xml:space="preserve">after girdling </w:t>
      </w:r>
      <w:r>
        <w:fldChar w:fldCharType="begin"/>
      </w:r>
      <w:r>
        <w:instrText xml:space="preserve"> HYPERLINK "https://www.zotero.org/google-docs/?ktGZWb"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"https://www.zotero.org/google-docs/?ktGZWb"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"https://www.zotero.org/google-docs/?ktGZWb"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stump </w:t>
      </w:r>
      <w:proofErr w:type="spellStart"/>
      <w:r>
        <w:rPr>
          <w:rFonts w:ascii="Times New Roman" w:eastAsia="Times New Roman" w:hAnsi="Times New Roman" w:cs="Times New Roman"/>
          <w:color w:val="000000"/>
        </w:rPr>
        <w:t>resprouts</w:t>
      </w:r>
      <w:proofErr w:type="spellEnd"/>
      <w:r>
        <w:rPr>
          <w:rFonts w:ascii="Times New Roman" w:eastAsia="Times New Roman" w:hAnsi="Times New Roman" w:cs="Times New Roman"/>
          <w:color w:val="000000"/>
        </w:rPr>
        <w:t xml:space="preserve">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growing after trunk harvesting were found to be made of carbon up to 17 years old </w:t>
      </w:r>
      <w:r>
        <w:fldChar w:fldCharType="begin"/>
      </w:r>
      <w:r>
        <w:instrText xml:space="preserve"> HYPERLINK "https://www.zotero.org/google-docs/?ArmMqb" \h </w:instrText>
      </w:r>
      <w:r>
        <w:fldChar w:fldCharType="separate"/>
      </w:r>
      <w:r>
        <w:rPr>
          <w:rFonts w:ascii="Times New Roman" w:eastAsia="Times New Roman" w:hAnsi="Times New Roman" w:cs="Times New Roman"/>
        </w:rPr>
        <w:t xml:space="preserve">(Carbone </w:t>
      </w:r>
      <w:r>
        <w:rPr>
          <w:rFonts w:ascii="Times New Roman" w:eastAsia="Times New Roman" w:hAnsi="Times New Roman" w:cs="Times New Roman"/>
        </w:rPr>
        <w:fldChar w:fldCharType="end"/>
      </w:r>
      <w:r>
        <w:fldChar w:fldCharType="begin"/>
      </w:r>
      <w:r>
        <w:instrText xml:space="preserve"> HY</w:instrText>
      </w:r>
      <w:r>
        <w:instrText xml:space="preserve">PERLINK "https://www.zotero.org/google-docs/?ArmMqb"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"https://www.zotero.org/google-docs/?ArmMqb" \h </w:instrText>
      </w:r>
      <w:r>
        <w:fldChar w:fldCharType="separate"/>
      </w:r>
      <w:r>
        <w:rPr>
          <w:rFonts w:ascii="Times New Roman" w:eastAsia="Times New Roman" w:hAnsi="Times New Roman" w:cs="Times New Roman"/>
        </w:rPr>
        <w:t>, 2013)</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and up to 10 years old carbon was used to </w:t>
      </w:r>
      <w:r>
        <w:rPr>
          <w:rFonts w:ascii="Times New Roman" w:eastAsia="Times New Roman" w:hAnsi="Times New Roman" w:cs="Times New Roman"/>
        </w:rPr>
        <w:t>grow</w:t>
      </w:r>
      <w:r>
        <w:rPr>
          <w:rFonts w:ascii="Times New Roman" w:eastAsia="Times New Roman" w:hAnsi="Times New Roman" w:cs="Times New Roman"/>
          <w:color w:val="000000"/>
        </w:rPr>
        <w:t xml:space="preserve"> new roots for tropical trees after a hurricane damage </w:t>
      </w:r>
      <w:r>
        <w:fldChar w:fldCharType="begin"/>
      </w:r>
      <w:r>
        <w:instrText xml:space="preserve"> HYPERLINK "https:/</w:instrText>
      </w:r>
      <w:r>
        <w:instrText xml:space="preserve">/www.zotero.org/google-docs/?b8K2a1" \h </w:instrText>
      </w:r>
      <w:r>
        <w:fldChar w:fldCharType="separate"/>
      </w:r>
      <w:r>
        <w:rPr>
          <w:rFonts w:ascii="Times New Roman" w:eastAsia="Times New Roman" w:hAnsi="Times New Roman" w:cs="Times New Roman"/>
        </w:rPr>
        <w:t xml:space="preserve">(Vargas </w:t>
      </w:r>
      <w:r>
        <w:rPr>
          <w:rFonts w:ascii="Times New Roman" w:eastAsia="Times New Roman" w:hAnsi="Times New Roman" w:cs="Times New Roman"/>
        </w:rPr>
        <w:fldChar w:fldCharType="end"/>
      </w:r>
      <w:r>
        <w:fldChar w:fldCharType="begin"/>
      </w:r>
      <w:r>
        <w:instrText xml:space="preserve"> HYPERLINK "https://www.zotero.org/google-docs/?b8K2a1"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"https://www.zotero.org/google-docs/?b8K2a1" \h </w:instrText>
      </w:r>
      <w:r>
        <w:fldChar w:fldCharType="separate"/>
      </w:r>
      <w:r>
        <w:rPr>
          <w:rFonts w:ascii="Times New Roman" w:eastAsia="Times New Roman" w:hAnsi="Times New Roman" w:cs="Times New Roman"/>
        </w:rPr>
        <w:t>, 2009)</w:t>
      </w:r>
      <w:r>
        <w:rPr>
          <w:rFonts w:ascii="Times New Roman" w:eastAsia="Times New Roman" w:hAnsi="Times New Roman" w:cs="Times New Roman"/>
        </w:rPr>
        <w:fldChar w:fldCharType="end"/>
      </w:r>
      <w:r>
        <w:rPr>
          <w:rFonts w:ascii="Times New Roman" w:eastAsia="Times New Roman" w:hAnsi="Times New Roman" w:cs="Times New Roman"/>
          <w:color w:val="000000"/>
        </w:rPr>
        <w:t>.</w:t>
      </w:r>
      <w:ins w:id="749" w:author="Jan Muhr" w:date="2019-12-20T14:52:00Z">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D’Andrea</w:t>
        </w:r>
        <w:proofErr w:type="spellEnd"/>
        <w:r>
          <w:rPr>
            <w:rFonts w:ascii="Times New Roman" w:eastAsia="Times New Roman" w:hAnsi="Times New Roman" w:cs="Times New Roman"/>
            <w:color w:val="000000"/>
          </w:rPr>
          <w:t xml:space="preserve"> et al. (2019) reported that the mean age of sugars in the p</w:t>
        </w:r>
        <w:r>
          <w:rPr>
            <w:rFonts w:ascii="Times New Roman" w:eastAsia="Times New Roman" w:hAnsi="Times New Roman" w:cs="Times New Roman"/>
            <w:color w:val="000000"/>
          </w:rPr>
          <w:t>hloem of beech trees that were defoliated frost late in spring increased to ca. 5 years within only few weeks.</w:t>
        </w:r>
      </w:ins>
    </w:p>
    <w:p w14:paraId="74D9F43D" w14:textId="77777777" w:rsidR="002503E1" w:rsidRDefault="00052AAB">
      <w:pPr>
        <w:pBdr>
          <w:top w:val="nil"/>
          <w:left w:val="nil"/>
          <w:bottom w:val="nil"/>
          <w:right w:val="nil"/>
          <w:between w:val="nil"/>
        </w:pBdr>
        <w:spacing w:before="180" w:after="180" w:line="360" w:lineRule="auto"/>
        <w:rPr>
          <w:ins w:id="750" w:author="david andres herrera ramirez" w:date="2019-12-02T19:36:00Z"/>
          <w:rFonts w:ascii="Times New Roman" w:eastAsia="Times New Roman" w:hAnsi="Times New Roman" w:cs="Times New Roman"/>
          <w:color w:val="000000"/>
        </w:rPr>
      </w:pPr>
      <w:r>
        <w:rPr>
          <w:rFonts w:ascii="Times New Roman" w:eastAsia="Times New Roman" w:hAnsi="Times New Roman" w:cs="Times New Roman"/>
          <w:color w:val="000000"/>
        </w:rPr>
        <w:t>We were able to describe how this old carbon was used and for how long it could last by observing how the NSC mean transit time increased over ti</w:t>
      </w:r>
      <w:r>
        <w:rPr>
          <w:rFonts w:ascii="Times New Roman" w:eastAsia="Times New Roman" w:hAnsi="Times New Roman" w:cs="Times New Roman"/>
          <w:color w:val="000000"/>
        </w:rPr>
        <w:t>me during our simulations. The NSC mean transit time increased in an exponential way that depended on the amount and the cycling speed of the reserves, followed by a linear phase that occurred when the NSC age distribution got flat and only described the a</w:t>
      </w:r>
      <w:r>
        <w:rPr>
          <w:rFonts w:ascii="Times New Roman" w:eastAsia="Times New Roman" w:hAnsi="Times New Roman" w:cs="Times New Roman"/>
          <w:color w:val="000000"/>
        </w:rPr>
        <w:t>ging of the remaining NSC (Fig. 6).</w:t>
      </w:r>
      <w:ins w:id="751" w:author="david andres herrera ramirez" w:date="2019-12-05T22:39:00Z">
        <w:r>
          <w:rPr>
            <w:rFonts w:ascii="Times New Roman" w:eastAsia="Times New Roman" w:hAnsi="Times New Roman" w:cs="Times New Roman"/>
            <w:color w:val="000000"/>
          </w:rPr>
          <w:t xml:space="preserve"> We observed that</w:t>
        </w:r>
      </w:ins>
      <w:del w:id="752" w:author="david andres herrera ramirez" w:date="2019-12-05T22:39:00Z">
        <w:r>
          <w:rPr>
            <w:rFonts w:ascii="Times New Roman" w:eastAsia="Times New Roman" w:hAnsi="Times New Roman" w:cs="Times New Roman"/>
            <w:color w:val="000000"/>
          </w:rPr>
          <w:delText xml:space="preserve"> T</w:delText>
        </w:r>
      </w:del>
      <w:ins w:id="753" w:author="david andres herrera ramirez" w:date="2019-12-05T22:39:00Z">
        <w:r>
          <w:rPr>
            <w:rFonts w:ascii="Times New Roman" w:eastAsia="Times New Roman" w:hAnsi="Times New Roman" w:cs="Times New Roman"/>
            <w:color w:val="000000"/>
          </w:rPr>
          <w:t xml:space="preserve"> t</w:t>
        </w:r>
      </w:ins>
      <w:r>
        <w:rPr>
          <w:rFonts w:ascii="Times New Roman" w:eastAsia="Times New Roman" w:hAnsi="Times New Roman" w:cs="Times New Roman"/>
          <w:color w:val="000000"/>
        </w:rPr>
        <w:t>he exponential increase in the NSC mean transit time described how the trees consume between 80 and 90% of the available carbon, depending on their storage strategy</w:t>
      </w:r>
      <w:ins w:id="754" w:author="david andres herrera ramirez" w:date="2019-12-02T21:06:00Z">
        <w:r>
          <w:rPr>
            <w:rFonts w:ascii="Times New Roman" w:eastAsia="Times New Roman" w:hAnsi="Times New Roman" w:cs="Times New Roman"/>
            <w:color w:val="000000"/>
          </w:rPr>
          <w:t xml:space="preserve"> (Fig. 6)</w:t>
        </w:r>
      </w:ins>
      <w:r>
        <w:rPr>
          <w:rFonts w:ascii="Times New Roman" w:eastAsia="Times New Roman" w:hAnsi="Times New Roman" w:cs="Times New Roman"/>
          <w:color w:val="000000"/>
        </w:rPr>
        <w:t xml:space="preserve">. The NSC mean transit times towards the end of </w:t>
      </w:r>
      <w:ins w:id="755" w:author="david andres herrera ramirez" w:date="2019-12-16T20:49:00Z">
        <w:r>
          <w:rPr>
            <w:rFonts w:ascii="Times New Roman" w:eastAsia="Times New Roman" w:hAnsi="Times New Roman" w:cs="Times New Roman"/>
            <w:color w:val="000000"/>
          </w:rPr>
          <w:t xml:space="preserve">the </w:t>
        </w:r>
      </w:ins>
      <w:del w:id="756" w:author="david andres herrera ramirez" w:date="2019-12-16T20:49:00Z">
        <w:r>
          <w:rPr>
            <w:rFonts w:ascii="Times New Roman" w:eastAsia="Times New Roman" w:hAnsi="Times New Roman" w:cs="Times New Roman"/>
            <w:color w:val="000000"/>
          </w:rPr>
          <w:delText>this period of e</w:delText>
        </w:r>
      </w:del>
      <w:ins w:id="757" w:author="david andres herrera ramirez" w:date="2019-12-16T20:49:00Z">
        <w:r>
          <w:rPr>
            <w:rFonts w:ascii="Times New Roman" w:eastAsia="Times New Roman" w:hAnsi="Times New Roman" w:cs="Times New Roman"/>
            <w:color w:val="000000"/>
          </w:rPr>
          <w:t>e</w:t>
        </w:r>
      </w:ins>
      <w:r>
        <w:rPr>
          <w:rFonts w:ascii="Times New Roman" w:eastAsia="Times New Roman" w:hAnsi="Times New Roman" w:cs="Times New Roman"/>
          <w:color w:val="000000"/>
        </w:rPr>
        <w:t>xponential inc</w:t>
      </w:r>
      <w:r>
        <w:rPr>
          <w:rFonts w:ascii="Times New Roman" w:eastAsia="Times New Roman" w:hAnsi="Times New Roman" w:cs="Times New Roman"/>
          <w:color w:val="000000"/>
        </w:rPr>
        <w:t>rease was higher (14-21 years) than the reported (12-17 years) age of the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of trees subjected to starvation </w:t>
      </w:r>
      <w:r>
        <w:fldChar w:fldCharType="begin"/>
      </w:r>
      <w:r>
        <w:instrText xml:space="preserve"> HYPERLINK "https://www.zotero.org/google-docs/?OdNxrg" \h </w:instrText>
      </w:r>
      <w:r>
        <w:fldChar w:fldCharType="separate"/>
      </w:r>
      <w:r>
        <w:rPr>
          <w:rFonts w:ascii="Times New Roman" w:eastAsia="Times New Roman" w:hAnsi="Times New Roman" w:cs="Times New Roman"/>
        </w:rPr>
        <w:t xml:space="preserve">(Carbone </w:t>
      </w:r>
      <w:r>
        <w:rPr>
          <w:rFonts w:ascii="Times New Roman" w:eastAsia="Times New Roman" w:hAnsi="Times New Roman" w:cs="Times New Roman"/>
        </w:rPr>
        <w:fldChar w:fldCharType="end"/>
      </w:r>
      <w:r>
        <w:fldChar w:fldCharType="begin"/>
      </w:r>
      <w:r>
        <w:instrText xml:space="preserve"> HYPERLINK "https://www.zotero.org/google-docs/?OdNxrg"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"https://www.zotero.org/google-docs/?OdNxrg" \h </w:instrText>
      </w:r>
      <w:r>
        <w:fldChar w:fldCharType="separate"/>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"https://www.zotero.org/google-docs/?OdNxrg"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w:instrText>
      </w:r>
      <w:r>
        <w:instrText xml:space="preserve">s/?OdNxrg"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This difference can be explained by the fact that we did not represent mortality explicitly; therefore, the </w:t>
      </w:r>
      <w:r>
        <w:rPr>
          <w:rFonts w:ascii="Times New Roman" w:eastAsia="Times New Roman" w:hAnsi="Times New Roman" w:cs="Times New Roman"/>
          <w:color w:val="000000"/>
        </w:rPr>
        <w:lastRenderedPageBreak/>
        <w:t>trees continued using reserves for a longer time than in experiments where the trees d</w:t>
      </w:r>
      <w:r>
        <w:rPr>
          <w:rFonts w:ascii="Times New Roman" w:eastAsia="Times New Roman" w:hAnsi="Times New Roman" w:cs="Times New Roman"/>
        </w:rPr>
        <w:t>i</w:t>
      </w:r>
      <w:r>
        <w:rPr>
          <w:rFonts w:ascii="Times New Roman" w:eastAsia="Times New Roman" w:hAnsi="Times New Roman" w:cs="Times New Roman"/>
          <w:color w:val="000000"/>
        </w:rPr>
        <w:t>e before exhausting 80-</w:t>
      </w:r>
      <w:ins w:id="758" w:author="Christine Römermann" w:date="2019-12-19T10:25: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90% of their </w:t>
      </w:r>
      <w:r>
        <w:rPr>
          <w:rFonts w:ascii="Times New Roman" w:eastAsia="Times New Roman" w:hAnsi="Times New Roman" w:cs="Times New Roman"/>
          <w:color w:val="000000"/>
        </w:rPr>
        <w:t xml:space="preserve">reserves. Considering a consumption threshold between 50 to 60% </w:t>
      </w:r>
      <w:r>
        <w:fldChar w:fldCharType="begin"/>
      </w:r>
      <w:r>
        <w:instrText xml:space="preserve"> HYPERLINK "https://www.zotero.org/google-docs/?FWrzCa" \h </w:instrText>
      </w:r>
      <w:r>
        <w:fldChar w:fldCharType="separate"/>
      </w:r>
      <w:r>
        <w:rPr>
          <w:rFonts w:ascii="Times New Roman" w:eastAsia="Times New Roman" w:hAnsi="Times New Roman" w:cs="Times New Roman"/>
        </w:rPr>
        <w:t xml:space="preserve">(Mei </w:t>
      </w:r>
      <w:r>
        <w:rPr>
          <w:rFonts w:ascii="Times New Roman" w:eastAsia="Times New Roman" w:hAnsi="Times New Roman" w:cs="Times New Roman"/>
        </w:rPr>
        <w:fldChar w:fldCharType="end"/>
      </w:r>
      <w:r>
        <w:fldChar w:fldCharType="begin"/>
      </w:r>
      <w:r>
        <w:instrText xml:space="preserve"> HYPERLINK "https://www.zotero.org/google-docs/?FWrzCa"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"https://www.zotero.org/google-docs/?FWrzCa"</w:instrText>
      </w:r>
      <w:r>
        <w:instrText xml:space="preserve"> \h </w:instrText>
      </w:r>
      <w:r>
        <w:fldChar w:fldCharType="separate"/>
      </w:r>
      <w:r>
        <w:rPr>
          <w:rFonts w:ascii="Times New Roman" w:eastAsia="Times New Roman" w:hAnsi="Times New Roman" w:cs="Times New Roman"/>
        </w:rPr>
        <w:t xml:space="preserve">, 2015; Wiley </w:t>
      </w:r>
      <w:r>
        <w:rPr>
          <w:rFonts w:ascii="Times New Roman" w:eastAsia="Times New Roman" w:hAnsi="Times New Roman" w:cs="Times New Roman"/>
        </w:rPr>
        <w:fldChar w:fldCharType="end"/>
      </w:r>
      <w:r>
        <w:fldChar w:fldCharType="begin"/>
      </w:r>
      <w:r>
        <w:instrText xml:space="preserve"> HYPERLINK "https://www.zotero.org/google-docs/?FWrzCa"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"https://www.zotero.org/google-docs/?FWrzCa" \h </w:instrText>
      </w:r>
      <w:r>
        <w:fldChar w:fldCharType="separate"/>
      </w:r>
      <w:r>
        <w:rPr>
          <w:rFonts w:ascii="Times New Roman" w:eastAsia="Times New Roman" w:hAnsi="Times New Roman" w:cs="Times New Roman"/>
        </w:rPr>
        <w:t>, 2019)</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the mean transit time </w:t>
      </w:r>
      <w:r>
        <w:rPr>
          <w:rFonts w:ascii="Times New Roman" w:eastAsia="Times New Roman" w:hAnsi="Times New Roman" w:cs="Times New Roman"/>
        </w:rPr>
        <w:t>is</w:t>
      </w:r>
      <w:r>
        <w:rPr>
          <w:rFonts w:ascii="Times New Roman" w:eastAsia="Times New Roman" w:hAnsi="Times New Roman" w:cs="Times New Roman"/>
          <w:color w:val="000000"/>
        </w:rPr>
        <w:t xml:space="preserve"> </w:t>
      </w:r>
      <w:r>
        <w:rPr>
          <w:rFonts w:ascii="Times New Roman" w:eastAsia="Times New Roman" w:hAnsi="Times New Roman" w:cs="Times New Roman"/>
        </w:rPr>
        <w:t>5</w:t>
      </w:r>
      <w:r>
        <w:rPr>
          <w:rFonts w:ascii="Times New Roman" w:eastAsia="Times New Roman" w:hAnsi="Times New Roman" w:cs="Times New Roman"/>
          <w:color w:val="000000"/>
        </w:rPr>
        <w:t xml:space="preserve"> and 10 years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respectively</w:t>
      </w:r>
      <w:ins w:id="759" w:author="david andres herrera ramirez" w:date="2019-12-02T21:22:00Z">
        <w:r>
          <w:rPr>
            <w:rFonts w:ascii="Times New Roman" w:eastAsia="Times New Roman" w:hAnsi="Times New Roman" w:cs="Times New Roman"/>
            <w:color w:val="000000"/>
          </w:rPr>
          <w:t xml:space="preserve"> (Fig. 6), </w:t>
        </w:r>
        <w:del w:id="760" w:author="Susan Trumbore" w:date="2019-12-09T16:27:00Z">
          <w:r>
            <w:rPr>
              <w:rFonts w:ascii="Times New Roman" w:eastAsia="Times New Roman" w:hAnsi="Times New Roman" w:cs="Times New Roman"/>
              <w:color w:val="000000"/>
            </w:rPr>
            <w:delText xml:space="preserve">more </w:delText>
          </w:r>
        </w:del>
        <w:r>
          <w:rPr>
            <w:rFonts w:ascii="Times New Roman" w:eastAsia="Times New Roman" w:hAnsi="Times New Roman" w:cs="Times New Roman"/>
            <w:color w:val="000000"/>
          </w:rPr>
          <w:t>in accord</w:t>
        </w:r>
        <w:del w:id="761" w:author="Susan Trumbore" w:date="2019-12-09T16:27:00Z">
          <w:r>
            <w:rPr>
              <w:rFonts w:ascii="Times New Roman" w:eastAsia="Times New Roman" w:hAnsi="Times New Roman" w:cs="Times New Roman"/>
              <w:color w:val="000000"/>
            </w:rPr>
            <w:delText>ance</w:delText>
          </w:r>
        </w:del>
        <w:r>
          <w:rPr>
            <w:rFonts w:ascii="Times New Roman" w:eastAsia="Times New Roman" w:hAnsi="Times New Roman" w:cs="Times New Roman"/>
            <w:color w:val="000000"/>
          </w:rPr>
          <w:t xml:space="preserve"> with what has been reported for starving trees</w:t>
        </w:r>
      </w:ins>
      <w:r>
        <w:rPr>
          <w:rFonts w:ascii="Times New Roman" w:eastAsia="Times New Roman" w:hAnsi="Times New Roman" w:cs="Times New Roman"/>
          <w:color w:val="000000"/>
        </w:rPr>
        <w:t xml:space="preserve">. Our predictions also report a very slow consumption of the reserves when trees are under carbon </w:t>
      </w:r>
      <w:ins w:id="762" w:author="david andres herrera ramirez" w:date="2019-12-07T17:37:00Z">
        <w:r>
          <w:rPr>
            <w:rFonts w:ascii="Times New Roman" w:eastAsia="Times New Roman" w:hAnsi="Times New Roman" w:cs="Times New Roman"/>
            <w:color w:val="000000"/>
          </w:rPr>
          <w:t>limitation</w:t>
        </w:r>
      </w:ins>
      <w:del w:id="763" w:author="david andres herrera ramirez" w:date="2019-12-07T17:37:00Z">
        <w:r>
          <w:rPr>
            <w:rFonts w:ascii="Times New Roman" w:eastAsia="Times New Roman" w:hAnsi="Times New Roman" w:cs="Times New Roman"/>
            <w:color w:val="000000"/>
          </w:rPr>
          <w:delText>starvation</w:delText>
        </w:r>
      </w:del>
      <w:r>
        <w:rPr>
          <w:rFonts w:ascii="Times New Roman" w:eastAsia="Times New Roman" w:hAnsi="Times New Roman" w:cs="Times New Roman"/>
          <w:color w:val="000000"/>
        </w:rPr>
        <w:t>, taking between 2 to 5 years to exhaust 80% of their reserves, and between 1 to 3 years to reach the 50-60% of NSC consumption. Measurements in mature trees documented a</w:t>
      </w:r>
      <w:r>
        <w:rPr>
          <w:rFonts w:ascii="Times New Roman" w:eastAsia="Times New Roman" w:hAnsi="Times New Roman" w:cs="Times New Roman"/>
        </w:rPr>
        <w:t xml:space="preserve">n up to three times </w:t>
      </w:r>
      <w:r>
        <w:rPr>
          <w:rFonts w:ascii="Times New Roman" w:eastAsia="Times New Roman" w:hAnsi="Times New Roman" w:cs="Times New Roman"/>
          <w:color w:val="000000"/>
        </w:rPr>
        <w:t xml:space="preserve">faster increase in the NSC mean transit time than in our model </w:t>
      </w:r>
      <w:r>
        <w:fldChar w:fldCharType="begin"/>
      </w:r>
      <w:r>
        <w:instrText xml:space="preserve"> </w:instrText>
      </w:r>
      <w:r>
        <w:instrText xml:space="preserve">HYPERLINK "https://www.zotero.org/google-docs/?ZikFhY" \h </w:instrText>
      </w:r>
      <w:r>
        <w:fldChar w:fldCharType="separate"/>
      </w:r>
      <w:r>
        <w:rPr>
          <w:rFonts w:ascii="Times New Roman" w:eastAsia="Times New Roman" w:hAnsi="Times New Roman" w:cs="Times New Roman"/>
        </w:rPr>
        <w:t xml:space="preserve">(Carbone </w:t>
      </w:r>
      <w:r>
        <w:rPr>
          <w:rFonts w:ascii="Times New Roman" w:eastAsia="Times New Roman" w:hAnsi="Times New Roman" w:cs="Times New Roman"/>
        </w:rPr>
        <w:fldChar w:fldCharType="end"/>
      </w:r>
      <w:r>
        <w:fldChar w:fldCharType="begin"/>
      </w:r>
      <w:r>
        <w:instrText xml:space="preserve"> HYPERLINK "https://www.zotero.org/google-docs/?ZikFhY"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"https://www.zotero.org/google-docs/?ZikFhY" \h </w:instrText>
      </w:r>
      <w:r>
        <w:fldChar w:fldCharType="separate"/>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w:instrText>
      </w:r>
      <w:r>
        <w:instrText xml:space="preserve">ocs/?ZikFhY"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"https://www.zotero.org/google-docs/?ZikFhY"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w:t>
      </w:r>
      <w:r>
        <w:rPr>
          <w:rFonts w:ascii="Times New Roman" w:eastAsia="Times New Roman" w:hAnsi="Times New Roman" w:cs="Times New Roman"/>
        </w:rPr>
        <w:t>The</w:t>
      </w:r>
      <w:ins w:id="764" w:author="david andres herrera ramirez" w:date="2019-12-18T00:28:00Z">
        <w:r>
          <w:rPr>
            <w:rFonts w:ascii="Times New Roman" w:eastAsia="Times New Roman" w:hAnsi="Times New Roman" w:cs="Times New Roman"/>
          </w:rPr>
          <w:t>se</w:t>
        </w:r>
      </w:ins>
      <w:del w:id="765" w:author="david andres herrera ramirez" w:date="2019-12-18T00:28:00Z">
        <w:r>
          <w:rPr>
            <w:rFonts w:ascii="Times New Roman" w:eastAsia="Times New Roman" w:hAnsi="Times New Roman" w:cs="Times New Roman"/>
          </w:rPr>
          <w:delText>se</w:delText>
        </w:r>
      </w:del>
      <w:r>
        <w:rPr>
          <w:rFonts w:ascii="Times New Roman" w:eastAsia="Times New Roman" w:hAnsi="Times New Roman" w:cs="Times New Roman"/>
          <w:color w:val="000000"/>
        </w:rPr>
        <w:t xml:space="preserve"> discrepancies</w:t>
      </w:r>
      <w:ins w:id="766" w:author="david andres herrera ramirez" w:date="2019-12-03T20:58:00Z">
        <w:r>
          <w:rPr>
            <w:rFonts w:ascii="Times New Roman" w:eastAsia="Times New Roman" w:hAnsi="Times New Roman" w:cs="Times New Roman"/>
            <w:color w:val="000000"/>
          </w:rPr>
          <w:t xml:space="preserve"> between our model </w:t>
        </w:r>
        <w:r>
          <w:rPr>
            <w:rFonts w:ascii="Times New Roman" w:eastAsia="Times New Roman" w:hAnsi="Times New Roman" w:cs="Times New Roman"/>
          </w:rPr>
          <w:t xml:space="preserve">estimates </w:t>
        </w:r>
        <w:r>
          <w:rPr>
            <w:rFonts w:ascii="Times New Roman" w:eastAsia="Times New Roman" w:hAnsi="Times New Roman" w:cs="Times New Roman"/>
            <w:color w:val="000000"/>
          </w:rPr>
          <w:t>and NSC ages reported in empirical studies, a</w:t>
        </w:r>
        <w:r>
          <w:rPr>
            <w:rFonts w:ascii="Times New Roman" w:eastAsia="Times New Roman" w:hAnsi="Times New Roman" w:cs="Times New Roman"/>
            <w:color w:val="000000"/>
          </w:rPr>
          <w:t>long with the unexpected high mean NSC ages in leaves</w:t>
        </w:r>
      </w:ins>
      <w:r>
        <w:rPr>
          <w:rFonts w:ascii="Times New Roman" w:eastAsia="Times New Roman" w:hAnsi="Times New Roman" w:cs="Times New Roman"/>
          <w:rPrChange w:id="767" w:author="david andres herrera ramirez" w:date="2019-12-03T20:58:00Z">
            <w:rPr>
              <w:rFonts w:ascii="Times New Roman" w:eastAsia="Times New Roman" w:hAnsi="Times New Roman" w:cs="Times New Roman"/>
              <w:color w:val="000000"/>
            </w:rPr>
          </w:rPrChange>
        </w:rPr>
        <w:t>,</w:t>
      </w:r>
      <w:r>
        <w:rPr>
          <w:rFonts w:ascii="Times New Roman" w:eastAsia="Times New Roman" w:hAnsi="Times New Roman" w:cs="Times New Roman"/>
          <w:color w:val="000000"/>
        </w:rPr>
        <w:t xml:space="preserve"> could be due to several reasons: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The parameters provided for our models may not fully represent the trees evaluated in the studies</w:t>
      </w:r>
      <w:ins w:id="768" w:author="Susan Trumbore" w:date="2019-12-09T16:28:00Z">
        <w:r>
          <w:rPr>
            <w:rFonts w:ascii="Times New Roman" w:eastAsia="Times New Roman" w:hAnsi="Times New Roman" w:cs="Times New Roman"/>
            <w:color w:val="000000"/>
          </w:rPr>
          <w:t>;</w:t>
        </w:r>
      </w:ins>
      <w:del w:id="769" w:author="Susan Trumbore" w:date="2019-12-09T16:28: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more precise and exhaustive parameter estimation may be needed; i</w:t>
      </w:r>
      <w:r>
        <w:rPr>
          <w:rFonts w:ascii="Times New Roman" w:eastAsia="Times New Roman" w:hAnsi="Times New Roman" w:cs="Times New Roman"/>
          <w:color w:val="000000"/>
        </w:rPr>
        <w:t>i) the measurements may have been taken for trees that have not reached yet their steady state and therefore have higher transfer coefficients of carbon between pools; iii) additional fluxes and carbon compartments not considered in the model, plus other m</w:t>
      </w:r>
      <w:r>
        <w:rPr>
          <w:rFonts w:ascii="Times New Roman" w:eastAsia="Times New Roman" w:hAnsi="Times New Roman" w:cs="Times New Roman"/>
          <w:color w:val="000000"/>
        </w:rPr>
        <w:t>echanisms not considered</w:t>
      </w:r>
      <w:ins w:id="770" w:author="Susan Trumbore" w:date="2019-12-09T16:29: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such as</w:t>
      </w:r>
      <w:ins w:id="771" w:author="Susan Trumbore" w:date="2019-12-09T16:28: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trees’ ability to control growth and respiration under stress, active NSC allocation to storage, or other non-linearities in the model</w:t>
      </w:r>
      <w:ins w:id="772" w:author="Susan Trumbore" w:date="2019-12-09T16:28:00Z">
        <w:r>
          <w:rPr>
            <w:rFonts w:ascii="Times New Roman" w:eastAsia="Times New Roman" w:hAnsi="Times New Roman" w:cs="Times New Roman"/>
            <w:color w:val="000000"/>
          </w:rPr>
          <w:t>. Thus,</w:t>
        </w:r>
      </w:ins>
      <w:ins w:id="773" w:author="david andres herrera ramirez" w:date="2019-12-04T22:38:00Z">
        <w:del w:id="774" w:author="Susan Trumbore" w:date="2019-12-09T16:28: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alternative model structures may be needed</w:t>
        </w:r>
      </w:ins>
      <w:r>
        <w:rPr>
          <w:rFonts w:ascii="Times New Roman" w:eastAsia="Times New Roman" w:hAnsi="Times New Roman" w:cs="Times New Roman"/>
          <w:color w:val="000000"/>
        </w:rPr>
        <w:t>; iv) our source limitation simulations were restricted only to a complete cease of carbon assimilation. Limiting conditions such as drought or severe physical damage, also may imply a limitation in the mobilization of the stored NSC or truncation of the N</w:t>
      </w:r>
      <w:r>
        <w:rPr>
          <w:rFonts w:ascii="Times New Roman" w:eastAsia="Times New Roman" w:hAnsi="Times New Roman" w:cs="Times New Roman"/>
          <w:color w:val="000000"/>
        </w:rPr>
        <w:t xml:space="preserve">SC mass, which would reduce the quantity of stored NSC available and cause a quicker depletion of the NCS in the trees; and/or v) measurements of respired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in previous studies is restricted to the stem-wood and thus do not reflect the time that the in</w:t>
      </w:r>
      <w:r>
        <w:rPr>
          <w:rFonts w:ascii="Times New Roman" w:eastAsia="Times New Roman" w:hAnsi="Times New Roman" w:cs="Times New Roman"/>
          <w:color w:val="000000"/>
        </w:rPr>
        <w:t>crease in the mean NSC transit time would take for the whole tree. Overall, this analysis allowed us to estimate the age composition of the NSC reserves being used at any point of the source limitation event and the time that each tree would take to exhaus</w:t>
      </w:r>
      <w:r>
        <w:rPr>
          <w:rFonts w:ascii="Times New Roman" w:eastAsia="Times New Roman" w:hAnsi="Times New Roman" w:cs="Times New Roman"/>
          <w:color w:val="000000"/>
        </w:rPr>
        <w:t>t those reserves.</w:t>
      </w:r>
    </w:p>
    <w:p w14:paraId="687BB4F5" w14:textId="77777777" w:rsidR="002503E1" w:rsidRPr="002503E1" w:rsidRDefault="00052AAB">
      <w:pPr>
        <w:pBdr>
          <w:top w:val="nil"/>
          <w:left w:val="nil"/>
          <w:bottom w:val="nil"/>
          <w:right w:val="nil"/>
          <w:between w:val="nil"/>
        </w:pBdr>
        <w:spacing w:before="180" w:after="180" w:line="360" w:lineRule="auto"/>
        <w:rPr>
          <w:rFonts w:ascii="Times New Roman" w:eastAsia="Times New Roman" w:hAnsi="Times New Roman" w:cs="Times New Roman"/>
          <w:b/>
          <w:i/>
          <w:rPrChange w:id="775" w:author="david andres herrera ramirez" w:date="2019-12-02T19:36:00Z">
            <w:rPr>
              <w:rFonts w:ascii="Times New Roman" w:eastAsia="Times New Roman" w:hAnsi="Times New Roman" w:cs="Times New Roman"/>
              <w:b/>
            </w:rPr>
          </w:rPrChange>
        </w:rPr>
      </w:pPr>
      <w:ins w:id="776" w:author="david andres herrera ramirez" w:date="2019-12-02T19:36:00Z">
        <w:r>
          <w:rPr>
            <w:rFonts w:ascii="Times New Roman" w:eastAsia="Times New Roman" w:hAnsi="Times New Roman" w:cs="Times New Roman"/>
            <w:b/>
            <w:color w:val="000000"/>
          </w:rPr>
          <w:t xml:space="preserve">Sensitivity of NSC mean age and mean transit time to changes in carbon allocation </w:t>
        </w:r>
      </w:ins>
    </w:p>
    <w:p w14:paraId="6CD9F8BD"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Along with </w:t>
      </w:r>
      <w:ins w:id="777" w:author="david andres herrera ramirez" w:date="2019-12-02T21:33:00Z">
        <w:r>
          <w:rPr>
            <w:rFonts w:ascii="Times New Roman" w:eastAsia="Times New Roman" w:hAnsi="Times New Roman" w:cs="Times New Roman"/>
            <w:color w:val="000000"/>
          </w:rPr>
          <w:t xml:space="preserve">carbon </w:t>
        </w:r>
      </w:ins>
      <w:r>
        <w:rPr>
          <w:rFonts w:ascii="Times New Roman" w:eastAsia="Times New Roman" w:hAnsi="Times New Roman" w:cs="Times New Roman"/>
          <w:color w:val="000000"/>
        </w:rPr>
        <w:t xml:space="preserve">source variability, sink strength also plays a fundamental role in NSC dynamics of mature trees. </w:t>
      </w:r>
      <w:ins w:id="778" w:author="david andres herrera ramirez" w:date="2019-12-04T22:49:00Z">
        <w:r>
          <w:rPr>
            <w:rFonts w:ascii="Times New Roman" w:eastAsia="Times New Roman" w:hAnsi="Times New Roman" w:cs="Times New Roman"/>
            <w:color w:val="000000"/>
          </w:rPr>
          <w:t>This</w:t>
        </w:r>
      </w:ins>
      <w:del w:id="779" w:author="david andres herrera ramirez" w:date="2019-12-04T22:49:00Z">
        <w:r>
          <w:rPr>
            <w:rFonts w:ascii="Times New Roman" w:eastAsia="Times New Roman" w:hAnsi="Times New Roman" w:cs="Times New Roman"/>
            <w:color w:val="000000"/>
          </w:rPr>
          <w:delText>It</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is</w:t>
      </w:r>
      <w:r>
        <w:rPr>
          <w:rFonts w:ascii="Times New Roman" w:eastAsia="Times New Roman" w:hAnsi="Times New Roman" w:cs="Times New Roman"/>
          <w:color w:val="000000"/>
        </w:rPr>
        <w:t xml:space="preserve"> reflected in the NSC mean age and mean transit time if the assimilation of carbon is kept constant and numerical changes are induced in the cycling r</w:t>
      </w:r>
      <w:r>
        <w:rPr>
          <w:rFonts w:ascii="Times New Roman" w:eastAsia="Times New Roman" w:hAnsi="Times New Roman" w:cs="Times New Roman"/>
          <w:color w:val="000000"/>
        </w:rPr>
        <w:t xml:space="preserve">ates between carbon pools. The sensitivity analysis estimated that the efflux rate of carbon from the storage in the stem and the cycling rates </w:t>
      </w:r>
      <w:r>
        <w:rPr>
          <w:rFonts w:ascii="Times New Roman" w:eastAsia="Times New Roman" w:hAnsi="Times New Roman" w:cs="Times New Roman"/>
        </w:rPr>
        <w:t>of</w:t>
      </w:r>
      <w:r>
        <w:rPr>
          <w:rFonts w:ascii="Times New Roman" w:eastAsia="Times New Roman" w:hAnsi="Times New Roman" w:cs="Times New Roman"/>
          <w:color w:val="000000"/>
        </w:rPr>
        <w:t xml:space="preserve"> roots have a </w:t>
      </w:r>
      <w:r>
        <w:rPr>
          <w:rFonts w:ascii="Times New Roman" w:eastAsia="Times New Roman" w:hAnsi="Times New Roman" w:cs="Times New Roman"/>
        </w:rPr>
        <w:t>large</w:t>
      </w:r>
      <w:r>
        <w:rPr>
          <w:rFonts w:ascii="Times New Roman" w:eastAsia="Times New Roman" w:hAnsi="Times New Roman" w:cs="Times New Roman"/>
          <w:color w:val="000000"/>
        </w:rPr>
        <w:t xml:space="preserve"> influence on the NSC mean age and mean transit time, playing an important role in NSC dyna</w:t>
      </w:r>
      <w:r>
        <w:rPr>
          <w:rFonts w:ascii="Times New Roman" w:eastAsia="Times New Roman" w:hAnsi="Times New Roman" w:cs="Times New Roman"/>
          <w:color w:val="000000"/>
        </w:rPr>
        <w:t>mics (</w:t>
      </w:r>
      <w:ins w:id="780" w:author="david andres herrera ramirez" w:date="2019-12-19T18:04:00Z">
        <w:r>
          <w:rPr>
            <w:rFonts w:ascii="Times New Roman" w:eastAsia="Times New Roman" w:hAnsi="Times New Roman" w:cs="Times New Roman"/>
            <w:color w:val="000000"/>
          </w:rPr>
          <w:t>Fig. S2</w:t>
        </w:r>
      </w:ins>
      <w:del w:id="781" w:author="david andres herrera ramirez" w:date="2019-12-19T18:04:00Z">
        <w:r>
          <w:rPr>
            <w:rFonts w:ascii="Times New Roman" w:eastAsia="Times New Roman" w:hAnsi="Times New Roman" w:cs="Times New Roman"/>
            <w:color w:val="000000"/>
          </w:rPr>
          <w:delText>Fig. 7</w:delText>
        </w:r>
      </w:del>
      <w:r>
        <w:rPr>
          <w:rFonts w:ascii="Times New Roman" w:eastAsia="Times New Roman" w:hAnsi="Times New Roman" w:cs="Times New Roman"/>
          <w:color w:val="000000"/>
        </w:rPr>
        <w:t>).</w:t>
      </w:r>
      <w:ins w:id="782" w:author="david andres herrera ramirez" w:date="2019-12-17T17:47:00Z">
        <w:r>
          <w:rPr>
            <w:rFonts w:ascii="Times New Roman" w:eastAsia="Times New Roman" w:hAnsi="Times New Roman" w:cs="Times New Roman"/>
            <w:color w:val="000000"/>
          </w:rPr>
          <w:t xml:space="preserve"> But, none of the carbon fluxes related to the foliage compartments had an important impact in the mean ages and transit time of the trees’ NSC (Fig. S2). </w:t>
        </w:r>
      </w:ins>
      <w:r>
        <w:rPr>
          <w:rFonts w:ascii="Times New Roman" w:eastAsia="Times New Roman" w:hAnsi="Times New Roman" w:cs="Times New Roman"/>
          <w:color w:val="000000"/>
        </w:rPr>
        <w:t xml:space="preserve"> Previous studies have shown </w:t>
      </w:r>
      <w:ins w:id="783" w:author="Jan Muhr" w:date="2019-12-20T17:06:00Z">
        <w:r>
          <w:rPr>
            <w:rFonts w:ascii="Times New Roman" w:eastAsia="Times New Roman" w:hAnsi="Times New Roman" w:cs="Times New Roman"/>
            <w:color w:val="000000"/>
          </w:rPr>
          <w:t>that</w:t>
        </w:r>
      </w:ins>
      <w:del w:id="784" w:author="Jan Muhr" w:date="2019-12-20T17:06:00Z">
        <w:r>
          <w:rPr>
            <w:rFonts w:ascii="Times New Roman" w:eastAsia="Times New Roman" w:hAnsi="Times New Roman" w:cs="Times New Roman"/>
            <w:color w:val="000000"/>
          </w:rPr>
          <w:delText>the important contribution of the</w:delText>
        </w:r>
      </w:del>
      <w:r>
        <w:rPr>
          <w:rFonts w:ascii="Times New Roman" w:eastAsia="Times New Roman" w:hAnsi="Times New Roman" w:cs="Times New Roman"/>
          <w:color w:val="000000"/>
        </w:rPr>
        <w:t xml:space="preserve"> stored NSC in the stem and roots </w:t>
      </w:r>
      <w:ins w:id="785" w:author="Jan Muhr" w:date="2019-12-20T17:06:00Z">
        <w:r>
          <w:rPr>
            <w:rFonts w:ascii="Times New Roman" w:eastAsia="Times New Roman" w:hAnsi="Times New Roman" w:cs="Times New Roman"/>
            <w:color w:val="000000"/>
          </w:rPr>
          <w:t xml:space="preserve">contribute </w:t>
        </w:r>
      </w:ins>
      <w:r>
        <w:rPr>
          <w:rFonts w:ascii="Times New Roman" w:eastAsia="Times New Roman" w:hAnsi="Times New Roman" w:cs="Times New Roman"/>
          <w:color w:val="000000"/>
        </w:rPr>
        <w:t>to the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of trees under stress </w:t>
      </w:r>
      <w:r>
        <w:fldChar w:fldCharType="begin"/>
      </w:r>
      <w:r>
        <w:instrText xml:space="preserve"> HYPERLINK "https://www.zotero.org/google-docs/?8syIuF" \h </w:instrText>
      </w:r>
      <w:r>
        <w:fldChar w:fldCharType="separate"/>
      </w:r>
      <w:r>
        <w:rPr>
          <w:rFonts w:ascii="Times New Roman" w:eastAsia="Times New Roman" w:hAnsi="Times New Roman" w:cs="Times New Roman"/>
        </w:rPr>
        <w:t xml:space="preserve">(Carbone </w:t>
      </w:r>
      <w:r>
        <w:rPr>
          <w:rFonts w:ascii="Times New Roman" w:eastAsia="Times New Roman" w:hAnsi="Times New Roman" w:cs="Times New Roman"/>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i/>
        </w:rPr>
        <w:t xml:space="preserve">et </w:t>
      </w:r>
      <w:r>
        <w:rPr>
          <w:rFonts w:ascii="Times New Roman" w:eastAsia="Times New Roman" w:hAnsi="Times New Roman" w:cs="Times New Roman"/>
          <w:i/>
        </w:rPr>
        <w:t>al.</w:t>
      </w:r>
      <w:r>
        <w:rPr>
          <w:rFonts w:ascii="Times New Roman" w:eastAsia="Times New Roman" w:hAnsi="Times New Roman" w:cs="Times New Roman"/>
          <w:i/>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rPr>
        <w:t xml:space="preserve">, 2006; Richardson </w:t>
      </w:r>
      <w:r>
        <w:rPr>
          <w:rFonts w:ascii="Times New Roman" w:eastAsia="Times New Roman" w:hAnsi="Times New Roman" w:cs="Times New Roman"/>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rPr>
        <w:t xml:space="preserve">, 2012;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rPr>
        <w:t xml:space="preserve">, 2013, 2018; Hartmann </w:t>
      </w:r>
      <w:r>
        <w:rPr>
          <w:rFonts w:ascii="Times New Roman" w:eastAsia="Times New Roman" w:hAnsi="Times New Roman" w:cs="Times New Roman"/>
        </w:rPr>
        <w:fldChar w:fldCharType="end"/>
      </w:r>
      <w:r>
        <w:fldChar w:fldCharType="begin"/>
      </w:r>
      <w:r>
        <w:instrText xml:space="preserve"> HYPERLINK "https://www.zote</w:instrText>
      </w:r>
      <w:r>
        <w:instrText xml:space="preserve">ro.org/google-docs/?8syIuF"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"https://www.zotero.org/google-docs/?8syIuF"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and</w:t>
      </w:r>
      <w:ins w:id="786" w:author="Jan Muhr" w:date="2019-12-20T17:08:00Z">
        <w:r>
          <w:rPr>
            <w:rFonts w:ascii="Times New Roman" w:eastAsia="Times New Roman" w:hAnsi="Times New Roman" w:cs="Times New Roman"/>
            <w:color w:val="000000"/>
          </w:rPr>
          <w:t xml:space="preserve"> that stored C </w:t>
        </w:r>
      </w:ins>
      <w:r>
        <w:rPr>
          <w:rFonts w:ascii="Times New Roman" w:eastAsia="Times New Roman" w:hAnsi="Times New Roman" w:cs="Times New Roman"/>
          <w:color w:val="000000"/>
        </w:rPr>
        <w:t xml:space="preserve"> </w:t>
      </w:r>
      <w:del w:id="787" w:author="Jan Muhr" w:date="2019-12-20T17:08:00Z">
        <w:r>
          <w:rPr>
            <w:rFonts w:ascii="Times New Roman" w:eastAsia="Times New Roman" w:hAnsi="Times New Roman" w:cs="Times New Roman"/>
            <w:color w:val="000000"/>
          </w:rPr>
          <w:delText xml:space="preserve">the important contribution of </w:delText>
        </w:r>
      </w:del>
      <w:r>
        <w:rPr>
          <w:rFonts w:ascii="Times New Roman" w:eastAsia="Times New Roman" w:hAnsi="Times New Roman" w:cs="Times New Roman"/>
          <w:color w:val="000000"/>
        </w:rPr>
        <w:t xml:space="preserve">belowground </w:t>
      </w:r>
      <w:ins w:id="788" w:author="Jan Muhr" w:date="2019-12-20T17:08:00Z">
        <w:r>
          <w:rPr>
            <w:rFonts w:ascii="Times New Roman" w:eastAsia="Times New Roman" w:hAnsi="Times New Roman" w:cs="Times New Roman"/>
            <w:color w:val="000000"/>
          </w:rPr>
          <w:t>is vital</w:t>
        </w:r>
      </w:ins>
      <w:del w:id="789" w:author="Jan Muhr" w:date="2019-12-20T17:08:00Z">
        <w:r>
          <w:rPr>
            <w:rFonts w:ascii="Times New Roman" w:eastAsia="Times New Roman" w:hAnsi="Times New Roman" w:cs="Times New Roman"/>
            <w:color w:val="000000"/>
          </w:rPr>
          <w:delText>storage</w:delText>
        </w:r>
      </w:del>
      <w:r>
        <w:rPr>
          <w:rFonts w:ascii="Times New Roman" w:eastAsia="Times New Roman" w:hAnsi="Times New Roman" w:cs="Times New Roman"/>
          <w:color w:val="000000"/>
        </w:rPr>
        <w:t xml:space="preserve"> to tree recovery after a disturbance </w:t>
      </w:r>
      <w:r>
        <w:fldChar w:fldCharType="begin"/>
      </w:r>
      <w:r>
        <w:instrText xml:space="preserve"> HYPERLINK "https://www.zotero.</w:instrText>
      </w:r>
      <w:r>
        <w:instrText xml:space="preserve">org/google-docs/?dHTZNi" \h </w:instrText>
      </w:r>
      <w:r>
        <w:fldChar w:fldCharType="separate"/>
      </w:r>
      <w:r>
        <w:rPr>
          <w:rFonts w:ascii="Times New Roman" w:eastAsia="Times New Roman" w:hAnsi="Times New Roman" w:cs="Times New Roman"/>
        </w:rPr>
        <w:t xml:space="preserve">(Schutz </w:t>
      </w:r>
      <w:r>
        <w:rPr>
          <w:rFonts w:ascii="Times New Roman" w:eastAsia="Times New Roman" w:hAnsi="Times New Roman" w:cs="Times New Roman"/>
        </w:rPr>
        <w:fldChar w:fldCharType="end"/>
      </w:r>
      <w:r>
        <w:fldChar w:fldCharType="begin"/>
      </w:r>
      <w:r>
        <w:instrText xml:space="preserve"> HYPERLINK "https://www.zotero.org/google-docs/?dHTZNi"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"https://www.zotero.org/google-docs/?dHTZNi" \h </w:instrText>
      </w:r>
      <w:r>
        <w:fldChar w:fldCharType="separate"/>
      </w:r>
      <w:r>
        <w:rPr>
          <w:rFonts w:ascii="Times New Roman" w:eastAsia="Times New Roman" w:hAnsi="Times New Roman" w:cs="Times New Roman"/>
        </w:rPr>
        <w:t xml:space="preserve">, 2009; Hagedorn </w:t>
      </w:r>
      <w:r>
        <w:rPr>
          <w:rFonts w:ascii="Times New Roman" w:eastAsia="Times New Roman" w:hAnsi="Times New Roman" w:cs="Times New Roman"/>
        </w:rPr>
        <w:fldChar w:fldCharType="end"/>
      </w:r>
      <w:r>
        <w:fldChar w:fldCharType="begin"/>
      </w:r>
      <w:r>
        <w:instrText xml:space="preserve"> HYPERLINK "https://www.zotero.org/google-docs/?dHTZNi"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"https://www.zotero.org/google-docs/?dHTZNi" \h </w:instrText>
      </w:r>
      <w:r>
        <w:fldChar w:fldCharType="separate"/>
      </w:r>
      <w:r>
        <w:rPr>
          <w:rFonts w:ascii="Times New Roman" w:eastAsia="Times New Roman" w:hAnsi="Times New Roman" w:cs="Times New Roman"/>
        </w:rPr>
        <w:t xml:space="preserve">, 2016; McDowell </w:t>
      </w:r>
      <w:r>
        <w:rPr>
          <w:rFonts w:ascii="Times New Roman" w:eastAsia="Times New Roman" w:hAnsi="Times New Roman" w:cs="Times New Roman"/>
        </w:rPr>
        <w:fldChar w:fldCharType="end"/>
      </w:r>
      <w:r>
        <w:fldChar w:fldCharType="begin"/>
      </w:r>
      <w:r>
        <w:instrText xml:space="preserve"> HYPERLINK "https://www.zotero.org/google-docs/?dHTZNi"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w:instrText>
      </w:r>
      <w:r>
        <w:instrText xml:space="preserve">-docs/?dHTZNi"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These allocation rates usually change when trees experience limiting conditions </w:t>
      </w:r>
      <w:r>
        <w:fldChar w:fldCharType="begin"/>
      </w:r>
      <w:r>
        <w:instrText xml:space="preserve"> HYPERLINK "https://www.zotero.org/google-docs/?03swbI"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Nogués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"https://www.zotero.org/google-docs/?03swbI"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w:instrText>
      </w:r>
      <w:r>
        <w:instrText xml:space="preserve">NK "https://www.zotero.org/google-docs/?03swbI" \h </w:instrText>
      </w:r>
      <w:r>
        <w:fldChar w:fldCharType="separate"/>
      </w:r>
      <w:r>
        <w:rPr>
          <w:rFonts w:ascii="Times New Roman" w:eastAsia="Times New Roman" w:hAnsi="Times New Roman" w:cs="Times New Roman"/>
        </w:rPr>
        <w:t xml:space="preserve">, 2006; Wiley </w:t>
      </w:r>
      <w:r>
        <w:rPr>
          <w:rFonts w:ascii="Times New Roman" w:eastAsia="Times New Roman" w:hAnsi="Times New Roman" w:cs="Times New Roman"/>
        </w:rPr>
        <w:fldChar w:fldCharType="end"/>
      </w:r>
      <w:r>
        <w:fldChar w:fldCharType="begin"/>
      </w:r>
      <w:r>
        <w:instrText xml:space="preserve"> HYPERLINK "https://www.zotero.org/google-docs/?03swbI"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"https://www.zotero.org/google-docs/?03swbI" \h </w:instrText>
      </w:r>
      <w:r>
        <w:fldChar w:fldCharType="separate"/>
      </w:r>
      <w:r>
        <w:rPr>
          <w:rFonts w:ascii="Times New Roman" w:eastAsia="Times New Roman" w:hAnsi="Times New Roman" w:cs="Times New Roman"/>
        </w:rPr>
        <w:t xml:space="preserve">, 2013, 2019; Hagedorn </w:t>
      </w:r>
      <w:r>
        <w:rPr>
          <w:rFonts w:ascii="Times New Roman" w:eastAsia="Times New Roman" w:hAnsi="Times New Roman" w:cs="Times New Roman"/>
        </w:rPr>
        <w:fldChar w:fldCharType="end"/>
      </w:r>
      <w:r>
        <w:fldChar w:fldCharType="begin"/>
      </w:r>
      <w:r>
        <w:instrText xml:space="preserve"> HYPERLINK "https://www.zotero.org/</w:instrText>
      </w:r>
      <w:r>
        <w:instrText xml:space="preserve">google-docs/?03swbI"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"https://www.zotero.org/google-docs/?03swbI" \h </w:instrText>
      </w:r>
      <w:r>
        <w:fldChar w:fldCharType="separate"/>
      </w:r>
      <w:r>
        <w:rPr>
          <w:rFonts w:ascii="Times New Roman" w:eastAsia="Times New Roman" w:hAnsi="Times New Roman" w:cs="Times New Roman"/>
        </w:rPr>
        <w:t>, 2016)</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but the mechanism behind these changes remains uncertain </w:t>
      </w:r>
      <w:r>
        <w:fldChar w:fldCharType="begin"/>
      </w:r>
      <w:r>
        <w:instrText xml:space="preserve"> HYPERLINK "https://www.zotero.org/google-docs/?J0LVkt" \h </w:instrText>
      </w:r>
      <w:r>
        <w:fldChar w:fldCharType="separate"/>
      </w:r>
      <w:r>
        <w:rPr>
          <w:rFonts w:ascii="Times New Roman" w:eastAsia="Times New Roman" w:hAnsi="Times New Roman" w:cs="Times New Roman"/>
        </w:rPr>
        <w:t xml:space="preserve">(Chesney &amp; Vasquez, 2007; </w:t>
      </w:r>
      <w:proofErr w:type="spellStart"/>
      <w:r>
        <w:rPr>
          <w:rFonts w:ascii="Times New Roman" w:eastAsia="Times New Roman" w:hAnsi="Times New Roman" w:cs="Times New Roman"/>
        </w:rPr>
        <w:t>Gaudinski</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"https://www.zotero.org/google-docs/?J0LVkt"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"https://www.zotero.org/google-docs/?J0LVkt" \h </w:instrText>
      </w:r>
      <w:r>
        <w:fldChar w:fldCharType="separate"/>
      </w:r>
      <w:r>
        <w:rPr>
          <w:rFonts w:ascii="Times New Roman" w:eastAsia="Times New Roman" w:hAnsi="Times New Roman" w:cs="Times New Roman"/>
        </w:rPr>
        <w:t xml:space="preserve">, 2009; Hartmann </w:t>
      </w:r>
      <w:r>
        <w:rPr>
          <w:rFonts w:ascii="Times New Roman" w:eastAsia="Times New Roman" w:hAnsi="Times New Roman" w:cs="Times New Roman"/>
        </w:rPr>
        <w:fldChar w:fldCharType="end"/>
      </w:r>
      <w:r>
        <w:fldChar w:fldCharType="begin"/>
      </w:r>
      <w:r>
        <w:instrText xml:space="preserve"> HYPERLINK "https://www.zotero.org/google-docs/?J0LVkt"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w:instrText>
      </w:r>
      <w:r>
        <w:instrText xml:space="preserve">gle-docs/?J0LVkt" \h </w:instrText>
      </w:r>
      <w:r>
        <w:fldChar w:fldCharType="separate"/>
      </w:r>
      <w:r>
        <w:rPr>
          <w:rFonts w:ascii="Times New Roman" w:eastAsia="Times New Roman" w:hAnsi="Times New Roman" w:cs="Times New Roman"/>
        </w:rPr>
        <w:t xml:space="preserve">, 2013; Mei </w:t>
      </w:r>
      <w:r>
        <w:rPr>
          <w:rFonts w:ascii="Times New Roman" w:eastAsia="Times New Roman" w:hAnsi="Times New Roman" w:cs="Times New Roman"/>
        </w:rPr>
        <w:fldChar w:fldCharType="end"/>
      </w:r>
      <w:r>
        <w:fldChar w:fldCharType="begin"/>
      </w:r>
      <w:r>
        <w:instrText xml:space="preserve"> HYPERLINK "https://www.zotero.org/google-docs/?J0LVkt"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"https://www.zotero.org/google-docs/?J0LVkt" \h </w:instrText>
      </w:r>
      <w:r>
        <w:fldChar w:fldCharType="separate"/>
      </w:r>
      <w:r>
        <w:rPr>
          <w:rFonts w:ascii="Times New Roman" w:eastAsia="Times New Roman" w:hAnsi="Times New Roman" w:cs="Times New Roman"/>
        </w:rPr>
        <w:t>, 2015)</w:t>
      </w:r>
      <w:r>
        <w:rPr>
          <w:rFonts w:ascii="Times New Roman" w:eastAsia="Times New Roman" w:hAnsi="Times New Roman" w:cs="Times New Roman"/>
        </w:rPr>
        <w:fldChar w:fldCharType="end"/>
      </w:r>
      <w:r>
        <w:rPr>
          <w:rFonts w:ascii="Times New Roman" w:eastAsia="Times New Roman" w:hAnsi="Times New Roman" w:cs="Times New Roman"/>
          <w:color w:val="000000"/>
        </w:rPr>
        <w:t>. When modeling carbon allocation as compartmental systems, we should be aware that c</w:t>
      </w:r>
      <w:r>
        <w:rPr>
          <w:rFonts w:ascii="Times New Roman" w:eastAsia="Times New Roman" w:hAnsi="Times New Roman" w:cs="Times New Roman"/>
          <w:color w:val="000000"/>
        </w:rPr>
        <w:t xml:space="preserve">hanges in the fluxes between compartments can be due to changes in the compartment mass </w:t>
      </w:r>
      <w:del w:id="790" w:author="Carlos Sierra" w:date="2019-12-11T08:39:00Z">
        <w:r>
          <w:rPr>
            <w:rFonts w:ascii="Times New Roman" w:eastAsia="Times New Roman" w:hAnsi="Times New Roman" w:cs="Times New Roman"/>
            <w:color w:val="000000"/>
          </w:rPr>
          <w:delText xml:space="preserve">only </w:delText>
        </w:r>
      </w:del>
      <w:r>
        <w:rPr>
          <w:rFonts w:ascii="Times New Roman" w:eastAsia="Times New Roman" w:hAnsi="Times New Roman" w:cs="Times New Roman"/>
          <w:color w:val="000000"/>
        </w:rPr>
        <w:t xml:space="preserve">(mass conservation principle) or changes in the cycling rates (transfer coefficients of the matrix B) of the trees. In our simulations, the transfer coefficients remained constant, so changes in the fluxes after the </w:t>
      </w:r>
      <w:ins w:id="791" w:author="david andres herrera ramirez" w:date="2019-12-04T22:54:00Z">
        <w:r>
          <w:rPr>
            <w:rFonts w:ascii="Times New Roman" w:eastAsia="Times New Roman" w:hAnsi="Times New Roman" w:cs="Times New Roman"/>
            <w:color w:val="000000"/>
          </w:rPr>
          <w:t>carbon limitation</w:t>
        </w:r>
      </w:ins>
      <w:del w:id="792" w:author="david andres herrera ramirez" w:date="2019-12-04T22:54:00Z">
        <w:r>
          <w:rPr>
            <w:rFonts w:ascii="Times New Roman" w:eastAsia="Times New Roman" w:hAnsi="Times New Roman" w:cs="Times New Roman"/>
            <w:color w:val="000000"/>
          </w:rPr>
          <w:delText>disturbance</w:delText>
        </w:r>
      </w:del>
      <w:r>
        <w:rPr>
          <w:rFonts w:ascii="Times New Roman" w:eastAsia="Times New Roman" w:hAnsi="Times New Roman" w:cs="Times New Roman"/>
          <w:color w:val="000000"/>
        </w:rPr>
        <w:t xml:space="preserve"> </w:t>
      </w:r>
      <w:ins w:id="793" w:author="Susan Trumbore" w:date="2019-12-09T17:01:00Z">
        <w:r>
          <w:rPr>
            <w:rFonts w:ascii="Times New Roman" w:eastAsia="Times New Roman" w:hAnsi="Times New Roman" w:cs="Times New Roman"/>
            <w:color w:val="000000"/>
          </w:rPr>
          <w:t>only reflec</w:t>
        </w:r>
        <w:r>
          <w:rPr>
            <w:rFonts w:ascii="Times New Roman" w:eastAsia="Times New Roman" w:hAnsi="Times New Roman" w:cs="Times New Roman"/>
            <w:color w:val="000000"/>
          </w:rPr>
          <w:t>ted</w:t>
        </w:r>
      </w:ins>
      <w:del w:id="794" w:author="Susan Trumbore" w:date="2019-12-09T17:01:00Z">
        <w:r>
          <w:rPr>
            <w:rFonts w:ascii="Times New Roman" w:eastAsia="Times New Roman" w:hAnsi="Times New Roman" w:cs="Times New Roman"/>
          </w:rPr>
          <w:delText>o</w:delText>
        </w:r>
      </w:del>
      <w:r>
        <w:rPr>
          <w:rFonts w:ascii="Times New Roman" w:eastAsia="Times New Roman" w:hAnsi="Times New Roman" w:cs="Times New Roman"/>
          <w:color w:val="000000"/>
        </w:rPr>
        <w:t xml:space="preserve"> changes in the mass of the compartments. However, a change in NSC dynamics happens when the cycling rates change independently of the system carbon mass, which would change the carbon transfer coefficients between pools</w:t>
      </w:r>
      <w:ins w:id="795" w:author="Susan Trumbore" w:date="2019-12-09T17:01:00Z">
        <w:r>
          <w:rPr>
            <w:rFonts w:ascii="Times New Roman" w:eastAsia="Times New Roman" w:hAnsi="Times New Roman" w:cs="Times New Roman"/>
            <w:color w:val="000000"/>
          </w:rPr>
          <w:t>,</w:t>
        </w:r>
      </w:ins>
      <w:ins w:id="796" w:author="david andres herrera ramirez" w:date="2019-12-04T23:02:00Z">
        <w:r>
          <w:rPr>
            <w:rFonts w:ascii="Times New Roman" w:eastAsia="Times New Roman" w:hAnsi="Times New Roman" w:cs="Times New Roman"/>
            <w:color w:val="000000"/>
          </w:rPr>
          <w:t xml:space="preserve"> as done in our sensitivity ana</w:t>
        </w:r>
        <w:r>
          <w:rPr>
            <w:rFonts w:ascii="Times New Roman" w:eastAsia="Times New Roman" w:hAnsi="Times New Roman" w:cs="Times New Roman"/>
            <w:color w:val="000000"/>
          </w:rPr>
          <w:t>lysis</w:t>
        </w:r>
      </w:ins>
      <w:r>
        <w:rPr>
          <w:rFonts w:ascii="Times New Roman" w:eastAsia="Times New Roman" w:hAnsi="Times New Roman" w:cs="Times New Roman"/>
          <w:color w:val="000000"/>
        </w:rPr>
        <w:t>. For instance, increasing the allocation rates from the storage in the wood to growth or respiration (Cs) would make the trees to cycle carbon faster, build younger reserves during their productive and healthy conditions, and increase the tree’s vuln</w:t>
      </w:r>
      <w:r>
        <w:rPr>
          <w:rFonts w:ascii="Times New Roman" w:eastAsia="Times New Roman" w:hAnsi="Times New Roman" w:cs="Times New Roman"/>
          <w:color w:val="000000"/>
        </w:rPr>
        <w:t>erability to starvation</w:t>
      </w:r>
      <w:r>
        <w:rPr>
          <w:rFonts w:ascii="Times New Roman" w:eastAsia="Times New Roman" w:hAnsi="Times New Roman" w:cs="Times New Roman"/>
        </w:rPr>
        <w:t>;</w:t>
      </w:r>
      <w:r>
        <w:rPr>
          <w:rFonts w:ascii="Times New Roman" w:eastAsia="Times New Roman" w:hAnsi="Times New Roman" w:cs="Times New Roman"/>
          <w:color w:val="000000"/>
        </w:rPr>
        <w:t xml:space="preserve"> while increasing the allocation of carbon to storage in the roots (Sr) would make them slower cyclers, build older reserves and be more resilient to low productivity periods (</w:t>
      </w:r>
      <w:ins w:id="797" w:author="david andres herrera ramirez" w:date="2019-12-18T14:21:00Z">
        <w:r>
          <w:rPr>
            <w:rFonts w:ascii="Times New Roman" w:eastAsia="Times New Roman" w:hAnsi="Times New Roman" w:cs="Times New Roman"/>
            <w:color w:val="000000"/>
          </w:rPr>
          <w:t>Fig. S3</w:t>
        </w:r>
      </w:ins>
      <w:del w:id="798" w:author="david andres herrera ramirez" w:date="2019-12-18T14:21:00Z">
        <w:r>
          <w:rPr>
            <w:rFonts w:ascii="Times New Roman" w:eastAsia="Times New Roman" w:hAnsi="Times New Roman" w:cs="Times New Roman"/>
            <w:color w:val="000000"/>
          </w:rPr>
          <w:delText>Fig. 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Based on our models, we have estimated how cycling rates drive the NSC age and transit time distributions of mature trees</w:t>
      </w:r>
      <w:ins w:id="799" w:author="david andres herrera ramirez" w:date="2019-12-04T23:02:00Z">
        <w:r>
          <w:rPr>
            <w:rFonts w:ascii="Times New Roman" w:eastAsia="Times New Roman" w:hAnsi="Times New Roman" w:cs="Times New Roman"/>
            <w:color w:val="000000"/>
          </w:rPr>
          <w:t>.</w:t>
        </w:r>
      </w:ins>
      <w:del w:id="800" w:author="david andres herrera ramirez" w:date="2019-12-04T23:02:00Z">
        <w:r>
          <w:rPr>
            <w:rFonts w:ascii="Times New Roman" w:eastAsia="Times New Roman" w:hAnsi="Times New Roman" w:cs="Times New Roman"/>
            <w:color w:val="000000"/>
          </w:rPr>
          <w:delText xml:space="preserve">, but it is still unclear what physiological and environmental factors alter this carbon allocation parameters and what those changes </w:delText>
        </w:r>
        <w:r>
          <w:rPr>
            <w:rFonts w:ascii="Times New Roman" w:eastAsia="Times New Roman" w:hAnsi="Times New Roman" w:cs="Times New Roman"/>
            <w:color w:val="000000"/>
          </w:rPr>
          <w:delText>imply for the use of carbon reserves by trees under limiting conditions.</w:delText>
        </w:r>
      </w:del>
    </w:p>
    <w:p w14:paraId="01284D6B" w14:textId="77777777" w:rsidR="002503E1" w:rsidRDefault="00052AAB">
      <w:pPr>
        <w:pStyle w:val="Ttulo1"/>
        <w:rPr>
          <w:rFonts w:ascii="Times New Roman" w:eastAsia="Times New Roman" w:hAnsi="Times New Roman" w:cs="Times New Roman"/>
          <w:sz w:val="24"/>
          <w:szCs w:val="24"/>
        </w:rPr>
      </w:pPr>
      <w:bookmarkStart w:id="801" w:name="_jcz1xjoknkmt" w:colFirst="0" w:colLast="0"/>
      <w:bookmarkEnd w:id="801"/>
      <w:r>
        <w:rPr>
          <w:rFonts w:ascii="Times New Roman" w:eastAsia="Times New Roman" w:hAnsi="Times New Roman" w:cs="Times New Roman"/>
          <w:sz w:val="24"/>
          <w:szCs w:val="24"/>
        </w:rPr>
        <w:lastRenderedPageBreak/>
        <w:t xml:space="preserve">Limitations and conclusions </w:t>
      </w:r>
    </w:p>
    <w:p w14:paraId="022EC4F0"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Comparisons between the estimated NSC mean age and mean transit time with empirical measurements can serve as important diagnostics for model evaluation </w:t>
      </w:r>
      <w:r>
        <w:fldChar w:fldCharType="begin"/>
      </w:r>
      <w:r>
        <w:instrText xml:space="preserve"> HYPERLINK "https://www.zotero.org/google-docs/?imR5nN" \h </w:instrText>
      </w:r>
      <w:r>
        <w:fldChar w:fldCharType="separate"/>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"https://www.zotero.org/google-docs/?imR5nN"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"https://www.zotero.org/google-docs/?imR5nN"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However, </w:t>
      </w:r>
      <w:ins w:id="802" w:author="Susan Trumbore" w:date="2019-12-09T17:04:00Z">
        <w:r>
          <w:rPr>
            <w:rFonts w:ascii="Times New Roman" w:eastAsia="Times New Roman" w:hAnsi="Times New Roman" w:cs="Times New Roman"/>
            <w:color w:val="000000"/>
          </w:rPr>
          <w:t>the</w:t>
        </w:r>
      </w:ins>
      <w:del w:id="803" w:author="Susan Trumbore" w:date="2019-12-09T17:04:00Z">
        <w:r>
          <w:rPr>
            <w:rFonts w:ascii="Times New Roman" w:eastAsia="Times New Roman" w:hAnsi="Times New Roman" w:cs="Times New Roman"/>
            <w:color w:val="000000"/>
          </w:rPr>
          <w:delText>this type of</w:delText>
        </w:r>
      </w:del>
      <w:r>
        <w:rPr>
          <w:rFonts w:ascii="Times New Roman" w:eastAsia="Times New Roman" w:hAnsi="Times New Roman" w:cs="Times New Roman"/>
          <w:color w:val="000000"/>
        </w:rPr>
        <w:t xml:space="preserve"> models </w:t>
      </w:r>
      <w:ins w:id="804" w:author="Susan Trumbore" w:date="2019-12-09T17:04:00Z">
        <w:r>
          <w:rPr>
            <w:rFonts w:ascii="Times New Roman" w:eastAsia="Times New Roman" w:hAnsi="Times New Roman" w:cs="Times New Roman"/>
            <w:color w:val="000000"/>
          </w:rPr>
          <w:t xml:space="preserve">used here </w:t>
        </w:r>
      </w:ins>
      <w:del w:id="805" w:author="Susan Trumbore" w:date="2019-12-09T17:04:00Z">
        <w:r>
          <w:rPr>
            <w:rFonts w:ascii="Times New Roman" w:eastAsia="Times New Roman" w:hAnsi="Times New Roman" w:cs="Times New Roman"/>
            <w:color w:val="000000"/>
          </w:rPr>
          <w:delText>may</w:delText>
        </w:r>
      </w:del>
      <w:r>
        <w:rPr>
          <w:rFonts w:ascii="Times New Roman" w:eastAsia="Times New Roman" w:hAnsi="Times New Roman" w:cs="Times New Roman"/>
          <w:color w:val="000000"/>
        </w:rPr>
        <w:t xml:space="preserve"> </w:t>
      </w:r>
      <w:ins w:id="806" w:author="Susan Trumbore" w:date="2019-12-09T17:04:00Z">
        <w:r>
          <w:rPr>
            <w:rFonts w:ascii="Times New Roman" w:eastAsia="Times New Roman" w:hAnsi="Times New Roman" w:cs="Times New Roman"/>
            <w:color w:val="000000"/>
          </w:rPr>
          <w:t>are not</w:t>
        </w:r>
      </w:ins>
      <w:ins w:id="807" w:author="Carlos Sierra" w:date="2019-12-11T08:40:00Z">
        <w:r>
          <w:rPr>
            <w:rFonts w:ascii="Times New Roman" w:eastAsia="Times New Roman" w:hAnsi="Times New Roman" w:cs="Times New Roman"/>
            <w:rPrChange w:id="808" w:author="Susan Trumbore" w:date="2019-12-09T17:04:00Z">
              <w:rPr>
                <w:rFonts w:ascii="Times New Roman" w:eastAsia="Times New Roman" w:hAnsi="Times New Roman" w:cs="Times New Roman"/>
                <w:color w:val="000000"/>
              </w:rPr>
            </w:rPrChange>
          </w:rPr>
          <w:t xml:space="preserve"> </w:t>
        </w:r>
      </w:ins>
      <w:del w:id="809" w:author="Susan Trumbore" w:date="2019-12-09T17:04:00Z">
        <w:r>
          <w:rPr>
            <w:rFonts w:ascii="Times New Roman" w:eastAsia="Times New Roman" w:hAnsi="Times New Roman" w:cs="Times New Roman"/>
            <w:color w:val="000000"/>
          </w:rPr>
          <w:delText xml:space="preserve">not be </w:delText>
        </w:r>
      </w:del>
      <w:r>
        <w:rPr>
          <w:rFonts w:ascii="Times New Roman" w:eastAsia="Times New Roman" w:hAnsi="Times New Roman" w:cs="Times New Roman"/>
          <w:color w:val="000000"/>
        </w:rPr>
        <w:t>eas</w:t>
      </w:r>
      <w:r>
        <w:rPr>
          <w:rFonts w:ascii="Times New Roman" w:eastAsia="Times New Roman" w:hAnsi="Times New Roman" w:cs="Times New Roman"/>
        </w:rPr>
        <w:t>y</w:t>
      </w:r>
      <w:r>
        <w:rPr>
          <w:rFonts w:ascii="Times New Roman" w:eastAsia="Times New Roman" w:hAnsi="Times New Roman" w:cs="Times New Roman"/>
          <w:color w:val="000000"/>
        </w:rPr>
        <w:t xml:space="preserve"> to parameterize and </w:t>
      </w:r>
      <w:del w:id="810" w:author="Susan Trumbore" w:date="2019-12-09T17:05:00Z">
        <w:r>
          <w:rPr>
            <w:rFonts w:ascii="Times New Roman" w:eastAsia="Times New Roman" w:hAnsi="Times New Roman" w:cs="Times New Roman"/>
            <w:color w:val="000000"/>
          </w:rPr>
          <w:delText xml:space="preserve">may </w:delText>
        </w:r>
      </w:del>
      <w:r>
        <w:rPr>
          <w:rFonts w:ascii="Times New Roman" w:eastAsia="Times New Roman" w:hAnsi="Times New Roman" w:cs="Times New Roman"/>
          <w:color w:val="000000"/>
        </w:rPr>
        <w:t>require a large number of observations. Our model parameters are rough estimates of the fluxes for an average healthy mature tree of each species (ACGCA model) or population of trees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case)</w:t>
      </w:r>
      <w:ins w:id="811" w:author="david andres herrera ramirez" w:date="2019-12-04T23:02:00Z">
        <w:r>
          <w:rPr>
            <w:rFonts w:ascii="Times New Roman" w:eastAsia="Times New Roman" w:hAnsi="Times New Roman" w:cs="Times New Roman"/>
            <w:color w:val="000000"/>
          </w:rPr>
          <w:t>, and the</w:t>
        </w:r>
      </w:ins>
      <w:ins w:id="812" w:author="Susan Trumbore" w:date="2019-12-09T17:05:00Z">
        <w:r>
          <w:rPr>
            <w:rFonts w:ascii="Times New Roman" w:eastAsia="Times New Roman" w:hAnsi="Times New Roman" w:cs="Times New Roman"/>
            <w:color w:val="000000"/>
          </w:rPr>
          <w:t>ir</w:t>
        </w:r>
      </w:ins>
      <w:ins w:id="813" w:author="david andres herrera ramirez" w:date="2019-12-04T23:02:00Z">
        <w:del w:id="814" w:author="Susan Trumbore" w:date="2019-12-09T17:05:00Z">
          <w:r>
            <w:rPr>
              <w:rFonts w:ascii="Times New Roman" w:eastAsia="Times New Roman" w:hAnsi="Times New Roman" w:cs="Times New Roman"/>
              <w:color w:val="000000"/>
            </w:rPr>
            <w:delText>y</w:delText>
          </w:r>
        </w:del>
        <w:r>
          <w:rPr>
            <w:rFonts w:ascii="Times New Roman" w:eastAsia="Times New Roman" w:hAnsi="Times New Roman" w:cs="Times New Roman"/>
            <w:color w:val="000000"/>
          </w:rPr>
          <w:t xml:space="preserve"> structure may</w:t>
        </w:r>
      </w:ins>
      <w:ins w:id="815" w:author="Carlos Sierra" w:date="2019-12-11T08:41:00Z">
        <w:r>
          <w:rPr>
            <w:rFonts w:ascii="Times New Roman" w:eastAsia="Times New Roman" w:hAnsi="Times New Roman" w:cs="Times New Roman"/>
            <w:color w:val="000000"/>
          </w:rPr>
          <w:t xml:space="preserve"> misrepresent other mechani</w:t>
        </w:r>
        <w:r>
          <w:rPr>
            <w:rFonts w:ascii="Times New Roman" w:eastAsia="Times New Roman" w:hAnsi="Times New Roman" w:cs="Times New Roman"/>
            <w:color w:val="000000"/>
          </w:rPr>
          <w:t>sms</w:t>
        </w:r>
      </w:ins>
      <w:ins w:id="816" w:author="david andres herrera ramirez" w:date="2019-12-04T23:02:00Z">
        <w:del w:id="817" w:author="Carlos Sierra" w:date="2019-12-11T08:41:00Z">
          <w:r>
            <w:rPr>
              <w:rFonts w:ascii="Times New Roman" w:eastAsia="Times New Roman" w:hAnsi="Times New Roman" w:cs="Times New Roman"/>
              <w:color w:val="000000"/>
            </w:rPr>
            <w:delText xml:space="preserve"> not adequately reproduce reality</w:delText>
          </w:r>
        </w:del>
      </w:ins>
      <w:r>
        <w:rPr>
          <w:rFonts w:ascii="Times New Roman" w:eastAsia="Times New Roman" w:hAnsi="Times New Roman" w:cs="Times New Roman"/>
          <w:color w:val="000000"/>
        </w:rPr>
        <w:t xml:space="preserve">. They are </w:t>
      </w:r>
      <w:ins w:id="818" w:author="Susan Trumbore" w:date="2019-12-09T17:05:00Z">
        <w:r>
          <w:rPr>
            <w:rFonts w:ascii="Times New Roman" w:eastAsia="Times New Roman" w:hAnsi="Times New Roman" w:cs="Times New Roman"/>
            <w:color w:val="000000"/>
          </w:rPr>
          <w:t xml:space="preserve">also </w:t>
        </w:r>
      </w:ins>
      <w:r>
        <w:rPr>
          <w:rFonts w:ascii="Times New Roman" w:eastAsia="Times New Roman" w:hAnsi="Times New Roman" w:cs="Times New Roman"/>
          <w:color w:val="000000"/>
        </w:rPr>
        <w:t>constrained by the assumptions made when the parameters were estimated, e.g., the NSC allocation to storage happens passively when carbon supply exceeds demand. These parameter estimates can be improved with empirical research, theoretical studies, and sta</w:t>
      </w:r>
      <w:r>
        <w:rPr>
          <w:rFonts w:ascii="Times New Roman" w:eastAsia="Times New Roman" w:hAnsi="Times New Roman" w:cs="Times New Roman"/>
          <w:color w:val="000000"/>
        </w:rPr>
        <w:t>tistical approaches that consider variability within and among trees as well as alternative assumptions regarding NSC allocation. Furthermore, our representations are very simple and do not consider non</w:t>
      </w:r>
      <w:r>
        <w:rPr>
          <w:rFonts w:ascii="Times New Roman" w:eastAsia="Times New Roman" w:hAnsi="Times New Roman" w:cs="Times New Roman"/>
        </w:rPr>
        <w:t>linear interactions</w:t>
      </w:r>
      <w:r>
        <w:rPr>
          <w:rFonts w:ascii="Times New Roman" w:eastAsia="Times New Roman" w:hAnsi="Times New Roman" w:cs="Times New Roman"/>
          <w:color w:val="000000"/>
        </w:rPr>
        <w:t xml:space="preserve"> and other important fluxes, such a</w:t>
      </w:r>
      <w:r>
        <w:rPr>
          <w:rFonts w:ascii="Times New Roman" w:eastAsia="Times New Roman" w:hAnsi="Times New Roman" w:cs="Times New Roman"/>
          <w:color w:val="000000"/>
        </w:rPr>
        <w:t xml:space="preserve">s the exchange of carbon with the rhizosphere </w:t>
      </w:r>
      <w:r>
        <w:fldChar w:fldCharType="begin"/>
      </w:r>
      <w:r>
        <w:instrText xml:space="preserve"> HYPERLINK "https://www.zotero.org/google-docs/?Cy5W30"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"https://www.zotero.org/google-docs/?Cy5W30"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"https://www.zotero.org/google-docs/?Cy5W30" \h </w:instrText>
      </w:r>
      <w:r>
        <w:fldChar w:fldCharType="separate"/>
      </w:r>
      <w:r>
        <w:rPr>
          <w:rFonts w:ascii="Times New Roman" w:eastAsia="Times New Roman" w:hAnsi="Times New Roman" w:cs="Times New Roman"/>
        </w:rPr>
        <w:t>, 2011)</w:t>
      </w:r>
      <w:r>
        <w:rPr>
          <w:rFonts w:ascii="Times New Roman" w:eastAsia="Times New Roman" w:hAnsi="Times New Roman" w:cs="Times New Roman"/>
        </w:rPr>
        <w:fldChar w:fldCharType="end"/>
      </w:r>
      <w:r>
        <w:rPr>
          <w:rFonts w:ascii="Times New Roman" w:eastAsia="Times New Roman" w:hAnsi="Times New Roman" w:cs="Times New Roman"/>
          <w:color w:val="000000"/>
        </w:rPr>
        <w:t>, al</w:t>
      </w:r>
      <w:r>
        <w:rPr>
          <w:rFonts w:ascii="Times New Roman" w:eastAsia="Times New Roman" w:hAnsi="Times New Roman" w:cs="Times New Roman"/>
          <w:color w:val="000000"/>
        </w:rPr>
        <w:t xml:space="preserve">location of carbon to reproduction </w:t>
      </w:r>
      <w:r>
        <w:fldChar w:fldCharType="begin"/>
      </w:r>
      <w:r>
        <w:instrText xml:space="preserve"> HYPERLINK "https://www.zotero.org/google-docs/?ThJAyY"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Hacket</w:t>
      </w:r>
      <w:proofErr w:type="spellEnd"/>
      <w:r>
        <w:rPr>
          <w:rFonts w:ascii="Times New Roman" w:eastAsia="Times New Roman" w:hAnsi="Times New Roman" w:cs="Times New Roman"/>
        </w:rPr>
        <w:t xml:space="preserve">-Pain </w:t>
      </w:r>
      <w:r>
        <w:rPr>
          <w:rFonts w:ascii="Times New Roman" w:eastAsia="Times New Roman" w:hAnsi="Times New Roman" w:cs="Times New Roman"/>
        </w:rPr>
        <w:fldChar w:fldCharType="end"/>
      </w:r>
      <w:r>
        <w:fldChar w:fldCharType="begin"/>
      </w:r>
      <w:r>
        <w:instrText xml:space="preserve"> HYPERLINK "https://www.zotero.org/google-docs/?ThJAyY"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"https://www.zotero.org/google-docs/?ThJAyY" \h </w:instrText>
      </w:r>
      <w:r>
        <w:fldChar w:fldCharType="separate"/>
      </w:r>
      <w:r>
        <w:rPr>
          <w:rFonts w:ascii="Times New Roman" w:eastAsia="Times New Roman" w:hAnsi="Times New Roman" w:cs="Times New Roman"/>
        </w:rPr>
        <w:t>, 2018)</w:t>
      </w:r>
      <w:r>
        <w:rPr>
          <w:rFonts w:ascii="Times New Roman" w:eastAsia="Times New Roman" w:hAnsi="Times New Roman" w:cs="Times New Roman"/>
        </w:rPr>
        <w:fldChar w:fldCharType="end"/>
      </w:r>
      <w:r>
        <w:rPr>
          <w:rFonts w:ascii="Times New Roman" w:eastAsia="Times New Roman" w:hAnsi="Times New Roman" w:cs="Times New Roman"/>
          <w:color w:val="000000"/>
        </w:rPr>
        <w:t xml:space="preserve">, emissions of biogenic volatile organic compounds (BVOC) </w:t>
      </w:r>
      <w:r>
        <w:fldChar w:fldCharType="begin"/>
      </w:r>
      <w:r>
        <w:instrText xml:space="preserve"> HYPERLINK "https://www.zotero.org/google-docs/?bXxfrg"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"https://www.zotero.org/google-docs/?bXxfrg"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HYPERLINK "https://www.zotero.org/google-docs/?bXxfrg" \h </w:instrText>
      </w:r>
      <w:r>
        <w:fldChar w:fldCharType="separate"/>
      </w:r>
      <w:r>
        <w:rPr>
          <w:rFonts w:ascii="Times New Roman" w:eastAsia="Times New Roman" w:hAnsi="Times New Roman" w:cs="Times New Roman"/>
        </w:rPr>
        <w:t>, 2012)</w:t>
      </w:r>
      <w:r>
        <w:rPr>
          <w:rFonts w:ascii="Times New Roman" w:eastAsia="Times New Roman" w:hAnsi="Times New Roman" w:cs="Times New Roman"/>
        </w:rPr>
        <w:fldChar w:fldCharType="end"/>
      </w:r>
      <w:r>
        <w:rPr>
          <w:rFonts w:ascii="Times New Roman" w:eastAsia="Times New Roman" w:hAnsi="Times New Roman" w:cs="Times New Roman"/>
          <w:color w:val="000000"/>
        </w:rPr>
        <w:t>, and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allocation to defense compounds </w:t>
      </w:r>
      <w:r>
        <w:fldChar w:fldCharType="begin"/>
      </w:r>
      <w:r>
        <w:instrText xml:space="preserve"> HYPERLINK "https://www.zotero.org/google-docs/?zrWMbZ" \h </w:instrText>
      </w:r>
      <w:r>
        <w:fldChar w:fldCharType="separate"/>
      </w:r>
      <w:r>
        <w:rPr>
          <w:rFonts w:ascii="Times New Roman" w:eastAsia="Times New Roman" w:hAnsi="Times New Roman" w:cs="Times New Roman"/>
        </w:rPr>
        <w:t xml:space="preserve">(Huang </w:t>
      </w:r>
      <w:r>
        <w:rPr>
          <w:rFonts w:ascii="Times New Roman" w:eastAsia="Times New Roman" w:hAnsi="Times New Roman" w:cs="Times New Roman"/>
        </w:rPr>
        <w:fldChar w:fldCharType="end"/>
      </w:r>
      <w:r>
        <w:fldChar w:fldCharType="begin"/>
      </w:r>
      <w:r>
        <w:instrText xml:space="preserve"> HYPERLINK "https://www.zotero.org/google-docs/?zrWMbZ" \h </w:instrText>
      </w:r>
      <w:r>
        <w:fldChar w:fldCharType="separate"/>
      </w:r>
      <w:r>
        <w:rPr>
          <w:rFonts w:ascii="Times New Roman" w:eastAsia="Times New Roman" w:hAnsi="Times New Roman" w:cs="Times New Roman"/>
          <w:i/>
        </w:rPr>
        <w:t>et al.</w:t>
      </w:r>
      <w:r>
        <w:rPr>
          <w:rFonts w:ascii="Times New Roman" w:eastAsia="Times New Roman" w:hAnsi="Times New Roman" w:cs="Times New Roman"/>
          <w:i/>
        </w:rPr>
        <w:fldChar w:fldCharType="end"/>
      </w:r>
      <w:r>
        <w:fldChar w:fldCharType="begin"/>
      </w:r>
      <w:r>
        <w:instrText xml:space="preserve"> HYP</w:instrText>
      </w:r>
      <w:r>
        <w:instrText xml:space="preserve">ERLINK "https://www.zotero.org/google-docs/?zrWMbZ" \h </w:instrText>
      </w:r>
      <w:r>
        <w:fldChar w:fldCharType="separate"/>
      </w:r>
      <w:r>
        <w:rPr>
          <w:rFonts w:ascii="Times New Roman" w:eastAsia="Times New Roman" w:hAnsi="Times New Roman" w:cs="Times New Roman"/>
        </w:rPr>
        <w:t>, 2019a)</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color w:val="000000"/>
        </w:rPr>
        <w:t>which also play an important role for determining NSC dynamics. However, information about these fluxes is still scarce and uncertain. Nevertheless, our results open the possibility to bette</w:t>
      </w:r>
      <w:r>
        <w:rPr>
          <w:rFonts w:ascii="Times New Roman" w:eastAsia="Times New Roman" w:hAnsi="Times New Roman" w:cs="Times New Roman"/>
          <w:color w:val="000000"/>
        </w:rPr>
        <w:t xml:space="preserve">r understand NSC dynamics in mature trees based on estimated NSC ages and transit times in different tree organs of species with contrasting life strategies and growth environments. Our estimates are relevant </w:t>
      </w:r>
      <w:ins w:id="819" w:author="Susan Trumbore" w:date="2019-12-09T17:06:00Z">
        <w:r>
          <w:rPr>
            <w:rFonts w:ascii="Times New Roman" w:eastAsia="Times New Roman" w:hAnsi="Times New Roman" w:cs="Times New Roman"/>
            <w:color w:val="000000"/>
          </w:rPr>
          <w:t>for</w:t>
        </w:r>
      </w:ins>
      <w:del w:id="820" w:author="Susan Trumbore" w:date="2019-12-09T17:06:00Z">
        <w:r>
          <w:rPr>
            <w:rFonts w:ascii="Times New Roman" w:eastAsia="Times New Roman" w:hAnsi="Times New Roman" w:cs="Times New Roman"/>
            <w:color w:val="000000"/>
          </w:rPr>
          <w:delText>in:</w:delText>
        </w:r>
      </w:del>
      <w:r>
        <w:rPr>
          <w:rFonts w:ascii="Times New Roman" w:eastAsia="Times New Roman" w:hAnsi="Times New Roman" w:cs="Times New Roman"/>
          <w:color w:val="000000"/>
        </w:rPr>
        <w:t xml:space="preserve"> characterizing general differences in th</w:t>
      </w:r>
      <w:r>
        <w:rPr>
          <w:rFonts w:ascii="Times New Roman" w:eastAsia="Times New Roman" w:hAnsi="Times New Roman" w:cs="Times New Roman"/>
          <w:color w:val="000000"/>
        </w:rPr>
        <w:t xml:space="preserve">e NSC dynamics in contrasting tree species, identifying different storage traits based on plant type and growth environment; predicting </w:t>
      </w:r>
      <w:del w:id="821" w:author="Susan Trumbore" w:date="2019-12-09T17:07:00Z">
        <w:r>
          <w:rPr>
            <w:rFonts w:ascii="Times New Roman" w:eastAsia="Times New Roman" w:hAnsi="Times New Roman" w:cs="Times New Roman"/>
            <w:color w:val="000000"/>
          </w:rPr>
          <w:delText xml:space="preserve">the way </w:delText>
        </w:r>
      </w:del>
      <w:r>
        <w:rPr>
          <w:rFonts w:ascii="Times New Roman" w:eastAsia="Times New Roman" w:hAnsi="Times New Roman" w:cs="Times New Roman"/>
          <w:color w:val="000000"/>
        </w:rPr>
        <w:t>how trees use their reserves</w:t>
      </w:r>
      <w:ins w:id="822" w:author="Susan Trumbore" w:date="2019-12-09T17:07:00Z">
        <w:r>
          <w:rPr>
            <w:rFonts w:ascii="Times New Roman" w:eastAsia="Times New Roman" w:hAnsi="Times New Roman" w:cs="Times New Roman"/>
            <w:color w:val="000000"/>
          </w:rPr>
          <w:t xml:space="preserve"> under stress</w:t>
        </w:r>
      </w:ins>
      <w:r>
        <w:rPr>
          <w:rFonts w:ascii="Times New Roman" w:eastAsia="Times New Roman" w:hAnsi="Times New Roman" w:cs="Times New Roman"/>
          <w:color w:val="000000"/>
        </w:rPr>
        <w:t>, e.g., the exponential-linear increase of the NSC transit time as trees exhaust their reserves; providing a plausible probabilistic interpretation about why trees consume primarily young carbon during healthy stages and why this shifts after a prol</w:t>
      </w:r>
      <w:r>
        <w:rPr>
          <w:rFonts w:ascii="Times New Roman" w:eastAsia="Times New Roman" w:hAnsi="Times New Roman" w:cs="Times New Roman"/>
        </w:rPr>
        <w:t>onged</w:t>
      </w:r>
      <w:r>
        <w:rPr>
          <w:rFonts w:ascii="Times New Roman" w:eastAsia="Times New Roman" w:hAnsi="Times New Roman" w:cs="Times New Roman"/>
          <w:color w:val="000000"/>
        </w:rPr>
        <w:t xml:space="preserve"> </w:t>
      </w:r>
      <w:ins w:id="823" w:author="david andres herrera ramirez" w:date="2019-12-04T23:07:00Z">
        <w:r>
          <w:rPr>
            <w:rFonts w:ascii="Times New Roman" w:eastAsia="Times New Roman" w:hAnsi="Times New Roman" w:cs="Times New Roman"/>
            <w:color w:val="000000"/>
          </w:rPr>
          <w:t>c</w:t>
        </w:r>
        <w:r>
          <w:rPr>
            <w:rFonts w:ascii="Times New Roman" w:eastAsia="Times New Roman" w:hAnsi="Times New Roman" w:cs="Times New Roman"/>
            <w:color w:val="000000"/>
          </w:rPr>
          <w:t>arbon limitation</w:t>
        </w:r>
      </w:ins>
      <w:del w:id="824" w:author="david andres herrera ramirez" w:date="2019-12-04T23:07:00Z">
        <w:r>
          <w:rPr>
            <w:rFonts w:ascii="Times New Roman" w:eastAsia="Times New Roman" w:hAnsi="Times New Roman" w:cs="Times New Roman"/>
            <w:color w:val="000000"/>
          </w:rPr>
          <w:delText>disturbance</w:delText>
        </w:r>
      </w:del>
      <w:r>
        <w:rPr>
          <w:rFonts w:ascii="Times New Roman" w:eastAsia="Times New Roman" w:hAnsi="Times New Roman" w:cs="Times New Roman"/>
          <w:color w:val="000000"/>
        </w:rPr>
        <w:t>; and identifying the determinant sink fluxes in NSC dynamics for mature trees.</w:t>
      </w:r>
    </w:p>
    <w:p w14:paraId="5745CE1B" w14:textId="77777777" w:rsidR="002503E1" w:rsidRDefault="00052AAB">
      <w:pPr>
        <w:pStyle w:val="Ttulo1"/>
        <w:rPr>
          <w:rFonts w:ascii="Times New Roman" w:eastAsia="Times New Roman" w:hAnsi="Times New Roman" w:cs="Times New Roman"/>
          <w:sz w:val="24"/>
          <w:szCs w:val="24"/>
        </w:rPr>
      </w:pPr>
      <w:bookmarkStart w:id="825" w:name="17dp8vu" w:colFirst="0" w:colLast="0"/>
      <w:bookmarkEnd w:id="825"/>
      <w:r>
        <w:rPr>
          <w:rFonts w:ascii="Times New Roman" w:eastAsia="Times New Roman" w:hAnsi="Times New Roman" w:cs="Times New Roman"/>
          <w:sz w:val="24"/>
          <w:szCs w:val="24"/>
        </w:rPr>
        <w:lastRenderedPageBreak/>
        <w:t>Acknowledgements</w:t>
      </w:r>
    </w:p>
    <w:p w14:paraId="2C00B983"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We want to thank Markus Müller for important support given in writing the code for running the models and simulations. This work was supported by the GIF (German Israeli Fund) funding Grant number I-1334-307.8, the German Research Foundation through its Em</w:t>
      </w:r>
      <w:r>
        <w:rPr>
          <w:rFonts w:ascii="Times New Roman" w:eastAsia="Times New Roman" w:hAnsi="Times New Roman" w:cs="Times New Roman"/>
          <w:color w:val="000000"/>
        </w:rPr>
        <w:t xml:space="preserve">my </w:t>
      </w:r>
      <w:proofErr w:type="spellStart"/>
      <w:r>
        <w:rPr>
          <w:rFonts w:ascii="Times New Roman" w:eastAsia="Times New Roman" w:hAnsi="Times New Roman" w:cs="Times New Roman"/>
          <w:color w:val="000000"/>
        </w:rPr>
        <w:t>Noether</w:t>
      </w:r>
      <w:proofErr w:type="spellEnd"/>
      <w:r>
        <w:rPr>
          <w:rFonts w:ascii="Times New Roman" w:eastAsia="Times New Roman" w:hAnsi="Times New Roman" w:cs="Times New Roman"/>
          <w:color w:val="000000"/>
        </w:rPr>
        <w:t xml:space="preserve"> Program (SI 1953/2–1), and the German Centre for Integrative Biodiversity Research (</w:t>
      </w:r>
      <w:proofErr w:type="spellStart"/>
      <w:r>
        <w:rPr>
          <w:rFonts w:ascii="Times New Roman" w:eastAsia="Times New Roman" w:hAnsi="Times New Roman" w:cs="Times New Roman"/>
          <w:color w:val="000000"/>
        </w:rPr>
        <w:t>iDiv</w:t>
      </w:r>
      <w:proofErr w:type="spellEnd"/>
      <w:r>
        <w:rPr>
          <w:rFonts w:ascii="Times New Roman" w:eastAsia="Times New Roman" w:hAnsi="Times New Roman" w:cs="Times New Roman"/>
          <w:color w:val="000000"/>
        </w:rPr>
        <w:t>) Halle-Jena-Leipzig, D- 04103 Leipzig.</w:t>
      </w:r>
    </w:p>
    <w:p w14:paraId="32D99DB3" w14:textId="77777777" w:rsidR="002503E1" w:rsidRDefault="00052AAB">
      <w:pPr>
        <w:pStyle w:val="Ttulo1"/>
        <w:rPr>
          <w:rFonts w:ascii="Times New Roman" w:eastAsia="Times New Roman" w:hAnsi="Times New Roman" w:cs="Times New Roman"/>
          <w:sz w:val="24"/>
          <w:szCs w:val="24"/>
        </w:rPr>
      </w:pPr>
      <w:bookmarkStart w:id="826" w:name="3rdcrjn" w:colFirst="0" w:colLast="0"/>
      <w:bookmarkEnd w:id="826"/>
      <w:r>
        <w:rPr>
          <w:rFonts w:ascii="Times New Roman" w:eastAsia="Times New Roman" w:hAnsi="Times New Roman" w:cs="Times New Roman"/>
          <w:sz w:val="24"/>
          <w:szCs w:val="24"/>
        </w:rPr>
        <w:t>Author Contribution</w:t>
      </w:r>
    </w:p>
    <w:p w14:paraId="61839DF6" w14:textId="77777777" w:rsidR="002503E1" w:rsidRDefault="00052AAB">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CS and DH conceived the idea. All authors contributed with the design of the work. DH performed t</w:t>
      </w:r>
      <w:r>
        <w:rPr>
          <w:rFonts w:ascii="Times New Roman" w:eastAsia="Times New Roman" w:hAnsi="Times New Roman" w:cs="Times New Roman"/>
          <w:color w:val="000000"/>
        </w:rPr>
        <w:t>he computations and wrote the manuscript. All authors revised the manuscript and gave important and critical input.</w:t>
      </w:r>
    </w:p>
    <w:p w14:paraId="114FE094" w14:textId="77777777" w:rsidR="002503E1" w:rsidRDefault="00052AAB">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0674B0F" w14:textId="77777777" w:rsidR="002503E1" w:rsidRDefault="002503E1">
      <w:pPr>
        <w:spacing w:before="180" w:after="180"/>
        <w:rPr>
          <w:rFonts w:ascii="Times New Roman" w:eastAsia="Times New Roman" w:hAnsi="Times New Roman" w:cs="Times New Roman"/>
        </w:rPr>
      </w:pPr>
    </w:p>
    <w:p w14:paraId="55B74841"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{\rtf </w:t>
      </w:r>
      <w:r>
        <w:rPr>
          <w:rFonts w:ascii="Times New Roman" w:eastAsia="Times New Roman" w:hAnsi="Times New Roman" w:cs="Times New Roman"/>
        </w:rPr>
        <w:fldChar w:fldCharType="end"/>
      </w:r>
    </w:p>
    <w:p w14:paraId="735BBC3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w:instrText>
      </w:r>
      <w:r>
        <w:instrText xml:space="preserve">h </w:instrText>
      </w:r>
      <w:r>
        <w:fldChar w:fldCharType="separate"/>
      </w: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WRL, </w:t>
      </w: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LDL</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Hydraulic and carbohydrate change</w:t>
      </w:r>
      <w:r>
        <w:rPr>
          <w:rFonts w:ascii="Times New Roman" w:eastAsia="Times New Roman" w:hAnsi="Times New Roman" w:cs="Times New Roman"/>
        </w:rPr>
        <w:t xml:space="preserve">s in experimental drought-induced mortality of saplings in two conifer species.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33</w:t>
      </w:r>
      <w:r>
        <w:rPr>
          <w:rFonts w:ascii="Times New Roman" w:eastAsia="Times New Roman" w:hAnsi="Times New Roman" w:cs="Times New Roman"/>
          <w:b/>
        </w:rPr>
        <w:fldChar w:fldCharType="end"/>
      </w:r>
      <w:r>
        <w:fldChar w:fldCharType="begin"/>
      </w:r>
      <w:r>
        <w:instrText xml:space="preserve"> HYPERLINK "https://www.zotero.o</w:instrText>
      </w:r>
      <w:r>
        <w:instrText xml:space="preserve">rg/google-docs/?L6g3rY" \h </w:instrText>
      </w:r>
      <w:r>
        <w:fldChar w:fldCharType="separate"/>
      </w:r>
      <w:r>
        <w:rPr>
          <w:rFonts w:ascii="Times New Roman" w:eastAsia="Times New Roman" w:hAnsi="Times New Roman" w:cs="Times New Roman"/>
        </w:rPr>
        <w:t>: 252–260.</w:t>
      </w:r>
      <w:r>
        <w:rPr>
          <w:rFonts w:ascii="Times New Roman" w:eastAsia="Times New Roman" w:hAnsi="Times New Roman" w:cs="Times New Roman"/>
        </w:rPr>
        <w:fldChar w:fldCharType="end"/>
      </w:r>
    </w:p>
    <w:p w14:paraId="2150FC6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von </w:t>
      </w:r>
      <w:proofErr w:type="spellStart"/>
      <w:r>
        <w:rPr>
          <w:rFonts w:ascii="Times New Roman" w:eastAsia="Times New Roman" w:hAnsi="Times New Roman" w:cs="Times New Roman"/>
          <w:b/>
        </w:rPr>
        <w:t>Arx</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Arzac</w:t>
      </w:r>
      <w:proofErr w:type="spellEnd"/>
      <w:r>
        <w:rPr>
          <w:rFonts w:ascii="Times New Roman" w:eastAsia="Times New Roman" w:hAnsi="Times New Roman" w:cs="Times New Roman"/>
          <w:b/>
        </w:rPr>
        <w:t xml:space="preserve"> A, Fonti P, Frank D, </w:t>
      </w:r>
      <w:proofErr w:type="spellStart"/>
      <w:r>
        <w:rPr>
          <w:rFonts w:ascii="Times New Roman" w:eastAsia="Times New Roman" w:hAnsi="Times New Roman" w:cs="Times New Roman"/>
          <w:b/>
        </w:rPr>
        <w:t>Zweifel</w:t>
      </w:r>
      <w:proofErr w:type="spellEnd"/>
      <w:r>
        <w:rPr>
          <w:rFonts w:ascii="Times New Roman" w:eastAsia="Times New Roman" w:hAnsi="Times New Roman" w:cs="Times New Roman"/>
          <w:b/>
        </w:rPr>
        <w:t xml:space="preserve"> R, </w:t>
      </w:r>
      <w:proofErr w:type="spellStart"/>
      <w:r>
        <w:rPr>
          <w:rFonts w:ascii="Times New Roman" w:eastAsia="Times New Roman" w:hAnsi="Times New Roman" w:cs="Times New Roman"/>
          <w:b/>
        </w:rPr>
        <w:t>Rigling</w:t>
      </w:r>
      <w:proofErr w:type="spellEnd"/>
      <w:r>
        <w:rPr>
          <w:rFonts w:ascii="Times New Roman" w:eastAsia="Times New Roman" w:hAnsi="Times New Roman" w:cs="Times New Roman"/>
          <w:b/>
        </w:rPr>
        <w:t xml:space="preserve"> A, Galiano L, Gessler A, </w:t>
      </w:r>
      <w:proofErr w:type="spellStart"/>
      <w:r>
        <w:rPr>
          <w:rFonts w:ascii="Times New Roman" w:eastAsia="Times New Roman" w:hAnsi="Times New Roman" w:cs="Times New Roman"/>
          <w:b/>
        </w:rPr>
        <w:t>Olano</w:t>
      </w:r>
      <w:proofErr w:type="spellEnd"/>
      <w:r>
        <w:rPr>
          <w:rFonts w:ascii="Times New Roman" w:eastAsia="Times New Roman" w:hAnsi="Times New Roman" w:cs="Times New Roman"/>
          <w:b/>
        </w:rPr>
        <w:t xml:space="preserve"> JM</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Responses of sapwood ray parenchyma and non-structural carbohydrates of Pinus </w:t>
      </w:r>
      <w:proofErr w:type="spellStart"/>
      <w:r>
        <w:rPr>
          <w:rFonts w:ascii="Times New Roman" w:eastAsia="Times New Roman" w:hAnsi="Times New Roman" w:cs="Times New Roman"/>
        </w:rPr>
        <w:t>sylvestris</w:t>
      </w:r>
      <w:proofErr w:type="spellEnd"/>
      <w:r>
        <w:rPr>
          <w:rFonts w:ascii="Times New Roman" w:eastAsia="Times New Roman" w:hAnsi="Times New Roman" w:cs="Times New Roman"/>
        </w:rPr>
        <w:t xml:space="preserve"> to drought and long-term irrigation.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Functional Ecology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31</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1371–1382.</w:t>
      </w:r>
      <w:r>
        <w:rPr>
          <w:rFonts w:ascii="Times New Roman" w:eastAsia="Times New Roman" w:hAnsi="Times New Roman" w:cs="Times New Roman"/>
        </w:rPr>
        <w:fldChar w:fldCharType="end"/>
      </w:r>
    </w:p>
    <w:p w14:paraId="3AEEB9BB"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w:instrText>
      </w:r>
      <w:r>
        <w:instrText xml:space="preserve">/google-docs/?L6g3rY" \h </w:instrText>
      </w:r>
      <w:r>
        <w:fldChar w:fldCharType="separate"/>
      </w:r>
      <w:r>
        <w:rPr>
          <w:rFonts w:ascii="Times New Roman" w:eastAsia="Times New Roman" w:hAnsi="Times New Roman" w:cs="Times New Roman"/>
          <w:b/>
        </w:rPr>
        <w:t>Bolin B, Rodhe H</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1973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A note on the concep</w:t>
      </w:r>
      <w:r>
        <w:rPr>
          <w:rFonts w:ascii="Times New Roman" w:eastAsia="Times New Roman" w:hAnsi="Times New Roman" w:cs="Times New Roman"/>
        </w:rPr>
        <w:t xml:space="preserve">ts of age distribution and transit time in natural reservoirs.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Tellus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25</w:t>
      </w:r>
      <w:r>
        <w:rPr>
          <w:rFonts w:ascii="Times New Roman" w:eastAsia="Times New Roman" w:hAnsi="Times New Roman" w:cs="Times New Roman"/>
          <w:b/>
        </w:rPr>
        <w:fldChar w:fldCharType="end"/>
      </w:r>
      <w:r>
        <w:fldChar w:fldCharType="begin"/>
      </w:r>
      <w:r>
        <w:instrText xml:space="preserve"> HYPERLINK "https://www.zotero.org/google-docs/?L6g3rY" \h</w:instrText>
      </w:r>
      <w:r>
        <w:instrText xml:space="preserve"> </w:instrText>
      </w:r>
      <w:r>
        <w:fldChar w:fldCharType="separate"/>
      </w:r>
      <w:r>
        <w:rPr>
          <w:rFonts w:ascii="Times New Roman" w:eastAsia="Times New Roman" w:hAnsi="Times New Roman" w:cs="Times New Roman"/>
        </w:rPr>
        <w:t>: 58–62.</w:t>
      </w:r>
      <w:r>
        <w:rPr>
          <w:rFonts w:ascii="Times New Roman" w:eastAsia="Times New Roman" w:hAnsi="Times New Roman" w:cs="Times New Roman"/>
        </w:rPr>
        <w:fldChar w:fldCharType="end"/>
      </w:r>
    </w:p>
    <w:p w14:paraId="73580004"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Bréda</w:t>
      </w:r>
      <w:proofErr w:type="spell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Huc</w:t>
      </w:r>
      <w:proofErr w:type="spellEnd"/>
      <w:r>
        <w:rPr>
          <w:rFonts w:ascii="Times New Roman" w:eastAsia="Times New Roman" w:hAnsi="Times New Roman" w:cs="Times New Roman"/>
          <w:b/>
        </w:rPr>
        <w:t xml:space="preserve"> R, </w:t>
      </w:r>
      <w:proofErr w:type="spellStart"/>
      <w:r>
        <w:rPr>
          <w:rFonts w:ascii="Times New Roman" w:eastAsia="Times New Roman" w:hAnsi="Times New Roman" w:cs="Times New Roman"/>
          <w:b/>
        </w:rPr>
        <w:t>Granier</w:t>
      </w:r>
      <w:proofErr w:type="spellEnd"/>
      <w:r>
        <w:rPr>
          <w:rFonts w:ascii="Times New Roman" w:eastAsia="Times New Roman" w:hAnsi="Times New Roman" w:cs="Times New Roman"/>
          <w:b/>
        </w:rPr>
        <w:t xml:space="preserve"> A, Dreyer E</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2006</w:t>
      </w:r>
      <w:r>
        <w:rPr>
          <w:rFonts w:ascii="Times New Roman" w:eastAsia="Times New Roman" w:hAnsi="Times New Roman" w:cs="Times New Roman"/>
          <w:b/>
        </w:rPr>
        <w:fldChar w:fldCharType="end"/>
      </w:r>
      <w:r>
        <w:fldChar w:fldCharType="begin"/>
      </w:r>
      <w:r>
        <w:instrText xml:space="preserve"> HYPERLINK "http</w:instrText>
      </w:r>
      <w:r>
        <w:instrText xml:space="preserve">s://www.zotero.org/google-docs/?L6g3rY" \h </w:instrText>
      </w:r>
      <w:r>
        <w:fldChar w:fldCharType="separate"/>
      </w:r>
      <w:r>
        <w:rPr>
          <w:rFonts w:ascii="Times New Roman" w:eastAsia="Times New Roman" w:hAnsi="Times New Roman" w:cs="Times New Roman"/>
        </w:rPr>
        <w:t xml:space="preserve">. Temperate forest trees and stands under severe drought: a review of </w:t>
      </w:r>
      <w:proofErr w:type="spellStart"/>
      <w:r>
        <w:rPr>
          <w:rFonts w:ascii="Times New Roman" w:eastAsia="Times New Roman" w:hAnsi="Times New Roman" w:cs="Times New Roman"/>
        </w:rPr>
        <w:t>ecophysiological</w:t>
      </w:r>
      <w:proofErr w:type="spellEnd"/>
      <w:r>
        <w:rPr>
          <w:rFonts w:ascii="Times New Roman" w:eastAsia="Times New Roman" w:hAnsi="Times New Roman" w:cs="Times New Roman"/>
        </w:rPr>
        <w:t xml:space="preserve"> responses, adaptation processes and long-term consequences.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Ann</w:t>
      </w:r>
      <w:r>
        <w:rPr>
          <w:rFonts w:ascii="Times New Roman" w:eastAsia="Times New Roman" w:hAnsi="Times New Roman" w:cs="Times New Roman"/>
          <w:i/>
        </w:rPr>
        <w:t xml:space="preserve">als of Forest Science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63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625–644.</w:t>
      </w:r>
      <w:r>
        <w:rPr>
          <w:rFonts w:ascii="Times New Roman" w:eastAsia="Times New Roman" w:hAnsi="Times New Roman" w:cs="Times New Roman"/>
        </w:rPr>
        <w:fldChar w:fldCharType="end"/>
      </w:r>
    </w:p>
    <w:p w14:paraId="1205856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Campolongo</w:t>
      </w:r>
      <w:proofErr w:type="spellEnd"/>
      <w:r>
        <w:rPr>
          <w:rFonts w:ascii="Times New Roman" w:eastAsia="Times New Roman" w:hAnsi="Times New Roman" w:cs="Times New Roman"/>
          <w:b/>
        </w:rPr>
        <w:t xml:space="preserve"> F, </w:t>
      </w:r>
      <w:proofErr w:type="spellStart"/>
      <w:r>
        <w:rPr>
          <w:rFonts w:ascii="Times New Roman" w:eastAsia="Times New Roman" w:hAnsi="Times New Roman" w:cs="Times New Roman"/>
          <w:b/>
        </w:rPr>
        <w:t>Cariboni</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Saltelli</w:t>
      </w:r>
      <w:proofErr w:type="spellEnd"/>
      <w:r>
        <w:rPr>
          <w:rFonts w:ascii="Times New Roman" w:eastAsia="Times New Roman" w:hAnsi="Times New Roman" w:cs="Times New Roman"/>
          <w:b/>
        </w:rPr>
        <w:t xml:space="preserve"> A</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2007</w:t>
      </w:r>
      <w:r>
        <w:rPr>
          <w:rFonts w:ascii="Times New Roman" w:eastAsia="Times New Roman" w:hAnsi="Times New Roman" w:cs="Times New Roman"/>
          <w:b/>
        </w:rPr>
        <w:fldChar w:fldCharType="end"/>
      </w:r>
      <w:r>
        <w:fldChar w:fldCharType="begin"/>
      </w:r>
      <w:r>
        <w:instrText xml:space="preserve"> HYPERLINK "https://www.zote</w:instrText>
      </w:r>
      <w:r>
        <w:instrText xml:space="preserve">ro.org/google-docs/?L6g3rY" \h </w:instrText>
      </w:r>
      <w:r>
        <w:fldChar w:fldCharType="separate"/>
      </w:r>
      <w:r>
        <w:rPr>
          <w:rFonts w:ascii="Times New Roman" w:eastAsia="Times New Roman" w:hAnsi="Times New Roman" w:cs="Times New Roman"/>
        </w:rPr>
        <w:t xml:space="preserve">. An effective screening design for sensitivity analysis of large models.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Environmental Modelling &amp; Software </w:t>
      </w:r>
      <w:r>
        <w:rPr>
          <w:rFonts w:ascii="Times New Roman" w:eastAsia="Times New Roman" w:hAnsi="Times New Roman" w:cs="Times New Roman"/>
          <w:i/>
        </w:rPr>
        <w:fldChar w:fldCharType="end"/>
      </w:r>
      <w:r>
        <w:fldChar w:fldCharType="begin"/>
      </w:r>
      <w:r>
        <w:instrText xml:space="preserve"> HYPERLINK "https://www.zotero.org/google-docs/?L6g</w:instrText>
      </w:r>
      <w:r>
        <w:instrText xml:space="preserve">3rY" \h </w:instrText>
      </w:r>
      <w:r>
        <w:fldChar w:fldCharType="separate"/>
      </w:r>
      <w:r>
        <w:rPr>
          <w:rFonts w:ascii="Times New Roman" w:eastAsia="Times New Roman" w:hAnsi="Times New Roman" w:cs="Times New Roman"/>
          <w:b/>
        </w:rPr>
        <w:t>22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1509–1518.</w:t>
      </w:r>
      <w:r>
        <w:rPr>
          <w:rFonts w:ascii="Times New Roman" w:eastAsia="Times New Roman" w:hAnsi="Times New Roman" w:cs="Times New Roman"/>
        </w:rPr>
        <w:fldChar w:fldCharType="end"/>
      </w:r>
    </w:p>
    <w:p w14:paraId="78DC76B1"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Keenan TF, Murakami PF, Pederson N, Schaberg PG, Xu X, Richardson AD</w:t>
      </w:r>
      <w:r>
        <w:rPr>
          <w:rFonts w:ascii="Times New Roman" w:eastAsia="Times New Roman" w:hAnsi="Times New Roman" w:cs="Times New Roman"/>
          <w:b/>
        </w:rPr>
        <w:fldChar w:fldCharType="end"/>
      </w:r>
      <w:r>
        <w:fldChar w:fldCharType="begin"/>
      </w:r>
      <w:r>
        <w:instrText xml:space="preserve"> HYPERLINK "h</w:instrText>
      </w:r>
      <w:r>
        <w:instrText xml:space="preserve">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Age, allocation and availability of nonstructural carbon in mature red maple </w:t>
      </w:r>
      <w:r>
        <w:rPr>
          <w:rFonts w:ascii="Times New Roman" w:eastAsia="Times New Roman" w:hAnsi="Times New Roman" w:cs="Times New Roman"/>
        </w:rPr>
        <w:t xml:space="preserve">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1145–1155.</w:t>
      </w:r>
      <w:r>
        <w:rPr>
          <w:rFonts w:ascii="Times New Roman" w:eastAsia="Times New Roman" w:hAnsi="Times New Roman" w:cs="Times New Roman"/>
        </w:rPr>
        <w:fldChar w:fldCharType="end"/>
      </w:r>
    </w:p>
    <w:p w14:paraId="3CC26B2C"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w:instrText>
      </w:r>
      <w:r>
        <w:instrText xml:space="preserve">o.org/google-docs/?L6g3rY" \h </w:instrText>
      </w:r>
      <w:r>
        <w:fldChar w:fldCharType="separate"/>
      </w:r>
      <w:r>
        <w:rPr>
          <w:rFonts w:ascii="Times New Roman" w:eastAsia="Times New Roman" w:hAnsi="Times New Roman" w:cs="Times New Roman"/>
          <w:b/>
        </w:rPr>
        <w:t xml:space="preserve">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t>
      </w:r>
      <w:proofErr w:type="spellStart"/>
      <w:r>
        <w:rPr>
          <w:rFonts w:ascii="Times New Roman" w:eastAsia="Times New Roman" w:hAnsi="Times New Roman" w:cs="Times New Roman"/>
          <w:b/>
        </w:rPr>
        <w:t>Mcduffee</w:t>
      </w:r>
      <w:proofErr w:type="spellEnd"/>
      <w:r>
        <w:rPr>
          <w:rFonts w:ascii="Times New Roman" w:eastAsia="Times New Roman" w:hAnsi="Times New Roman" w:cs="Times New Roman"/>
          <w:b/>
        </w:rPr>
        <w:t xml:space="preserve"> KE,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2006</w:t>
      </w:r>
      <w:r>
        <w:rPr>
          <w:rFonts w:ascii="Times New Roman" w:eastAsia="Times New Roman" w:hAnsi="Times New Roman" w:cs="Times New Roman"/>
          <w:b/>
        </w:rPr>
        <w:fldChar w:fldCharType="end"/>
      </w:r>
      <w:r>
        <w:fldChar w:fldCharType="begin"/>
      </w:r>
      <w:r>
        <w:instrText xml:space="preserve"> HYPERLINK "https://www.zotero.org/google-do</w:instrText>
      </w:r>
      <w:r>
        <w:instrText xml:space="preserve">cs/?L6g3rY" \h </w:instrText>
      </w:r>
      <w:r>
        <w:fldChar w:fldCharType="separate"/>
      </w:r>
      <w:r>
        <w:rPr>
          <w:rFonts w:ascii="Times New Roman" w:eastAsia="Times New Roman" w:hAnsi="Times New Roman" w:cs="Times New Roman"/>
        </w:rPr>
        <w:t xml:space="preserve">. Allocation and residence time of photosynthetic products in a boreal forest using a low-level 14C pulse-chase labeling technique.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Global Change Biology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466–477.</w:t>
      </w:r>
      <w:r>
        <w:rPr>
          <w:rFonts w:ascii="Times New Roman" w:eastAsia="Times New Roman" w:hAnsi="Times New Roman" w:cs="Times New Roman"/>
        </w:rPr>
        <w:fldChar w:fldCharType="end"/>
      </w:r>
    </w:p>
    <w:p w14:paraId="09964F07"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Carnicer</w:t>
      </w:r>
      <w:proofErr w:type="spellEnd"/>
      <w:r>
        <w:rPr>
          <w:rFonts w:ascii="Times New Roman" w:eastAsia="Times New Roman" w:hAnsi="Times New Roman" w:cs="Times New Roman"/>
          <w:b/>
        </w:rPr>
        <w:t xml:space="preserve"> J, Coll M, </w:t>
      </w:r>
      <w:proofErr w:type="spellStart"/>
      <w:r>
        <w:rPr>
          <w:rFonts w:ascii="Times New Roman" w:eastAsia="Times New Roman" w:hAnsi="Times New Roman" w:cs="Times New Roman"/>
          <w:b/>
        </w:rPr>
        <w:t>Ninyerola</w:t>
      </w:r>
      <w:proofErr w:type="spellEnd"/>
      <w:r>
        <w:rPr>
          <w:rFonts w:ascii="Times New Roman" w:eastAsia="Times New Roman" w:hAnsi="Times New Roman" w:cs="Times New Roman"/>
          <w:b/>
        </w:rPr>
        <w:t xml:space="preserve"> M, Pons X, Sanchez G, Penuelas J</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2011</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t xml:space="preserve">Widespread </w:t>
      </w:r>
      <w:r>
        <w:rPr>
          <w:rFonts w:ascii="Times New Roman" w:eastAsia="Times New Roman" w:hAnsi="Times New Roman" w:cs="Times New Roman"/>
        </w:rPr>
        <w:lastRenderedPageBreak/>
        <w:t xml:space="preserve">crown condition decline, food web disruption, and amplified tree mortality with increased climate change-type drought.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Proceedings of the National Academy of Sciences </w:t>
      </w:r>
      <w:r>
        <w:rPr>
          <w:rFonts w:ascii="Times New Roman" w:eastAsia="Times New Roman" w:hAnsi="Times New Roman" w:cs="Times New Roman"/>
          <w:i/>
        </w:rPr>
        <w:fldChar w:fldCharType="end"/>
      </w:r>
      <w:r>
        <w:fldChar w:fldCharType="begin"/>
      </w:r>
      <w:r>
        <w:instrText xml:space="preserve"> HYPERLINK "ht</w:instrText>
      </w:r>
      <w:r>
        <w:instrText xml:space="preserve">tps://www.zotero.org/google-docs/?L6g3rY" \h </w:instrText>
      </w:r>
      <w:r>
        <w:fldChar w:fldCharType="separate"/>
      </w:r>
      <w:r>
        <w:rPr>
          <w:rFonts w:ascii="Times New Roman" w:eastAsia="Times New Roman" w:hAnsi="Times New Roman" w:cs="Times New Roman"/>
          <w:b/>
        </w:rPr>
        <w:t>108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1474–1478.</w:t>
      </w:r>
      <w:r>
        <w:rPr>
          <w:rFonts w:ascii="Times New Roman" w:eastAsia="Times New Roman" w:hAnsi="Times New Roman" w:cs="Times New Roman"/>
        </w:rPr>
        <w:fldChar w:fldCharType="end"/>
      </w:r>
    </w:p>
    <w:p w14:paraId="6662836D"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Ceballos-</w:t>
      </w:r>
      <w:proofErr w:type="spellStart"/>
      <w:r>
        <w:rPr>
          <w:rFonts w:ascii="Times New Roman" w:eastAsia="Times New Roman" w:hAnsi="Times New Roman" w:cs="Times New Roman"/>
          <w:b/>
        </w:rPr>
        <w:t>Núñez</w:t>
      </w:r>
      <w:proofErr w:type="spellEnd"/>
      <w:r>
        <w:rPr>
          <w:rFonts w:ascii="Times New Roman" w:eastAsia="Times New Roman" w:hAnsi="Times New Roman" w:cs="Times New Roman"/>
          <w:b/>
        </w:rPr>
        <w:t xml:space="preserve"> V, Richardson AD, Sierra CA</w:t>
      </w:r>
      <w:r>
        <w:rPr>
          <w:rFonts w:ascii="Times New Roman" w:eastAsia="Times New Roman" w:hAnsi="Times New Roman" w:cs="Times New Roman"/>
          <w:b/>
        </w:rPr>
        <w:fldChar w:fldCharType="end"/>
      </w:r>
      <w:r>
        <w:fldChar w:fldCharType="begin"/>
      </w:r>
      <w:r>
        <w:instrText xml:space="preserve"> HYPERLINK "https://www.zo</w:instrText>
      </w:r>
      <w:r>
        <w:instrText xml:space="preserve">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Ages and transit times as important diagnostics of model performance for predicting carbon</w:t>
      </w:r>
      <w:r>
        <w:rPr>
          <w:rFonts w:ascii="Times New Roman" w:eastAsia="Times New Roman" w:hAnsi="Times New Roman" w:cs="Times New Roman"/>
        </w:rPr>
        <w:t xml:space="preserve"> dynamics in terrestrial vegetation models.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Biogeosciences</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1607–16</w:t>
      </w:r>
      <w:r>
        <w:rPr>
          <w:rFonts w:ascii="Times New Roman" w:eastAsia="Times New Roman" w:hAnsi="Times New Roman" w:cs="Times New Roman"/>
        </w:rPr>
        <w:t>25.</w:t>
      </w:r>
      <w:r>
        <w:rPr>
          <w:rFonts w:ascii="Times New Roman" w:eastAsia="Times New Roman" w:hAnsi="Times New Roman" w:cs="Times New Roman"/>
        </w:rPr>
        <w:fldChar w:fldCharType="end"/>
      </w:r>
    </w:p>
    <w:p w14:paraId="6C58DC2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Chesney P, Vasquez N</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Dynamics of non-structural carbohydrate reserves in pruned Erythrina </w:t>
      </w:r>
      <w:proofErr w:type="spellStart"/>
      <w:r>
        <w:rPr>
          <w:rFonts w:ascii="Times New Roman" w:eastAsia="Times New Roman" w:hAnsi="Times New Roman" w:cs="Times New Roman"/>
        </w:rPr>
        <w:t>poeppigiana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Gliricidia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sepium</w:t>
      </w:r>
      <w:proofErr w:type="spellEnd"/>
      <w:r>
        <w:rPr>
          <w:rFonts w:ascii="Times New Roman" w:eastAsia="Times New Roman" w:hAnsi="Times New Roman" w:cs="Times New Roman"/>
        </w:rPr>
        <w:t xml:space="preserve"> 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Agroforestry Systems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69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89–105.</w:t>
      </w:r>
      <w:r>
        <w:rPr>
          <w:rFonts w:ascii="Times New Roman" w:eastAsia="Times New Roman" w:hAnsi="Times New Roman" w:cs="Times New Roman"/>
        </w:rPr>
        <w:fldChar w:fldCharType="end"/>
      </w:r>
    </w:p>
    <w:p w14:paraId="280322DB"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Cuntz</w:t>
      </w:r>
      <w:proofErr w:type="spellEnd"/>
      <w:r>
        <w:rPr>
          <w:rFonts w:ascii="Times New Roman" w:eastAsia="Times New Roman" w:hAnsi="Times New Roman" w:cs="Times New Roman"/>
          <w:b/>
        </w:rPr>
        <w:t xml:space="preserve"> M, Mai J, Zink M, </w:t>
      </w:r>
      <w:proofErr w:type="spellStart"/>
      <w:r>
        <w:rPr>
          <w:rFonts w:ascii="Times New Roman" w:eastAsia="Times New Roman" w:hAnsi="Times New Roman" w:cs="Times New Roman"/>
          <w:b/>
        </w:rPr>
        <w:t>Thober</w:t>
      </w:r>
      <w:proofErr w:type="spellEnd"/>
      <w:r>
        <w:rPr>
          <w:rFonts w:ascii="Times New Roman" w:eastAsia="Times New Roman" w:hAnsi="Times New Roman" w:cs="Times New Roman"/>
          <w:b/>
        </w:rPr>
        <w:t xml:space="preserve"> S, Kumar R, Schäfer D, </w:t>
      </w:r>
      <w:proofErr w:type="spellStart"/>
      <w:r>
        <w:rPr>
          <w:rFonts w:ascii="Times New Roman" w:eastAsia="Times New Roman" w:hAnsi="Times New Roman" w:cs="Times New Roman"/>
          <w:b/>
        </w:rPr>
        <w:t>Schrö</w:t>
      </w:r>
      <w:r>
        <w:rPr>
          <w:rFonts w:ascii="Times New Roman" w:eastAsia="Times New Roman" w:hAnsi="Times New Roman" w:cs="Times New Roman"/>
          <w:b/>
        </w:rPr>
        <w:t>n</w:t>
      </w:r>
      <w:proofErr w:type="spellEnd"/>
      <w:r>
        <w:rPr>
          <w:rFonts w:ascii="Times New Roman" w:eastAsia="Times New Roman" w:hAnsi="Times New Roman" w:cs="Times New Roman"/>
          <w:b/>
        </w:rPr>
        <w:t xml:space="preserve"> M, Craven J, </w:t>
      </w:r>
      <w:proofErr w:type="spellStart"/>
      <w:r>
        <w:rPr>
          <w:rFonts w:ascii="Times New Roman" w:eastAsia="Times New Roman" w:hAnsi="Times New Roman" w:cs="Times New Roman"/>
          <w:b/>
        </w:rPr>
        <w:t>Rakovec</w:t>
      </w:r>
      <w:proofErr w:type="spellEnd"/>
      <w:r>
        <w:rPr>
          <w:rFonts w:ascii="Times New Roman" w:eastAsia="Times New Roman" w:hAnsi="Times New Roman" w:cs="Times New Roman"/>
          <w:b/>
        </w:rPr>
        <w:t xml:space="preserve"> O, </w:t>
      </w:r>
      <w:proofErr w:type="spellStart"/>
      <w:r>
        <w:rPr>
          <w:rFonts w:ascii="Times New Roman" w:eastAsia="Times New Roman" w:hAnsi="Times New Roman" w:cs="Times New Roman"/>
          <w:b/>
        </w:rPr>
        <w:t>Spieler</w:t>
      </w:r>
      <w:proofErr w:type="spellEnd"/>
      <w:r>
        <w:rPr>
          <w:rFonts w:ascii="Times New Roman" w:eastAsia="Times New Roman" w:hAnsi="Times New Roman" w:cs="Times New Roman"/>
          <w:b/>
        </w:rPr>
        <w:t xml:space="preserve"> D,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Computationally inexp</w:t>
      </w:r>
      <w:r>
        <w:rPr>
          <w:rFonts w:ascii="Times New Roman" w:eastAsia="Times New Roman" w:hAnsi="Times New Roman" w:cs="Times New Roman"/>
        </w:rPr>
        <w:t xml:space="preserve">ensive identification of noninformative model parameters by sequential screening.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Water Resources Research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51</w:t>
      </w:r>
      <w:r>
        <w:rPr>
          <w:rFonts w:ascii="Times New Roman" w:eastAsia="Times New Roman" w:hAnsi="Times New Roman" w:cs="Times New Roman"/>
          <w:b/>
        </w:rPr>
        <w:fldChar w:fldCharType="end"/>
      </w:r>
      <w:r>
        <w:fldChar w:fldCharType="begin"/>
      </w:r>
      <w:r>
        <w:instrText xml:space="preserve"> HYPERLINK "https://w</w:instrText>
      </w:r>
      <w:r>
        <w:instrText xml:space="preserve">ww.zotero.org/google-docs/?L6g3rY" \h </w:instrText>
      </w:r>
      <w:r>
        <w:fldChar w:fldCharType="separate"/>
      </w:r>
      <w:r>
        <w:rPr>
          <w:rFonts w:ascii="Times New Roman" w:eastAsia="Times New Roman" w:hAnsi="Times New Roman" w:cs="Times New Roman"/>
        </w:rPr>
        <w:t>: 6417–6441.</w:t>
      </w:r>
      <w:r>
        <w:rPr>
          <w:rFonts w:ascii="Times New Roman" w:eastAsia="Times New Roman" w:hAnsi="Times New Roman" w:cs="Times New Roman"/>
        </w:rPr>
        <w:fldChar w:fldCharType="end"/>
      </w:r>
    </w:p>
    <w:p w14:paraId="1B5CFF1B"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Dietze</w:t>
      </w:r>
      <w:proofErr w:type="spellEnd"/>
      <w:r>
        <w:rPr>
          <w:rFonts w:ascii="Times New Roman" w:eastAsia="Times New Roman" w:hAnsi="Times New Roman" w:cs="Times New Roman"/>
          <w:b/>
        </w:rPr>
        <w:t xml:space="preserve"> MC, Sala A, 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t>
      </w:r>
      <w:proofErr w:type="spellStart"/>
      <w:r>
        <w:rPr>
          <w:rFonts w:ascii="Times New Roman" w:eastAsia="Times New Roman" w:hAnsi="Times New Roman" w:cs="Times New Roman"/>
          <w:b/>
        </w:rPr>
        <w:t>Mantooth</w:t>
      </w:r>
      <w:proofErr w:type="spellEnd"/>
      <w:r>
        <w:rPr>
          <w:rFonts w:ascii="Times New Roman" w:eastAsia="Times New Roman" w:hAnsi="Times New Roman" w:cs="Times New Roman"/>
          <w:b/>
        </w:rPr>
        <w:t xml:space="preserve"> JA, Richardson AD, Vargas R</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2014</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Nonstructural Carbon in Woody Plants.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Annual Review of Plant B</w:t>
      </w:r>
      <w:r>
        <w:rPr>
          <w:rFonts w:ascii="Times New Roman" w:eastAsia="Times New Roman" w:hAnsi="Times New Roman" w:cs="Times New Roman"/>
          <w:i/>
        </w:rPr>
        <w:t xml:space="preserve">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65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667–687.</w:t>
      </w:r>
      <w:r>
        <w:rPr>
          <w:rFonts w:ascii="Times New Roman" w:eastAsia="Times New Roman" w:hAnsi="Times New Roman" w:cs="Times New Roman"/>
        </w:rPr>
        <w:fldChar w:fldCharType="end"/>
      </w:r>
    </w:p>
    <w:p w14:paraId="59B37697"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Epron</w:t>
      </w:r>
      <w:proofErr w:type="spellEnd"/>
      <w:r>
        <w:rPr>
          <w:rFonts w:ascii="Times New Roman" w:eastAsia="Times New Roman" w:hAnsi="Times New Roman" w:cs="Times New Roman"/>
          <w:b/>
        </w:rPr>
        <w:t xml:space="preserve"> D, Bahn M, </w:t>
      </w:r>
      <w:proofErr w:type="spellStart"/>
      <w:r>
        <w:rPr>
          <w:rFonts w:ascii="Times New Roman" w:eastAsia="Times New Roman" w:hAnsi="Times New Roman" w:cs="Times New Roman"/>
          <w:b/>
        </w:rPr>
        <w:t>Derrien</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Lattanzi</w:t>
      </w:r>
      <w:proofErr w:type="spellEnd"/>
      <w:r>
        <w:rPr>
          <w:rFonts w:ascii="Times New Roman" w:eastAsia="Times New Roman" w:hAnsi="Times New Roman" w:cs="Times New Roman"/>
          <w:b/>
        </w:rPr>
        <w:t xml:space="preserve"> FA, </w:t>
      </w:r>
      <w:proofErr w:type="spellStart"/>
      <w:r>
        <w:rPr>
          <w:rFonts w:ascii="Times New Roman" w:eastAsia="Times New Roman" w:hAnsi="Times New Roman" w:cs="Times New Roman"/>
          <w:b/>
        </w:rPr>
        <w:t>Pumpanen</w:t>
      </w:r>
      <w:proofErr w:type="spellEnd"/>
      <w:r>
        <w:rPr>
          <w:rFonts w:ascii="Times New Roman" w:eastAsia="Times New Roman" w:hAnsi="Times New Roman" w:cs="Times New Roman"/>
          <w:b/>
        </w:rPr>
        <w:t xml:space="preserve"> J, Gessler A, </w:t>
      </w:r>
      <w:proofErr w:type="spellStart"/>
      <w:r>
        <w:rPr>
          <w:rFonts w:ascii="Times New Roman" w:eastAsia="Times New Roman" w:hAnsi="Times New Roman" w:cs="Times New Roman"/>
          <w:b/>
        </w:rPr>
        <w:t>Högberg</w:t>
      </w:r>
      <w:proofErr w:type="spellEnd"/>
      <w:r>
        <w:rPr>
          <w:rFonts w:ascii="Times New Roman" w:eastAsia="Times New Roman" w:hAnsi="Times New Roman" w:cs="Times New Roman"/>
          <w:b/>
        </w:rPr>
        <w:t xml:space="preserve"> P, Maillard P, </w:t>
      </w:r>
      <w:proofErr w:type="spellStart"/>
      <w:r>
        <w:rPr>
          <w:rFonts w:ascii="Times New Roman" w:eastAsia="Times New Roman" w:hAnsi="Times New Roman" w:cs="Times New Roman"/>
          <w:b/>
        </w:rPr>
        <w:t>Dannoura</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Gérant</w:t>
      </w:r>
      <w:proofErr w:type="spellEnd"/>
      <w:r>
        <w:rPr>
          <w:rFonts w:ascii="Times New Roman" w:eastAsia="Times New Roman" w:hAnsi="Times New Roman" w:cs="Times New Roman"/>
          <w:b/>
        </w:rPr>
        <w:t xml:space="preserve"> D,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instrText>
      </w:r>
      <w:r>
        <w:instrText xml:space="preserve">://www.zotero.org/google-docs/?L6g3rY" \h </w:instrText>
      </w:r>
      <w:r>
        <w:fldChar w:fldCharType="separate"/>
      </w:r>
      <w:r>
        <w:rPr>
          <w:rFonts w:ascii="Times New Roman" w:eastAsia="Times New Roman" w:hAnsi="Times New Roman" w:cs="Times New Roman"/>
          <w:b/>
        </w:rPr>
        <w:t>2012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Pulse-labelling trees to study carbon allocation dynamics: a review of methods, current knowledge and future prospects. </w:t>
      </w:r>
      <w:r>
        <w:rPr>
          <w:rFonts w:ascii="Times New Roman" w:eastAsia="Times New Roman" w:hAnsi="Times New Roman" w:cs="Times New Roman"/>
        </w:rPr>
        <w:fldChar w:fldCharType="end"/>
      </w:r>
      <w:r>
        <w:fldChar w:fldCharType="begin"/>
      </w:r>
      <w:r>
        <w:instrText xml:space="preserve"> HYPERLINK "https://www</w:instrText>
      </w:r>
      <w:r>
        <w:instrText xml:space="preserve">.zotero.org/google-docs/?L6g3rY"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776–798.</w:t>
      </w:r>
      <w:r>
        <w:rPr>
          <w:rFonts w:ascii="Times New Roman" w:eastAsia="Times New Roman" w:hAnsi="Times New Roman" w:cs="Times New Roman"/>
        </w:rPr>
        <w:fldChar w:fldCharType="end"/>
      </w:r>
    </w:p>
    <w:p w14:paraId="54D95925"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Epro</w:t>
      </w:r>
      <w:r>
        <w:rPr>
          <w:rFonts w:ascii="Times New Roman" w:eastAsia="Times New Roman" w:hAnsi="Times New Roman" w:cs="Times New Roman"/>
          <w:b/>
        </w:rPr>
        <w:t>n</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Ngao</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Dannoura</w:t>
      </w:r>
      <w:proofErr w:type="spellEnd"/>
      <w:r>
        <w:rPr>
          <w:rFonts w:ascii="Times New Roman" w:eastAsia="Times New Roman" w:hAnsi="Times New Roman" w:cs="Times New Roman"/>
          <w:b/>
        </w:rPr>
        <w:t xml:space="preserve"> M, Bakker MR, Zeller B, </w:t>
      </w:r>
      <w:proofErr w:type="spellStart"/>
      <w:r>
        <w:rPr>
          <w:rFonts w:ascii="Times New Roman" w:eastAsia="Times New Roman" w:hAnsi="Times New Roman" w:cs="Times New Roman"/>
          <w:b/>
        </w:rPr>
        <w:t>Bazot</w:t>
      </w:r>
      <w:proofErr w:type="spellEnd"/>
      <w:r>
        <w:rPr>
          <w:rFonts w:ascii="Times New Roman" w:eastAsia="Times New Roman" w:hAnsi="Times New Roman" w:cs="Times New Roman"/>
          <w:b/>
        </w:rPr>
        <w:t xml:space="preserve"> S, Bosc A, Plain C, Lata JC, </w:t>
      </w:r>
      <w:proofErr w:type="spellStart"/>
      <w:r>
        <w:rPr>
          <w:rFonts w:ascii="Times New Roman" w:eastAsia="Times New Roman" w:hAnsi="Times New Roman" w:cs="Times New Roman"/>
          <w:b/>
        </w:rPr>
        <w:t>Priault</w:t>
      </w:r>
      <w:proofErr w:type="spellEnd"/>
      <w:r>
        <w:rPr>
          <w:rFonts w:ascii="Times New Roman" w:eastAsia="Times New Roman" w:hAnsi="Times New Roman" w:cs="Times New Roman"/>
          <w:b/>
        </w:rPr>
        <w:t xml:space="preserve"> P,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2011</w:t>
      </w:r>
      <w:r>
        <w:rPr>
          <w:rFonts w:ascii="Times New Roman" w:eastAsia="Times New Roman" w:hAnsi="Times New Roman" w:cs="Times New Roman"/>
          <w:b/>
        </w:rPr>
        <w:fldChar w:fldCharType="end"/>
      </w:r>
      <w:r>
        <w:fldChar w:fldCharType="begin"/>
      </w:r>
      <w:r>
        <w:instrText xml:space="preserve"> HYPERLINK "https://www.zote</w:instrText>
      </w:r>
      <w:r>
        <w:instrText xml:space="preserve">ro.org/google-docs/?L6g3rY" \h </w:instrText>
      </w:r>
      <w:r>
        <w:fldChar w:fldCharType="separate"/>
      </w:r>
      <w:r>
        <w:rPr>
          <w:rFonts w:ascii="Times New Roman" w:eastAsia="Times New Roman" w:hAnsi="Times New Roman" w:cs="Times New Roman"/>
        </w:rPr>
        <w:t xml:space="preserve">. Seasonal variations of belowground carbon transfer assessed by in situ 13CO2 pulse labelling of 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Biogeosciences</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w:instrText>
      </w:r>
      <w:r>
        <w:instrText xml:space="preserve">e-docs/?L6g3rY" \h </w:instrText>
      </w:r>
      <w:r>
        <w:fldChar w:fldCharType="separate"/>
      </w:r>
      <w:r>
        <w:rPr>
          <w:rFonts w:ascii="Times New Roman" w:eastAsia="Times New Roman" w:hAnsi="Times New Roman" w:cs="Times New Roman"/>
          <w:b/>
        </w:rPr>
        <w:t>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1153–1168.</w:t>
      </w:r>
      <w:r>
        <w:rPr>
          <w:rFonts w:ascii="Times New Roman" w:eastAsia="Times New Roman" w:hAnsi="Times New Roman" w:cs="Times New Roman"/>
        </w:rPr>
        <w:fldChar w:fldCharType="end"/>
      </w:r>
    </w:p>
    <w:p w14:paraId="313DB59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Gaudinski</w:t>
      </w:r>
      <w:proofErr w:type="spellEnd"/>
      <w:r>
        <w:rPr>
          <w:rFonts w:ascii="Times New Roman" w:eastAsia="Times New Roman" w:hAnsi="Times New Roman" w:cs="Times New Roman"/>
          <w:b/>
        </w:rPr>
        <w:t xml:space="preserve"> JB, Torn MS, Riley WJ, Swanston C,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 Joslin JD, </w:t>
      </w:r>
      <w:proofErr w:type="spellStart"/>
      <w:r>
        <w:rPr>
          <w:rFonts w:ascii="Times New Roman" w:eastAsia="Times New Roman" w:hAnsi="Times New Roman" w:cs="Times New Roman"/>
          <w:b/>
        </w:rPr>
        <w:t>Majdi</w:t>
      </w:r>
      <w:proofErr w:type="spellEnd"/>
      <w:r>
        <w:rPr>
          <w:rFonts w:ascii="Times New Roman" w:eastAsia="Times New Roman" w:hAnsi="Times New Roman" w:cs="Times New Roman"/>
          <w:b/>
        </w:rPr>
        <w:t xml:space="preserve"> H, Dawson TE, Hanson PJ</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Use of stored carbon reserves in growth of temperate tree roots and leaf buds: analyses using radiocarbon measurements and modeling.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Global Change Biology </w:t>
      </w:r>
      <w:r>
        <w:rPr>
          <w:rFonts w:ascii="Times New Roman" w:eastAsia="Times New Roman" w:hAnsi="Times New Roman" w:cs="Times New Roman"/>
          <w:i/>
        </w:rPr>
        <w:fldChar w:fldCharType="end"/>
      </w:r>
      <w:r>
        <w:fldChar w:fldCharType="begin"/>
      </w:r>
      <w:r>
        <w:instrText xml:space="preserve"> HYPERLINK "https://www.zotero.org/</w:instrText>
      </w:r>
      <w:r>
        <w:instrText xml:space="preserve">google-docs/?L6g3rY" \h </w:instrText>
      </w:r>
      <w:r>
        <w:fldChar w:fldCharType="separate"/>
      </w:r>
      <w:r>
        <w:rPr>
          <w:rFonts w:ascii="Times New Roman" w:eastAsia="Times New Roman" w:hAnsi="Times New Roman" w:cs="Times New Roman"/>
          <w:b/>
        </w:rPr>
        <w:t>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992–1014.</w:t>
      </w:r>
      <w:r>
        <w:rPr>
          <w:rFonts w:ascii="Times New Roman" w:eastAsia="Times New Roman" w:hAnsi="Times New Roman" w:cs="Times New Roman"/>
        </w:rPr>
        <w:fldChar w:fldCharType="end"/>
      </w:r>
    </w:p>
    <w:p w14:paraId="276B15F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Hacket</w:t>
      </w:r>
      <w:proofErr w:type="spellEnd"/>
      <w:r>
        <w:rPr>
          <w:rFonts w:ascii="Times New Roman" w:eastAsia="Times New Roman" w:hAnsi="Times New Roman" w:cs="Times New Roman"/>
          <w:b/>
        </w:rPr>
        <w:t xml:space="preserve">-Pain AJ, Ascoli D, </w:t>
      </w:r>
      <w:proofErr w:type="spellStart"/>
      <w:r>
        <w:rPr>
          <w:rFonts w:ascii="Times New Roman" w:eastAsia="Times New Roman" w:hAnsi="Times New Roman" w:cs="Times New Roman"/>
          <w:b/>
        </w:rPr>
        <w:t>Vacchiano</w:t>
      </w:r>
      <w:proofErr w:type="spellEnd"/>
      <w:r>
        <w:rPr>
          <w:rFonts w:ascii="Times New Roman" w:eastAsia="Times New Roman" w:hAnsi="Times New Roman" w:cs="Times New Roman"/>
          <w:b/>
        </w:rPr>
        <w:t xml:space="preserve"> G, Biondi F, Cavin L, </w:t>
      </w:r>
      <w:proofErr w:type="spellStart"/>
      <w:r>
        <w:rPr>
          <w:rFonts w:ascii="Times New Roman" w:eastAsia="Times New Roman" w:hAnsi="Times New Roman" w:cs="Times New Roman"/>
          <w:b/>
        </w:rPr>
        <w:t>Conedera</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Drobyshev</w:t>
      </w:r>
      <w:proofErr w:type="spellEnd"/>
      <w:r>
        <w:rPr>
          <w:rFonts w:ascii="Times New Roman" w:eastAsia="Times New Roman" w:hAnsi="Times New Roman" w:cs="Times New Roman"/>
          <w:b/>
        </w:rPr>
        <w:t xml:space="preserve"> I, </w:t>
      </w:r>
      <w:proofErr w:type="spellStart"/>
      <w:r>
        <w:rPr>
          <w:rFonts w:ascii="Times New Roman" w:eastAsia="Times New Roman" w:hAnsi="Times New Roman" w:cs="Times New Roman"/>
          <w:b/>
        </w:rPr>
        <w:t>Liñán</w:t>
      </w:r>
      <w:proofErr w:type="spellEnd"/>
      <w:r>
        <w:rPr>
          <w:rFonts w:ascii="Times New Roman" w:eastAsia="Times New Roman" w:hAnsi="Times New Roman" w:cs="Times New Roman"/>
          <w:b/>
        </w:rPr>
        <w:t xml:space="preserve"> ID, </w:t>
      </w:r>
      <w:r>
        <w:rPr>
          <w:rFonts w:ascii="Times New Roman" w:eastAsia="Times New Roman" w:hAnsi="Times New Roman" w:cs="Times New Roman"/>
          <w:b/>
        </w:rPr>
        <w:t xml:space="preserve">Friend AD, </w:t>
      </w:r>
      <w:proofErr w:type="spellStart"/>
      <w:r>
        <w:rPr>
          <w:rFonts w:ascii="Times New Roman" w:eastAsia="Times New Roman" w:hAnsi="Times New Roman" w:cs="Times New Roman"/>
          <w:b/>
        </w:rPr>
        <w:t>Grabner</w:t>
      </w:r>
      <w:proofErr w:type="spellEnd"/>
      <w:r>
        <w:rPr>
          <w:rFonts w:ascii="Times New Roman" w:eastAsia="Times New Roman" w:hAnsi="Times New Roman" w:cs="Times New Roman"/>
          <w:b/>
        </w:rPr>
        <w:t xml:space="preserve"> M,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Climatically controlled reproduction</w:t>
      </w:r>
      <w:r>
        <w:rPr>
          <w:rFonts w:ascii="Times New Roman" w:eastAsia="Times New Roman" w:hAnsi="Times New Roman" w:cs="Times New Roman"/>
        </w:rPr>
        <w:t xml:space="preserve"> drives interannual growth variability in a temperate tree species.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Ecology Letters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21</w:t>
      </w:r>
      <w:r>
        <w:rPr>
          <w:rFonts w:ascii="Times New Roman" w:eastAsia="Times New Roman" w:hAnsi="Times New Roman" w:cs="Times New Roman"/>
          <w:b/>
        </w:rPr>
        <w:fldChar w:fldCharType="end"/>
      </w:r>
      <w:r>
        <w:fldChar w:fldCharType="begin"/>
      </w:r>
      <w:r>
        <w:instrText xml:space="preserve"> HYPERLINK "https://www.zotero.org/google-do</w:instrText>
      </w:r>
      <w:r>
        <w:instrText xml:space="preserve">cs/?L6g3rY" \h </w:instrText>
      </w:r>
      <w:r>
        <w:fldChar w:fldCharType="separate"/>
      </w:r>
      <w:r>
        <w:rPr>
          <w:rFonts w:ascii="Times New Roman" w:eastAsia="Times New Roman" w:hAnsi="Times New Roman" w:cs="Times New Roman"/>
        </w:rPr>
        <w:t>: 1833–1844.</w:t>
      </w:r>
      <w:r>
        <w:rPr>
          <w:rFonts w:ascii="Times New Roman" w:eastAsia="Times New Roman" w:hAnsi="Times New Roman" w:cs="Times New Roman"/>
        </w:rPr>
        <w:fldChar w:fldCharType="end"/>
      </w:r>
    </w:p>
    <w:p w14:paraId="5236E84B"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Hagedorn F, Joseph J, Peter M, Luster J, </w:t>
      </w:r>
      <w:proofErr w:type="spellStart"/>
      <w:r>
        <w:rPr>
          <w:rFonts w:ascii="Times New Roman" w:eastAsia="Times New Roman" w:hAnsi="Times New Roman" w:cs="Times New Roman"/>
          <w:b/>
        </w:rPr>
        <w:t>Pritsch</w:t>
      </w:r>
      <w:proofErr w:type="spellEnd"/>
      <w:r>
        <w:rPr>
          <w:rFonts w:ascii="Times New Roman" w:eastAsia="Times New Roman" w:hAnsi="Times New Roman" w:cs="Times New Roman"/>
          <w:b/>
        </w:rPr>
        <w:t xml:space="preserve"> K, </w:t>
      </w:r>
      <w:proofErr w:type="spellStart"/>
      <w:r>
        <w:rPr>
          <w:rFonts w:ascii="Times New Roman" w:eastAsia="Times New Roman" w:hAnsi="Times New Roman" w:cs="Times New Roman"/>
          <w:b/>
        </w:rPr>
        <w:t>Geppert</w:t>
      </w:r>
      <w:proofErr w:type="spellEnd"/>
      <w:r>
        <w:rPr>
          <w:rFonts w:ascii="Times New Roman" w:eastAsia="Times New Roman" w:hAnsi="Times New Roman" w:cs="Times New Roman"/>
          <w:b/>
        </w:rPr>
        <w:t xml:space="preserve"> U, Kerner R, </w:t>
      </w:r>
      <w:proofErr w:type="spellStart"/>
      <w:r>
        <w:rPr>
          <w:rFonts w:ascii="Times New Roman" w:eastAsia="Times New Roman" w:hAnsi="Times New Roman" w:cs="Times New Roman"/>
          <w:b/>
        </w:rPr>
        <w:t>Molinier</w:t>
      </w:r>
      <w:proofErr w:type="spellEnd"/>
      <w:r>
        <w:rPr>
          <w:rFonts w:ascii="Times New Roman" w:eastAsia="Times New Roman" w:hAnsi="Times New Roman" w:cs="Times New Roman"/>
          <w:b/>
        </w:rPr>
        <w:t xml:space="preserve"> V, </w:t>
      </w:r>
      <w:proofErr w:type="spellStart"/>
      <w:r>
        <w:rPr>
          <w:rFonts w:ascii="Times New Roman" w:eastAsia="Times New Roman" w:hAnsi="Times New Roman" w:cs="Times New Roman"/>
          <w:b/>
        </w:rPr>
        <w:t>Egli</w:t>
      </w:r>
      <w:proofErr w:type="spellEnd"/>
      <w:r>
        <w:rPr>
          <w:rFonts w:ascii="Times New Roman" w:eastAsia="Times New Roman" w:hAnsi="Times New Roman" w:cs="Times New Roman"/>
          <w:b/>
        </w:rPr>
        <w:t xml:space="preserve"> S, Schaub M,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Recovery of trees from drought depends on belowground sink control. </w:t>
      </w:r>
      <w:r>
        <w:rPr>
          <w:rFonts w:ascii="Times New Roman" w:eastAsia="Times New Roman" w:hAnsi="Times New Roman" w:cs="Times New Roman"/>
        </w:rPr>
        <w:fldChar w:fldCharType="end"/>
      </w:r>
      <w:r>
        <w:fldChar w:fldCharType="begin"/>
      </w:r>
      <w:r>
        <w:instrText xml:space="preserve"> HYPERLINK "https://www.zotero.org/google-docs/?L6</w:instrText>
      </w:r>
      <w:r>
        <w:instrText xml:space="preserve">g3rY" \h </w:instrText>
      </w:r>
      <w:r>
        <w:fldChar w:fldCharType="separate"/>
      </w:r>
      <w:r>
        <w:rPr>
          <w:rFonts w:ascii="Times New Roman" w:eastAsia="Times New Roman" w:hAnsi="Times New Roman" w:cs="Times New Roman"/>
          <w:i/>
        </w:rPr>
        <w:t xml:space="preserve">Nature Plants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16111.</w:t>
      </w:r>
      <w:r>
        <w:rPr>
          <w:rFonts w:ascii="Times New Roman" w:eastAsia="Times New Roman" w:hAnsi="Times New Roman" w:cs="Times New Roman"/>
        </w:rPr>
        <w:fldChar w:fldCharType="end"/>
      </w:r>
    </w:p>
    <w:p w14:paraId="1F7A623C"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Hartmann H, Adams HD, Hammond WM, Hoch G, </w:t>
      </w:r>
      <w:proofErr w:type="spellStart"/>
      <w:r>
        <w:rPr>
          <w:rFonts w:ascii="Times New Roman" w:eastAsia="Times New Roman" w:hAnsi="Times New Roman" w:cs="Times New Roman"/>
          <w:b/>
        </w:rPr>
        <w:t>Landhäusser</w:t>
      </w:r>
      <w:proofErr w:type="spellEnd"/>
      <w:r>
        <w:rPr>
          <w:rFonts w:ascii="Times New Roman" w:eastAsia="Times New Roman" w:hAnsi="Times New Roman" w:cs="Times New Roman"/>
          <w:b/>
        </w:rPr>
        <w:t xml:space="preserve"> SM, Wiley E, </w:t>
      </w:r>
      <w:proofErr w:type="spellStart"/>
      <w:r>
        <w:rPr>
          <w:rFonts w:ascii="Times New Roman" w:eastAsia="Times New Roman" w:hAnsi="Times New Roman" w:cs="Times New Roman"/>
          <w:b/>
        </w:rPr>
        <w:t>Zaehle</w:t>
      </w:r>
      <w:proofErr w:type="spellEnd"/>
      <w:r>
        <w:rPr>
          <w:rFonts w:ascii="Times New Roman" w:eastAsia="Times New Roman" w:hAnsi="Times New Roman" w:cs="Times New Roman"/>
          <w:b/>
        </w:rPr>
        <w:t xml:space="preserve"> S</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w:instrText>
      </w:r>
      <w:r>
        <w:instrText xml:space="preserve">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Identifying differences in carbohydrate dynamics of seedlings and mature trees to improve carbon allocation in models for trees and forests. </w:t>
      </w:r>
      <w:r>
        <w:rPr>
          <w:rFonts w:ascii="Times New Roman" w:eastAsia="Times New Roman" w:hAnsi="Times New Roman" w:cs="Times New Roman"/>
        </w:rPr>
        <w:fldChar w:fldCharType="end"/>
      </w:r>
      <w:r>
        <w:fldChar w:fldCharType="begin"/>
      </w:r>
      <w:r>
        <w:instrText xml:space="preserve"> HYPERLINK "https://www.zotero.org/googl</w:instrText>
      </w:r>
      <w:r>
        <w:instrText xml:space="preserve">e-docs/?L6g3rY" \h </w:instrText>
      </w:r>
      <w:r>
        <w:fldChar w:fldCharType="separate"/>
      </w:r>
      <w:r>
        <w:rPr>
          <w:rFonts w:ascii="Times New Roman" w:eastAsia="Times New Roman" w:hAnsi="Times New Roman" w:cs="Times New Roman"/>
          <w:i/>
        </w:rPr>
        <w:t xml:space="preserve">Environmental and Experimental Botany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152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7–18.</w:t>
      </w:r>
      <w:r>
        <w:rPr>
          <w:rFonts w:ascii="Times New Roman" w:eastAsia="Times New Roman" w:hAnsi="Times New Roman" w:cs="Times New Roman"/>
        </w:rPr>
        <w:fldChar w:fldCharType="end"/>
      </w:r>
    </w:p>
    <w:p w14:paraId="35175B3C"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H</w:t>
      </w:r>
      <w:r>
        <w:rPr>
          <w:rFonts w:ascii="Times New Roman" w:eastAsia="Times New Roman" w:hAnsi="Times New Roman" w:cs="Times New Roman"/>
          <w:b/>
        </w:rPr>
        <w:t xml:space="preserve">artmann H,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Understanding the roles of nonstructural </w:t>
      </w:r>
      <w:r>
        <w:rPr>
          <w:rFonts w:ascii="Times New Roman" w:eastAsia="Times New Roman" w:hAnsi="Times New Roman" w:cs="Times New Roman"/>
        </w:rPr>
        <w:t xml:space="preserve">carbohydrates in forest trees – from what we can measure to what we want to know.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211</w:t>
      </w:r>
      <w:r>
        <w:rPr>
          <w:rFonts w:ascii="Times New Roman" w:eastAsia="Times New Roman" w:hAnsi="Times New Roman" w:cs="Times New Roman"/>
          <w:b/>
        </w:rPr>
        <w:fldChar w:fldCharType="end"/>
      </w:r>
      <w:r>
        <w:fldChar w:fldCharType="begin"/>
      </w:r>
      <w:r>
        <w:instrText xml:space="preserve"> HYPERLINK "https://www.zoter</w:instrText>
      </w:r>
      <w:r>
        <w:instrText xml:space="preserve">o.org/google-docs/?L6g3rY" \h </w:instrText>
      </w:r>
      <w:r>
        <w:fldChar w:fldCharType="separate"/>
      </w:r>
      <w:r>
        <w:rPr>
          <w:rFonts w:ascii="Times New Roman" w:eastAsia="Times New Roman" w:hAnsi="Times New Roman" w:cs="Times New Roman"/>
        </w:rPr>
        <w:t>: 386–403.</w:t>
      </w:r>
      <w:r>
        <w:rPr>
          <w:rFonts w:ascii="Times New Roman" w:eastAsia="Times New Roman" w:hAnsi="Times New Roman" w:cs="Times New Roman"/>
        </w:rPr>
        <w:fldChar w:fldCharType="end"/>
      </w:r>
    </w:p>
    <w:p w14:paraId="5C13D28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Hartmann H, Ziegler W,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w:instrText>
      </w:r>
      <w:r>
        <w:instrText xml:space="preserve">Y" \h </w:instrText>
      </w:r>
      <w:r>
        <w:fldChar w:fldCharType="separate"/>
      </w:r>
      <w:r>
        <w:rPr>
          <w:rFonts w:ascii="Times New Roman" w:eastAsia="Times New Roman" w:hAnsi="Times New Roman" w:cs="Times New Roman"/>
          <w:b/>
        </w:rPr>
        <w:t>2013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Lethal drought leads to reduction in nonstructural carbohydrates in Norway spruce tree roots but not in the canopy.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Fun</w:t>
      </w:r>
      <w:r>
        <w:rPr>
          <w:rFonts w:ascii="Times New Roman" w:eastAsia="Times New Roman" w:hAnsi="Times New Roman" w:cs="Times New Roman"/>
          <w:i/>
        </w:rPr>
        <w:t xml:space="preserve">ctional Ecology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413–427.</w:t>
      </w:r>
      <w:r>
        <w:rPr>
          <w:rFonts w:ascii="Times New Roman" w:eastAsia="Times New Roman" w:hAnsi="Times New Roman" w:cs="Times New Roman"/>
        </w:rPr>
        <w:fldChar w:fldCharType="end"/>
      </w:r>
    </w:p>
    <w:p w14:paraId="7F816F8B"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Huang J, </w:t>
      </w:r>
      <w:proofErr w:type="spellStart"/>
      <w:r>
        <w:rPr>
          <w:rFonts w:ascii="Times New Roman" w:eastAsia="Times New Roman" w:hAnsi="Times New Roman" w:cs="Times New Roman"/>
          <w:b/>
        </w:rPr>
        <w:t>Forkelová</w:t>
      </w:r>
      <w:proofErr w:type="spellEnd"/>
      <w:r>
        <w:rPr>
          <w:rFonts w:ascii="Times New Roman" w:eastAsia="Times New Roman" w:hAnsi="Times New Roman" w:cs="Times New Roman"/>
          <w:b/>
        </w:rPr>
        <w:t xml:space="preserve"> L, </w:t>
      </w:r>
      <w:proofErr w:type="spellStart"/>
      <w:r>
        <w:rPr>
          <w:rFonts w:ascii="Times New Roman" w:eastAsia="Times New Roman" w:hAnsi="Times New Roman" w:cs="Times New Roman"/>
          <w:b/>
        </w:rPr>
        <w:t>Unsicker</w:t>
      </w:r>
      <w:proofErr w:type="spellEnd"/>
      <w:r>
        <w:rPr>
          <w:rFonts w:ascii="Times New Roman" w:eastAsia="Times New Roman" w:hAnsi="Times New Roman" w:cs="Times New Roman"/>
          <w:b/>
        </w:rPr>
        <w:t xml:space="preserve"> SB, Forkel M, Griffith DWT,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Hartmann H</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w:instrText>
      </w:r>
      <w:r>
        <w:instrText xml:space="preserve">6g3rY" \h </w:instrText>
      </w:r>
      <w:r>
        <w:fldChar w:fldCharType="separate"/>
      </w:r>
      <w:r>
        <w:rPr>
          <w:rFonts w:ascii="Times New Roman" w:eastAsia="Times New Roman" w:hAnsi="Times New Roman" w:cs="Times New Roman"/>
          <w:b/>
        </w:rPr>
        <w:t>2019a</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Isotope labeling reveals contribution of newly fixed carbon to </w:t>
      </w:r>
      <w:r>
        <w:rPr>
          <w:rFonts w:ascii="Times New Roman" w:eastAsia="Times New Roman" w:hAnsi="Times New Roman" w:cs="Times New Roman"/>
        </w:rPr>
        <w:lastRenderedPageBreak/>
        <w:t xml:space="preserve">carbon storage and monoterpenes production under water deficit and carbon limitation. </w:t>
      </w:r>
      <w:r>
        <w:rPr>
          <w:rFonts w:ascii="Times New Roman" w:eastAsia="Times New Roman" w:hAnsi="Times New Roman" w:cs="Times New Roman"/>
        </w:rPr>
        <w:fldChar w:fldCharType="end"/>
      </w:r>
      <w:r>
        <w:fldChar w:fldCharType="begin"/>
      </w:r>
      <w:r>
        <w:instrText xml:space="preserve"> HYPERLINK "https://www.z</w:instrText>
      </w:r>
      <w:r>
        <w:instrText xml:space="preserve">otero.org/google-docs/?L6g3rY" \h </w:instrText>
      </w:r>
      <w:r>
        <w:fldChar w:fldCharType="separate"/>
      </w:r>
      <w:r>
        <w:rPr>
          <w:rFonts w:ascii="Times New Roman" w:eastAsia="Times New Roman" w:hAnsi="Times New Roman" w:cs="Times New Roman"/>
          <w:i/>
        </w:rPr>
        <w:t xml:space="preserve">Environmental and Experimental Botany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162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333–344.</w:t>
      </w:r>
      <w:r>
        <w:rPr>
          <w:rFonts w:ascii="Times New Roman" w:eastAsia="Times New Roman" w:hAnsi="Times New Roman" w:cs="Times New Roman"/>
        </w:rPr>
        <w:fldChar w:fldCharType="end"/>
      </w:r>
    </w:p>
    <w:p w14:paraId="23A11F29"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w:instrText>
      </w:r>
      <w:r>
        <w:instrText xml:space="preserve">ocs/?L6g3rY" \h </w:instrText>
      </w:r>
      <w:r>
        <w:fldChar w:fldCharType="separate"/>
      </w:r>
      <w:r>
        <w:rPr>
          <w:rFonts w:ascii="Times New Roman" w:eastAsia="Times New Roman" w:hAnsi="Times New Roman" w:cs="Times New Roman"/>
          <w:b/>
        </w:rPr>
        <w:t xml:space="preserve">Huang J, </w:t>
      </w:r>
      <w:proofErr w:type="spellStart"/>
      <w:r>
        <w:rPr>
          <w:rFonts w:ascii="Times New Roman" w:eastAsia="Times New Roman" w:hAnsi="Times New Roman" w:cs="Times New Roman"/>
          <w:b/>
        </w:rPr>
        <w:t>Hammerbacher</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Weinhold</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Reichelt</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Gleixner</w:t>
      </w:r>
      <w:proofErr w:type="spellEnd"/>
      <w:r>
        <w:rPr>
          <w:rFonts w:ascii="Times New Roman" w:eastAsia="Times New Roman" w:hAnsi="Times New Roman" w:cs="Times New Roman"/>
          <w:b/>
        </w:rPr>
        <w:t xml:space="preserve"> G, Behrendt T, Dam NM, Sala A, </w:t>
      </w:r>
      <w:proofErr w:type="spellStart"/>
      <w:r>
        <w:rPr>
          <w:rFonts w:ascii="Times New Roman" w:eastAsia="Times New Roman" w:hAnsi="Times New Roman" w:cs="Times New Roman"/>
          <w:b/>
        </w:rPr>
        <w:t>Gershenzon</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w:instrText>
      </w:r>
      <w:r>
        <w:instrText xml:space="preserve">" \h </w:instrText>
      </w:r>
      <w:r>
        <w:fldChar w:fldCharType="separate"/>
      </w:r>
      <w:r>
        <w:rPr>
          <w:rFonts w:ascii="Times New Roman" w:eastAsia="Times New Roman" w:hAnsi="Times New Roman" w:cs="Times New Roman"/>
          <w:b/>
        </w:rPr>
        <w:t>2019b</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Eyes on the future – evidence for trade‐offs between growth, storage and defense in Norway spruce.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w:instrText>
      </w:r>
      <w:r>
        <w:instrText xml:space="preserve">YPERLINK "https://www.zotero.org/google-docs/?L6g3rY" \h </w:instrText>
      </w:r>
      <w:r>
        <w:fldChar w:fldCharType="separate"/>
      </w:r>
      <w:r>
        <w:rPr>
          <w:rFonts w:ascii="Times New Roman" w:eastAsia="Times New Roman" w:hAnsi="Times New Roman" w:cs="Times New Roman"/>
          <w:b/>
        </w:rPr>
        <w:t>222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144–158.</w:t>
      </w:r>
      <w:r>
        <w:rPr>
          <w:rFonts w:ascii="Times New Roman" w:eastAsia="Times New Roman" w:hAnsi="Times New Roman" w:cs="Times New Roman"/>
        </w:rPr>
        <w:fldChar w:fldCharType="end"/>
      </w:r>
    </w:p>
    <w:p w14:paraId="77351E84"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IPCC</w:t>
      </w:r>
      <w:r>
        <w:rPr>
          <w:rFonts w:ascii="Times New Roman" w:eastAsia="Times New Roman" w:hAnsi="Times New Roman" w:cs="Times New Roman"/>
          <w:b/>
        </w:rPr>
        <w:fldChar w:fldCharType="end"/>
      </w:r>
      <w:r>
        <w:fldChar w:fldCharType="begin"/>
      </w:r>
      <w:r>
        <w:instrText xml:space="preserve"> HYPERLINK "https://www.zotero.org/google-docs/?L6g3rY</w:instrText>
      </w:r>
      <w:r>
        <w:instrText xml:space="preserve">"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Summary for Policymakers. In: Global warming of 1.5</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vertAlign w:val="superscript"/>
        </w:rPr>
        <w:t>\</w:t>
      </w:r>
      <w:proofErr w:type="spellStart"/>
      <w:r>
        <w:rPr>
          <w:rFonts w:ascii="Times New Roman" w:eastAsia="Times New Roman" w:hAnsi="Times New Roman" w:cs="Times New Roman"/>
          <w:i/>
          <w:vertAlign w:val="superscript"/>
        </w:rPr>
        <w:t>circ$</w:t>
      </w:r>
      <w:r>
        <w:rPr>
          <w:rFonts w:ascii="Times New Roman" w:eastAsia="Times New Roman" w:hAnsi="Times New Roman" w:cs="Times New Roman"/>
          <w:i/>
          <w:vertAlign w:val="superscript"/>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C</w:t>
      </w:r>
      <w:proofErr w:type="spellEnd"/>
      <w:r>
        <w:rPr>
          <w:rFonts w:ascii="Times New Roman" w:eastAsia="Times New Roman" w:hAnsi="Times New Roman" w:cs="Times New Roman"/>
          <w:i/>
        </w:rPr>
        <w:t>. An IPCC Spec</w:t>
      </w:r>
      <w:r>
        <w:rPr>
          <w:rFonts w:ascii="Times New Roman" w:eastAsia="Times New Roman" w:hAnsi="Times New Roman" w:cs="Times New Roman"/>
          <w:i/>
        </w:rPr>
        <w:t>ial Report on the impacts of global warming of 1.5</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vertAlign w:val="superscript"/>
        </w:rPr>
        <w:t>\</w:t>
      </w:r>
      <w:proofErr w:type="spellStart"/>
      <w:r>
        <w:rPr>
          <w:rFonts w:ascii="Times New Roman" w:eastAsia="Times New Roman" w:hAnsi="Times New Roman" w:cs="Times New Roman"/>
          <w:i/>
          <w:vertAlign w:val="superscript"/>
        </w:rPr>
        <w:t>circ$</w:t>
      </w:r>
      <w:r>
        <w:rPr>
          <w:rFonts w:ascii="Times New Roman" w:eastAsia="Times New Roman" w:hAnsi="Times New Roman" w:cs="Times New Roman"/>
          <w:i/>
          <w:vertAlign w:val="superscript"/>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C</w:t>
      </w:r>
      <w:proofErr w:type="spellEnd"/>
      <w:r>
        <w:rPr>
          <w:rFonts w:ascii="Times New Roman" w:eastAsia="Times New Roman" w:hAnsi="Times New Roman" w:cs="Times New Roman"/>
          <w:i/>
        </w:rPr>
        <w:t xml:space="preserve"> above pre-industrial levels and related global greenhouse gas emission pat</w:t>
      </w:r>
      <w:r>
        <w:rPr>
          <w:rFonts w:ascii="Times New Roman" w:eastAsia="Times New Roman" w:hAnsi="Times New Roman" w:cs="Times New Roman"/>
          <w:i/>
        </w:rPr>
        <w:t>hways, in the context of strengthening the global response to the threat of climate change, sustainable development, and efforts to eradicate poverty</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proofErr w:type="spellStart"/>
      <w:r>
        <w:rPr>
          <w:rFonts w:ascii="Times New Roman" w:eastAsia="Times New Roman" w:hAnsi="Times New Roman" w:cs="Times New Roman"/>
        </w:rPr>
        <w:t>TWaterfield</w:t>
      </w:r>
      <w:proofErr w:type="spellEnd"/>
      <w:r>
        <w:rPr>
          <w:rFonts w:ascii="Times New Roman" w:eastAsia="Times New Roman" w:hAnsi="Times New Roman" w:cs="Times New Roman"/>
        </w:rPr>
        <w:t xml:space="preserve"> V. Masson-</w:t>
      </w:r>
      <w:proofErr w:type="spellStart"/>
      <w:r>
        <w:rPr>
          <w:rFonts w:ascii="Times New Roman" w:eastAsia="Times New Roman" w:hAnsi="Times New Roman" w:cs="Times New Roman"/>
        </w:rPr>
        <w:t>Delmotte</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Zhai</w:t>
      </w:r>
      <w:proofErr w:type="spellEnd"/>
      <w:r>
        <w:rPr>
          <w:rFonts w:ascii="Times New Roman" w:eastAsia="Times New Roman" w:hAnsi="Times New Roman" w:cs="Times New Roman"/>
        </w:rPr>
        <w:t xml:space="preserve">, HO </w:t>
      </w:r>
      <w:proofErr w:type="spellStart"/>
      <w:r>
        <w:rPr>
          <w:rFonts w:ascii="Times New Roman" w:eastAsia="Times New Roman" w:hAnsi="Times New Roman" w:cs="Times New Roman"/>
        </w:rPr>
        <w:t>P</w:t>
      </w:r>
      <w:r>
        <w:rPr>
          <w:rFonts w:ascii="Times New Roman" w:eastAsia="Times New Roman" w:hAnsi="Times New Roman" w:cs="Times New Roman"/>
        </w:rPr>
        <w:t>örtner</w:t>
      </w:r>
      <w:proofErr w:type="spellEnd"/>
      <w:r>
        <w:rPr>
          <w:rFonts w:ascii="Times New Roman" w:eastAsia="Times New Roman" w:hAnsi="Times New Roman" w:cs="Times New Roman"/>
        </w:rPr>
        <w:t xml:space="preserve">, D Roberts, J </w:t>
      </w:r>
      <w:proofErr w:type="spellStart"/>
      <w:r>
        <w:rPr>
          <w:rFonts w:ascii="Times New Roman" w:eastAsia="Times New Roman" w:hAnsi="Times New Roman" w:cs="Times New Roman"/>
        </w:rPr>
        <w:t>Skea</w:t>
      </w:r>
      <w:proofErr w:type="spellEnd"/>
      <w:r>
        <w:rPr>
          <w:rFonts w:ascii="Times New Roman" w:eastAsia="Times New Roman" w:hAnsi="Times New Roman" w:cs="Times New Roman"/>
        </w:rPr>
        <w:t xml:space="preserve">, PR Shukla, A Pirani, W </w:t>
      </w:r>
      <w:proofErr w:type="spellStart"/>
      <w:r>
        <w:rPr>
          <w:rFonts w:ascii="Times New Roman" w:eastAsia="Times New Roman" w:hAnsi="Times New Roman" w:cs="Times New Roman"/>
        </w:rPr>
        <w:t>Moufouma-Okia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Péan</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Pidcock</w:t>
      </w:r>
      <w:proofErr w:type="spellEnd"/>
      <w:r>
        <w:rPr>
          <w:rFonts w:ascii="Times New Roman" w:eastAsia="Times New Roman" w:hAnsi="Times New Roman" w:cs="Times New Roman"/>
        </w:rPr>
        <w:t xml:space="preserve">, S Connors, JBR Matthews, Y Chen, X Zhou, MI </w:t>
      </w:r>
      <w:proofErr w:type="spellStart"/>
      <w:r>
        <w:rPr>
          <w:rFonts w:ascii="Times New Roman" w:eastAsia="Times New Roman" w:hAnsi="Times New Roman" w:cs="Times New Roman"/>
        </w:rPr>
        <w:t>Gomis</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Lonnoy</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Maycock</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Tignor</w:t>
      </w:r>
      <w:proofErr w:type="spellEnd"/>
      <w:r>
        <w:rPr>
          <w:rFonts w:ascii="Times New Roman" w:eastAsia="Times New Roman" w:hAnsi="Times New Roman" w:cs="Times New Roman"/>
        </w:rPr>
        <w:t>, Ed.). World Meteorological Organization, Geneva.</w:t>
      </w:r>
      <w:r>
        <w:rPr>
          <w:rFonts w:ascii="Times New Roman" w:eastAsia="Times New Roman" w:hAnsi="Times New Roman" w:cs="Times New Roman"/>
        </w:rPr>
        <w:fldChar w:fldCharType="end"/>
      </w:r>
    </w:p>
    <w:p w14:paraId="4BE097C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w:instrText>
      </w:r>
      <w:r>
        <w:instrText xml:space="preserve">le-docs/?L6g3rY" \h </w:instrText>
      </w:r>
      <w:r>
        <w:fldChar w:fldCharType="separate"/>
      </w:r>
      <w:r>
        <w:rPr>
          <w:rFonts w:ascii="Times New Roman" w:eastAsia="Times New Roman" w:hAnsi="Times New Roman" w:cs="Times New Roman"/>
          <w:b/>
        </w:rPr>
        <w:t>Jacquez JA, Simon CP</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1993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Qualitative Theory of</w:t>
      </w:r>
      <w:r>
        <w:rPr>
          <w:rFonts w:ascii="Times New Roman" w:eastAsia="Times New Roman" w:hAnsi="Times New Roman" w:cs="Times New Roman"/>
        </w:rPr>
        <w:t xml:space="preserve"> Compartmental Systems.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SIAM Review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43–79.</w:t>
      </w:r>
      <w:r>
        <w:rPr>
          <w:rFonts w:ascii="Times New Roman" w:eastAsia="Times New Roman" w:hAnsi="Times New Roman" w:cs="Times New Roman"/>
        </w:rPr>
        <w:fldChar w:fldCharType="end"/>
      </w:r>
    </w:p>
    <w:p w14:paraId="022A8CE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instrText>
      </w:r>
      <w:r>
        <w:instrText xml:space="preserve">ww.zotero.org/google-docs/?L6g3rY" \h </w:instrText>
      </w:r>
      <w:r>
        <w:fldChar w:fldCharType="separate"/>
      </w:r>
      <w:r>
        <w:rPr>
          <w:rFonts w:ascii="Times New Roman" w:eastAsia="Times New Roman" w:hAnsi="Times New Roman" w:cs="Times New Roman"/>
          <w:b/>
        </w:rPr>
        <w:t xml:space="preserve">Keel SG, </w:t>
      </w:r>
      <w:proofErr w:type="spellStart"/>
      <w:r>
        <w:rPr>
          <w:rFonts w:ascii="Times New Roman" w:eastAsia="Times New Roman" w:hAnsi="Times New Roman" w:cs="Times New Roman"/>
          <w:b/>
        </w:rPr>
        <w:t>Siegwolf</w:t>
      </w:r>
      <w:proofErr w:type="spellEnd"/>
      <w:r>
        <w:rPr>
          <w:rFonts w:ascii="Times New Roman" w:eastAsia="Times New Roman" w:hAnsi="Times New Roman" w:cs="Times New Roman"/>
          <w:b/>
        </w:rPr>
        <w:t xml:space="preserve"> RTW, </w:t>
      </w:r>
      <w:proofErr w:type="spellStart"/>
      <w:r>
        <w:rPr>
          <w:rFonts w:ascii="Times New Roman" w:eastAsia="Times New Roman" w:hAnsi="Times New Roman" w:cs="Times New Roman"/>
          <w:b/>
        </w:rPr>
        <w:t>Jäggi</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Körner</w:t>
      </w:r>
      <w:proofErr w:type="spellEnd"/>
      <w:r>
        <w:rPr>
          <w:rFonts w:ascii="Times New Roman" w:eastAsia="Times New Roman" w:hAnsi="Times New Roman" w:cs="Times New Roman"/>
          <w:b/>
        </w:rPr>
        <w:t xml:space="preserve"> C</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Rapid mixing between old and new C pools in the canopy of mature forest 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Plant, Cell &amp; Environment </w:t>
      </w:r>
      <w:r>
        <w:rPr>
          <w:rFonts w:ascii="Times New Roman" w:eastAsia="Times New Roman" w:hAnsi="Times New Roman" w:cs="Times New Roman"/>
          <w:i/>
        </w:rPr>
        <w:fldChar w:fldCharType="end"/>
      </w:r>
      <w:r>
        <w:fldChar w:fldCharType="begin"/>
      </w:r>
      <w:r>
        <w:instrText xml:space="preserve"> HYPERLINK "https://www.z</w:instrText>
      </w:r>
      <w:r>
        <w:instrText xml:space="preserve">otero.org/google-docs/?L6g3rY" \h </w:instrText>
      </w:r>
      <w:r>
        <w:fldChar w:fldCharType="separate"/>
      </w:r>
      <w:r>
        <w:rPr>
          <w:rFonts w:ascii="Times New Roman" w:eastAsia="Times New Roman" w:hAnsi="Times New Roman" w:cs="Times New Roman"/>
          <w:b/>
        </w:rPr>
        <w:t>30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963–972.</w:t>
      </w:r>
      <w:r>
        <w:rPr>
          <w:rFonts w:ascii="Times New Roman" w:eastAsia="Times New Roman" w:hAnsi="Times New Roman" w:cs="Times New Roman"/>
        </w:rPr>
        <w:fldChar w:fldCharType="end"/>
      </w:r>
    </w:p>
    <w:p w14:paraId="356B24F9"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Klein T, Hartmann H</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Climate change drives tree mortality (J Sills, Ed.).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Science </w:t>
      </w:r>
      <w:r>
        <w:rPr>
          <w:rFonts w:ascii="Times New Roman" w:eastAsia="Times New Roman" w:hAnsi="Times New Roman" w:cs="Times New Roman"/>
          <w:i/>
        </w:rPr>
        <w:fldChar w:fldCharType="end"/>
      </w:r>
      <w:r>
        <w:fldChar w:fldCharType="begin"/>
      </w:r>
      <w:r>
        <w:instrText xml:space="preserve"> H</w:instrText>
      </w:r>
      <w:r>
        <w:instrText xml:space="preserve">YPERLINK "https://www.zotero.org/google-docs/?L6g3rY" \h </w:instrText>
      </w:r>
      <w:r>
        <w:fldChar w:fldCharType="separate"/>
      </w:r>
      <w:r>
        <w:rPr>
          <w:rFonts w:ascii="Times New Roman" w:eastAsia="Times New Roman" w:hAnsi="Times New Roman" w:cs="Times New Roman"/>
          <w:b/>
        </w:rPr>
        <w:t>362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758.</w:t>
      </w:r>
      <w:r>
        <w:rPr>
          <w:rFonts w:ascii="Times New Roman" w:eastAsia="Times New Roman" w:hAnsi="Times New Roman" w:cs="Times New Roman"/>
        </w:rPr>
        <w:fldChar w:fldCharType="end"/>
      </w:r>
    </w:p>
    <w:p w14:paraId="6A7635C1"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Klein T, Hoch G</w:t>
      </w:r>
      <w:r>
        <w:rPr>
          <w:rFonts w:ascii="Times New Roman" w:eastAsia="Times New Roman" w:hAnsi="Times New Roman" w:cs="Times New Roman"/>
          <w:b/>
        </w:rPr>
        <w:fldChar w:fldCharType="end"/>
      </w:r>
      <w:r>
        <w:fldChar w:fldCharType="begin"/>
      </w:r>
      <w:r>
        <w:instrText xml:space="preserve"> HYPERLINK "https://www.zotero.org/google-docs/</w:instrText>
      </w:r>
      <w:r>
        <w:instrText xml:space="preserve">?L6g3rY"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Tree carbon allocation dynamics determined using a carbon mass balance approach. </w:t>
      </w:r>
      <w:r>
        <w:rPr>
          <w:rFonts w:ascii="Times New Roman" w:eastAsia="Times New Roman" w:hAnsi="Times New Roman" w:cs="Times New Roman"/>
        </w:rPr>
        <w:fldChar w:fldCharType="end"/>
      </w:r>
      <w:r>
        <w:fldChar w:fldCharType="begin"/>
      </w:r>
      <w:r>
        <w:instrText xml:space="preserve"> HYPERLINK "https://www.zote</w:instrText>
      </w:r>
      <w:r>
        <w:instrText xml:space="preserv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147–159.</w:t>
      </w:r>
      <w:r>
        <w:rPr>
          <w:rFonts w:ascii="Times New Roman" w:eastAsia="Times New Roman" w:hAnsi="Times New Roman" w:cs="Times New Roman"/>
        </w:rPr>
        <w:fldChar w:fldCharType="end"/>
      </w:r>
    </w:p>
    <w:p w14:paraId="53F92107"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Lacointe</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Deleens</w:t>
      </w:r>
      <w:proofErr w:type="spellEnd"/>
      <w:r>
        <w:rPr>
          <w:rFonts w:ascii="Times New Roman" w:eastAsia="Times New Roman" w:hAnsi="Times New Roman" w:cs="Times New Roman"/>
          <w:b/>
        </w:rPr>
        <w:t xml:space="preserve"> E, </w:t>
      </w:r>
      <w:proofErr w:type="spellStart"/>
      <w:r>
        <w:rPr>
          <w:rFonts w:ascii="Times New Roman" w:eastAsia="Times New Roman" w:hAnsi="Times New Roman" w:cs="Times New Roman"/>
          <w:b/>
        </w:rPr>
        <w:t>Ameglio</w:t>
      </w:r>
      <w:proofErr w:type="spellEnd"/>
      <w:r>
        <w:rPr>
          <w:rFonts w:ascii="Times New Roman" w:eastAsia="Times New Roman" w:hAnsi="Times New Roman" w:cs="Times New Roman"/>
          <w:b/>
        </w:rPr>
        <w:t xml:space="preserve"> T, Saint-</w:t>
      </w:r>
      <w:proofErr w:type="spellStart"/>
      <w:r>
        <w:rPr>
          <w:rFonts w:ascii="Times New Roman" w:eastAsia="Times New Roman" w:hAnsi="Times New Roman" w:cs="Times New Roman"/>
          <w:b/>
        </w:rPr>
        <w:t>Joanis</w:t>
      </w:r>
      <w:proofErr w:type="spellEnd"/>
      <w:r>
        <w:rPr>
          <w:rFonts w:ascii="Times New Roman" w:eastAsia="Times New Roman" w:hAnsi="Times New Roman" w:cs="Times New Roman"/>
          <w:b/>
        </w:rPr>
        <w:t xml:space="preserve"> B, </w:t>
      </w:r>
      <w:proofErr w:type="spellStart"/>
      <w:r>
        <w:rPr>
          <w:rFonts w:ascii="Times New Roman" w:eastAsia="Times New Roman" w:hAnsi="Times New Roman" w:cs="Times New Roman"/>
          <w:b/>
        </w:rPr>
        <w:t>Lelarge</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Vandame</w:t>
      </w:r>
      <w:proofErr w:type="spellEnd"/>
      <w:r>
        <w:rPr>
          <w:rFonts w:ascii="Times New Roman" w:eastAsia="Times New Roman" w:hAnsi="Times New Roman" w:cs="Times New Roman"/>
          <w:b/>
        </w:rPr>
        <w:t xml:space="preserve"> M, Song GC, Daudet FA</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2004</w:t>
      </w:r>
      <w:r>
        <w:rPr>
          <w:rFonts w:ascii="Times New Roman" w:eastAsia="Times New Roman" w:hAnsi="Times New Roman" w:cs="Times New Roman"/>
          <w:b/>
        </w:rPr>
        <w:fldChar w:fldCharType="end"/>
      </w:r>
      <w:r>
        <w:fldChar w:fldCharType="begin"/>
      </w:r>
      <w:r>
        <w:instrText xml:space="preserve"> HYPERLINK "https://www.zotero.org</w:instrText>
      </w:r>
      <w:r>
        <w:instrText xml:space="preserve">/google-docs/?L6g3rY" \h </w:instrText>
      </w:r>
      <w:r>
        <w:fldChar w:fldCharType="separate"/>
      </w:r>
      <w:r>
        <w:rPr>
          <w:rFonts w:ascii="Times New Roman" w:eastAsia="Times New Roman" w:hAnsi="Times New Roman" w:cs="Times New Roman"/>
        </w:rPr>
        <w:t xml:space="preserve">. Testing the branch autonomy theory: a 13C/14C double-labelling experiment on differentially shaded branches.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Plant, Cell &amp; Environment </w:t>
      </w:r>
      <w:r>
        <w:rPr>
          <w:rFonts w:ascii="Times New Roman" w:eastAsia="Times New Roman" w:hAnsi="Times New Roman" w:cs="Times New Roman"/>
          <w:i/>
        </w:rPr>
        <w:fldChar w:fldCharType="end"/>
      </w:r>
      <w:r>
        <w:fldChar w:fldCharType="begin"/>
      </w:r>
      <w:r>
        <w:instrText xml:space="preserve"> HYPERLINK "https://www.zoter</w:instrText>
      </w:r>
      <w:r>
        <w:instrText xml:space="preserve">o.org/google-docs/?L6g3rY" \h </w:instrText>
      </w:r>
      <w:r>
        <w:fldChar w:fldCharType="separate"/>
      </w:r>
      <w:r>
        <w:rPr>
          <w:rFonts w:ascii="Times New Roman" w:eastAsia="Times New Roman" w:hAnsi="Times New Roman" w:cs="Times New Roman"/>
          <w:b/>
        </w:rPr>
        <w:t>27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1159–1168.</w:t>
      </w:r>
      <w:r>
        <w:rPr>
          <w:rFonts w:ascii="Times New Roman" w:eastAsia="Times New Roman" w:hAnsi="Times New Roman" w:cs="Times New Roman"/>
        </w:rPr>
        <w:fldChar w:fldCharType="end"/>
      </w:r>
    </w:p>
    <w:p w14:paraId="1774E34F"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Martínez-</w:t>
      </w:r>
      <w:proofErr w:type="spellStart"/>
      <w:r>
        <w:rPr>
          <w:rFonts w:ascii="Times New Roman" w:eastAsia="Times New Roman" w:hAnsi="Times New Roman" w:cs="Times New Roman"/>
          <w:b/>
        </w:rPr>
        <w:t>Vilalta</w:t>
      </w:r>
      <w:proofErr w:type="spellEnd"/>
      <w:r>
        <w:rPr>
          <w:rFonts w:ascii="Times New Roman" w:eastAsia="Times New Roman" w:hAnsi="Times New Roman" w:cs="Times New Roman"/>
          <w:b/>
        </w:rPr>
        <w:t xml:space="preserve"> J, Sala A, Asensio D, Galiano L, Hoch G, Palacio S, Piper FI, </w:t>
      </w:r>
      <w:proofErr w:type="spellStart"/>
      <w:r>
        <w:rPr>
          <w:rFonts w:ascii="Times New Roman" w:eastAsia="Times New Roman" w:hAnsi="Times New Roman" w:cs="Times New Roman"/>
          <w:b/>
        </w:rPr>
        <w:t>Lloret</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F</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Dynamics of non-structural carbohydrates in terrestrial plant</w:t>
      </w:r>
      <w:r>
        <w:rPr>
          <w:rFonts w:ascii="Times New Roman" w:eastAsia="Times New Roman" w:hAnsi="Times New Roman" w:cs="Times New Roman"/>
        </w:rPr>
        <w:t xml:space="preserve">s: a global synthesis.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Ecological Monographs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86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495–516.</w:t>
      </w:r>
      <w:r>
        <w:rPr>
          <w:rFonts w:ascii="Times New Roman" w:eastAsia="Times New Roman" w:hAnsi="Times New Roman" w:cs="Times New Roman"/>
        </w:rPr>
        <w:fldChar w:fldCharType="end"/>
      </w:r>
    </w:p>
    <w:p w14:paraId="7A411866"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w:instrText>
      </w:r>
      <w:r>
        <w:instrText xml:space="preserve"> "https://www.zotero.org/google-docs/?L6g3rY" \h </w:instrText>
      </w:r>
      <w:r>
        <w:fldChar w:fldCharType="separate"/>
      </w:r>
      <w:r>
        <w:rPr>
          <w:rFonts w:ascii="Times New Roman" w:eastAsia="Times New Roman" w:hAnsi="Times New Roman" w:cs="Times New Roman"/>
          <w:b/>
        </w:rPr>
        <w:t xml:space="preserve">McDowell N, Allen CD, Anderson-Teixeira K, Brando P, </w:t>
      </w:r>
      <w:proofErr w:type="spellStart"/>
      <w:r>
        <w:rPr>
          <w:rFonts w:ascii="Times New Roman" w:eastAsia="Times New Roman" w:hAnsi="Times New Roman" w:cs="Times New Roman"/>
          <w:b/>
        </w:rPr>
        <w:t>Brienen</w:t>
      </w:r>
      <w:proofErr w:type="spellEnd"/>
      <w:r>
        <w:rPr>
          <w:rFonts w:ascii="Times New Roman" w:eastAsia="Times New Roman" w:hAnsi="Times New Roman" w:cs="Times New Roman"/>
          <w:b/>
        </w:rPr>
        <w:t xml:space="preserve"> R, Chambers J, </w:t>
      </w:r>
      <w:proofErr w:type="spellStart"/>
      <w:r>
        <w:rPr>
          <w:rFonts w:ascii="Times New Roman" w:eastAsia="Times New Roman" w:hAnsi="Times New Roman" w:cs="Times New Roman"/>
          <w:b/>
        </w:rPr>
        <w:t>Christoffersen</w:t>
      </w:r>
      <w:proofErr w:type="spellEnd"/>
      <w:r>
        <w:rPr>
          <w:rFonts w:ascii="Times New Roman" w:eastAsia="Times New Roman" w:hAnsi="Times New Roman" w:cs="Times New Roman"/>
          <w:b/>
        </w:rPr>
        <w:t xml:space="preserve"> B, Davies S, Doughty C, Duque A,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w:instrText>
      </w:r>
      <w:r>
        <w:instrText xml:space="preserve">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Drivers and mechanisms of tree mortality in moist tropical forests.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219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851–869.</w:t>
      </w:r>
      <w:r>
        <w:rPr>
          <w:rFonts w:ascii="Times New Roman" w:eastAsia="Times New Roman" w:hAnsi="Times New Roman" w:cs="Times New Roman"/>
        </w:rPr>
        <w:fldChar w:fldCharType="end"/>
      </w:r>
    </w:p>
    <w:p w14:paraId="2E5204E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Mei L, </w:t>
      </w:r>
      <w:proofErr w:type="spellStart"/>
      <w:r>
        <w:rPr>
          <w:rFonts w:ascii="Times New Roman" w:eastAsia="Times New Roman" w:hAnsi="Times New Roman" w:cs="Times New Roman"/>
          <w:b/>
        </w:rPr>
        <w:t>Xiong</w:t>
      </w:r>
      <w:proofErr w:type="spellEnd"/>
      <w:r>
        <w:rPr>
          <w:rFonts w:ascii="Times New Roman" w:eastAsia="Times New Roman" w:hAnsi="Times New Roman" w:cs="Times New Roman"/>
          <w:b/>
        </w:rPr>
        <w:t xml:space="preserve"> Y, Gu J, Wang Z, Guo D</w:t>
      </w:r>
      <w:r>
        <w:rPr>
          <w:rFonts w:ascii="Times New Roman" w:eastAsia="Times New Roman" w:hAnsi="Times New Roman" w:cs="Times New Roman"/>
          <w:b/>
        </w:rPr>
        <w:fldChar w:fldCharType="end"/>
      </w:r>
      <w:r>
        <w:fldChar w:fldCharType="begin"/>
      </w:r>
      <w:r>
        <w:instrText xml:space="preserve"> HY</w:instrText>
      </w:r>
      <w:r>
        <w:instrText xml:space="preserve">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Whole-tree dynamics of non-structural carbohydrate and nitrogen poo</w:t>
      </w:r>
      <w:r>
        <w:rPr>
          <w:rFonts w:ascii="Times New Roman" w:eastAsia="Times New Roman" w:hAnsi="Times New Roman" w:cs="Times New Roman"/>
        </w:rPr>
        <w:t xml:space="preserve">ls across different seasons and in response to girdling in two temperate 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Oecologia</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177</w:t>
      </w:r>
      <w:r>
        <w:rPr>
          <w:rFonts w:ascii="Times New Roman" w:eastAsia="Times New Roman" w:hAnsi="Times New Roman" w:cs="Times New Roman"/>
          <w:b/>
        </w:rPr>
        <w:fldChar w:fldCharType="end"/>
      </w:r>
      <w:r>
        <w:fldChar w:fldCharType="begin"/>
      </w:r>
      <w:r>
        <w:instrText xml:space="preserve"> HYPERLINK "https://www.zotero.org/go</w:instrText>
      </w:r>
      <w:r>
        <w:instrText xml:space="preserve">ogle-docs/?L6g3rY" \h </w:instrText>
      </w:r>
      <w:r>
        <w:fldChar w:fldCharType="separate"/>
      </w:r>
      <w:r>
        <w:rPr>
          <w:rFonts w:ascii="Times New Roman" w:eastAsia="Times New Roman" w:hAnsi="Times New Roman" w:cs="Times New Roman"/>
        </w:rPr>
        <w:t>: 333–344.</w:t>
      </w:r>
      <w:r>
        <w:rPr>
          <w:rFonts w:ascii="Times New Roman" w:eastAsia="Times New Roman" w:hAnsi="Times New Roman" w:cs="Times New Roman"/>
        </w:rPr>
        <w:fldChar w:fldCharType="end"/>
      </w:r>
    </w:p>
    <w:p w14:paraId="1B93EC5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Metzler H, Müller M, Sierra CA</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Transit-time and age distributions for nonlinear time-dependent compartmental systems. </w:t>
      </w:r>
      <w:r>
        <w:rPr>
          <w:rFonts w:ascii="Times New Roman" w:eastAsia="Times New Roman" w:hAnsi="Times New Roman" w:cs="Times New Roman"/>
        </w:rPr>
        <w:fldChar w:fldCharType="end"/>
      </w:r>
      <w:r>
        <w:fldChar w:fldCharType="begin"/>
      </w:r>
      <w:r>
        <w:instrText xml:space="preserve"> HYPERLINK "https://www.zotero.org/goog</w:instrText>
      </w:r>
      <w:r>
        <w:instrText xml:space="preserve">le-docs/?L6g3rY" \h </w:instrText>
      </w:r>
      <w:r>
        <w:fldChar w:fldCharType="separate"/>
      </w:r>
      <w:r>
        <w:rPr>
          <w:rFonts w:ascii="Times New Roman" w:eastAsia="Times New Roman" w:hAnsi="Times New Roman" w:cs="Times New Roman"/>
          <w:i/>
        </w:rPr>
        <w:t>Proceedings of the National Academy of Sciences</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w:t>
      </w:r>
      <w:r>
        <w:rPr>
          <w:rFonts w:ascii="Times New Roman" w:eastAsia="Times New Roman" w:hAnsi="Times New Roman" w:cs="Times New Roman"/>
        </w:rPr>
        <w:fldChar w:fldCharType="end"/>
      </w:r>
    </w:p>
    <w:p w14:paraId="14DD8857"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Metzler H, Sierra CA</w:t>
      </w:r>
      <w:r>
        <w:rPr>
          <w:rFonts w:ascii="Times New Roman" w:eastAsia="Times New Roman" w:hAnsi="Times New Roman" w:cs="Times New Roman"/>
          <w:b/>
        </w:rPr>
        <w:fldChar w:fldCharType="end"/>
      </w:r>
      <w:r>
        <w:fldChar w:fldCharType="begin"/>
      </w:r>
      <w:r>
        <w:instrText xml:space="preserve"> HYPERLINK "https://www.zotero.org/googl</w:instrText>
      </w:r>
      <w:r>
        <w:instrText xml:space="preserve">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Linear Autonomous Compartmental Models as Continuous-Time Markov Chains: Transit-Time and Age Distributions.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Mathematical Geosciences </w:t>
      </w:r>
      <w:r>
        <w:rPr>
          <w:rFonts w:ascii="Times New Roman" w:eastAsia="Times New Roman" w:hAnsi="Times New Roman" w:cs="Times New Roman"/>
          <w:i/>
        </w:rPr>
        <w:fldChar w:fldCharType="end"/>
      </w:r>
      <w:r>
        <w:fldChar w:fldCharType="begin"/>
      </w:r>
      <w:r>
        <w:instrText xml:space="preserve"> HYPERLINK "https://www.zotero.org/google-docs/?L6g3rY" </w:instrText>
      </w:r>
      <w:r>
        <w:instrText xml:space="preserve">\h </w:instrText>
      </w:r>
      <w:r>
        <w:fldChar w:fldCharType="separate"/>
      </w:r>
      <w:r>
        <w:rPr>
          <w:rFonts w:ascii="Times New Roman" w:eastAsia="Times New Roman" w:hAnsi="Times New Roman" w:cs="Times New Roman"/>
          <w:b/>
        </w:rPr>
        <w:t>50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1–34.</w:t>
      </w:r>
      <w:r>
        <w:rPr>
          <w:rFonts w:ascii="Times New Roman" w:eastAsia="Times New Roman" w:hAnsi="Times New Roman" w:cs="Times New Roman"/>
        </w:rPr>
        <w:fldChar w:fldCharType="end"/>
      </w:r>
    </w:p>
    <w:p w14:paraId="11C42BD4"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Morris MD</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w:instrText>
      </w:r>
      <w:r>
        <w:instrText xml:space="preserve">ocs/?L6g3rY" \h </w:instrText>
      </w:r>
      <w:r>
        <w:fldChar w:fldCharType="separate"/>
      </w:r>
      <w:r>
        <w:rPr>
          <w:rFonts w:ascii="Times New Roman" w:eastAsia="Times New Roman" w:hAnsi="Times New Roman" w:cs="Times New Roman"/>
          <w:b/>
        </w:rPr>
        <w:t>1991</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Factorial sampling plans for preliminary computational experiments.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Technometrics</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w:instrText>
      </w:r>
      <w:r>
        <w:instrText xml:space="preserve">otero.org/google-docs/?L6g3rY" \h </w:instrText>
      </w:r>
      <w:r>
        <w:fldChar w:fldCharType="separate"/>
      </w:r>
      <w:r>
        <w:rPr>
          <w:rFonts w:ascii="Times New Roman" w:eastAsia="Times New Roman" w:hAnsi="Times New Roman" w:cs="Times New Roman"/>
          <w:b/>
        </w:rPr>
        <w:t>33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161–174.</w:t>
      </w:r>
      <w:r>
        <w:rPr>
          <w:rFonts w:ascii="Times New Roman" w:eastAsia="Times New Roman" w:hAnsi="Times New Roman" w:cs="Times New Roman"/>
        </w:rPr>
        <w:fldChar w:fldCharType="end"/>
      </w:r>
    </w:p>
    <w:p w14:paraId="2DD21CA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Angert</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Negrón</w:t>
      </w:r>
      <w:proofErr w:type="spellEnd"/>
      <w:r>
        <w:rPr>
          <w:rFonts w:ascii="Times New Roman" w:eastAsia="Times New Roman" w:hAnsi="Times New Roman" w:cs="Times New Roman"/>
          <w:b/>
        </w:rPr>
        <w:t xml:space="preserve">-Juárez RI, Muñoz WA, Kraemer G, Chambers JQ,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b/>
        </w:rPr>
        <w:fldChar w:fldCharType="end"/>
      </w:r>
      <w:r>
        <w:fldChar w:fldCharType="begin"/>
      </w:r>
      <w:r>
        <w:instrText xml:space="preserve"> </w:instrText>
      </w:r>
      <w:r>
        <w:instrText xml:space="preserve">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Carbon dioxide emitted from live stems of tropical trees is sever</w:t>
      </w:r>
      <w:r>
        <w:rPr>
          <w:rFonts w:ascii="Times New Roman" w:eastAsia="Times New Roman" w:hAnsi="Times New Roman" w:cs="Times New Roman"/>
        </w:rPr>
        <w:t xml:space="preserve">al years old.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743–752.</w:t>
      </w:r>
      <w:r>
        <w:rPr>
          <w:rFonts w:ascii="Times New Roman" w:eastAsia="Times New Roman" w:hAnsi="Times New Roman" w:cs="Times New Roman"/>
        </w:rPr>
        <w:fldChar w:fldCharType="end"/>
      </w:r>
    </w:p>
    <w:p w14:paraId="70A26585"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lastRenderedPageBreak/>
        <w:fldChar w:fldCharType="begin"/>
      </w:r>
      <w:r>
        <w:instrText xml:space="preserve"> HYPERLINK "https://www.z</w:instrText>
      </w:r>
      <w:r>
        <w:instrText xml:space="preserve">otero.org/google-docs/?L6g3rY" \h </w:instrText>
      </w:r>
      <w:r>
        <w:fldChar w:fldCharType="separate"/>
      </w: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Messier C, </w:t>
      </w:r>
      <w:proofErr w:type="spellStart"/>
      <w:r>
        <w:rPr>
          <w:rFonts w:ascii="Times New Roman" w:eastAsia="Times New Roman" w:hAnsi="Times New Roman" w:cs="Times New Roman"/>
          <w:b/>
        </w:rPr>
        <w:t>Delagrange</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Xu X, Hartmann H</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How fresh is maple syrup? Sugar maple trees mobilize carbon stored several years previously during early springtime sap-ascent.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1410–1416.</w:t>
      </w:r>
      <w:r>
        <w:rPr>
          <w:rFonts w:ascii="Times New Roman" w:eastAsia="Times New Roman" w:hAnsi="Times New Roman" w:cs="Times New Roman"/>
        </w:rPr>
        <w:fldChar w:fldCharType="end"/>
      </w:r>
    </w:p>
    <w:p w14:paraId="211D8F43"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w:instrText>
      </w:r>
      <w:r>
        <w:instrText xml:space="preserve">oogle-docs/?L6g3rY" \h </w:instrText>
      </w:r>
      <w:r>
        <w:fldChar w:fldCharType="separate"/>
      </w: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Higuchi N, </w:t>
      </w:r>
      <w:proofErr w:type="spellStart"/>
      <w:r>
        <w:rPr>
          <w:rFonts w:ascii="Times New Roman" w:eastAsia="Times New Roman" w:hAnsi="Times New Roman" w:cs="Times New Roman"/>
          <w:b/>
        </w:rPr>
        <w:t>Kunert</w:t>
      </w:r>
      <w:proofErr w:type="spellEnd"/>
      <w:r>
        <w:rPr>
          <w:rFonts w:ascii="Times New Roman" w:eastAsia="Times New Roman" w:hAnsi="Times New Roman" w:cs="Times New Roman"/>
          <w:b/>
        </w:rPr>
        <w:t xml:space="preserve"> N</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w:t>
      </w:r>
      <w:r>
        <w:rPr>
          <w:rFonts w:ascii="Times New Roman" w:eastAsia="Times New Roman" w:hAnsi="Times New Roman" w:cs="Times New Roman"/>
        </w:rPr>
        <w:t xml:space="preserve"> Living on borrowed time – Amazonian trees use decade-old storage carbon to survive for months after complete stem girdling.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w:instrText>
      </w:r>
      <w:r>
        <w:instrText xml:space="preserve">3rY" \h </w:instrText>
      </w:r>
      <w:r>
        <w:fldChar w:fldCharType="separate"/>
      </w:r>
      <w:r>
        <w:rPr>
          <w:rFonts w:ascii="Times New Roman" w:eastAsia="Times New Roman" w:hAnsi="Times New Roman" w:cs="Times New Roman"/>
          <w:b/>
        </w:rPr>
        <w:t>220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111–120.</w:t>
      </w:r>
      <w:r>
        <w:rPr>
          <w:rFonts w:ascii="Times New Roman" w:eastAsia="Times New Roman" w:hAnsi="Times New Roman" w:cs="Times New Roman"/>
        </w:rPr>
        <w:fldChar w:fldCharType="end"/>
      </w:r>
    </w:p>
    <w:p w14:paraId="060DBF35"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Nogués</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Damesin</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Tcherkez</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Maunoury</w:t>
      </w:r>
      <w:proofErr w:type="spellEnd"/>
      <w:r>
        <w:rPr>
          <w:rFonts w:ascii="Times New Roman" w:eastAsia="Times New Roman" w:hAnsi="Times New Roman" w:cs="Times New Roman"/>
          <w:b/>
        </w:rPr>
        <w:t xml:space="preserve"> F, </w:t>
      </w:r>
      <w:proofErr w:type="spellStart"/>
      <w:r>
        <w:rPr>
          <w:rFonts w:ascii="Times New Roman" w:eastAsia="Times New Roman" w:hAnsi="Times New Roman" w:cs="Times New Roman"/>
          <w:b/>
        </w:rPr>
        <w:t>Cornic</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Ghashghaie</w:t>
      </w:r>
      <w:proofErr w:type="spellEnd"/>
      <w:r>
        <w:rPr>
          <w:rFonts w:ascii="Times New Roman" w:eastAsia="Times New Roman" w:hAnsi="Times New Roman" w:cs="Times New Roman"/>
          <w:b/>
        </w:rPr>
        <w:t xml:space="preserve"> J</w:t>
      </w:r>
      <w:r>
        <w:rPr>
          <w:rFonts w:ascii="Times New Roman" w:eastAsia="Times New Roman" w:hAnsi="Times New Roman" w:cs="Times New Roman"/>
          <w:b/>
        </w:rPr>
        <w:fldChar w:fldCharType="end"/>
      </w:r>
      <w:r>
        <w:fldChar w:fldCharType="begin"/>
      </w:r>
      <w:r>
        <w:instrText xml:space="preserve"> HYPERLINK "https://www.zotero.org/googl</w:instrText>
      </w:r>
      <w:r>
        <w:instrText xml:space="preserve">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13C/12C isotope labelling to study leaf carbon respiration and allocation in twigs of field-grown beech </w:t>
      </w:r>
      <w:r>
        <w:rPr>
          <w:rFonts w:ascii="Times New Roman" w:eastAsia="Times New Roman" w:hAnsi="Times New Roman" w:cs="Times New Roman"/>
        </w:rPr>
        <w:t xml:space="preserve">trees.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Rapid Communications in Mass Spectrometry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219–226.</w:t>
      </w:r>
      <w:r>
        <w:rPr>
          <w:rFonts w:ascii="Times New Roman" w:eastAsia="Times New Roman" w:hAnsi="Times New Roman" w:cs="Times New Roman"/>
        </w:rPr>
        <w:fldChar w:fldCharType="end"/>
      </w:r>
    </w:p>
    <w:p w14:paraId="586CFAC4"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Nunez S, </w:t>
      </w:r>
      <w:proofErr w:type="spellStart"/>
      <w:r>
        <w:rPr>
          <w:rFonts w:ascii="Times New Roman" w:eastAsia="Times New Roman" w:hAnsi="Times New Roman" w:cs="Times New Roman"/>
          <w:b/>
        </w:rPr>
        <w:t>Arets</w:t>
      </w:r>
      <w:proofErr w:type="spellEnd"/>
      <w:r>
        <w:rPr>
          <w:rFonts w:ascii="Times New Roman" w:eastAsia="Times New Roman" w:hAnsi="Times New Roman" w:cs="Times New Roman"/>
          <w:b/>
        </w:rPr>
        <w:t xml:space="preserve"> E, Alkemade R, </w:t>
      </w:r>
      <w:proofErr w:type="spellStart"/>
      <w:r>
        <w:rPr>
          <w:rFonts w:ascii="Times New Roman" w:eastAsia="Times New Roman" w:hAnsi="Times New Roman" w:cs="Times New Roman"/>
          <w:b/>
        </w:rPr>
        <w:t>Verwer</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Leemans</w:t>
      </w:r>
      <w:proofErr w:type="spellEnd"/>
      <w:r>
        <w:rPr>
          <w:rFonts w:ascii="Times New Roman" w:eastAsia="Times New Roman" w:hAnsi="Times New Roman" w:cs="Times New Roman"/>
          <w:b/>
        </w:rPr>
        <w:t xml:space="preserve"> R</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2019</w:t>
      </w:r>
      <w:r>
        <w:rPr>
          <w:rFonts w:ascii="Times New Roman" w:eastAsia="Times New Roman" w:hAnsi="Times New Roman" w:cs="Times New Roman"/>
          <w:b/>
        </w:rPr>
        <w:fldChar w:fldCharType="end"/>
      </w:r>
      <w:r>
        <w:fldChar w:fldCharType="begin"/>
      </w:r>
      <w:r>
        <w:instrText xml:space="preserve"> H</w:instrText>
      </w:r>
      <w:r>
        <w:instrText xml:space="preserve">YPERLINK "https://www.zotero.org/google-docs/?L6g3rY" \h </w:instrText>
      </w:r>
      <w:r>
        <w:fldChar w:fldCharType="separate"/>
      </w:r>
      <w:r>
        <w:rPr>
          <w:rFonts w:ascii="Times New Roman" w:eastAsia="Times New Roman" w:hAnsi="Times New Roman" w:cs="Times New Roman"/>
        </w:rPr>
        <w:t xml:space="preserve">. Assessing the impacts of climate change on biodiversity: is below 2 °C enough?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Climatic Change </w:t>
      </w:r>
      <w:r>
        <w:rPr>
          <w:rFonts w:ascii="Times New Roman" w:eastAsia="Times New Roman" w:hAnsi="Times New Roman" w:cs="Times New Roman"/>
          <w:i/>
        </w:rPr>
        <w:fldChar w:fldCharType="end"/>
      </w:r>
      <w:r>
        <w:fldChar w:fldCharType="begin"/>
      </w:r>
      <w:r>
        <w:instrText xml:space="preserve"> HYPERLINK "https://www.zotero.org/go</w:instrText>
      </w:r>
      <w:r>
        <w:instrText xml:space="preserve">ogle-docs/?L6g3rY" \h </w:instrText>
      </w:r>
      <w:r>
        <w:fldChar w:fldCharType="separate"/>
      </w:r>
      <w:r>
        <w:rPr>
          <w:rFonts w:ascii="Times New Roman" w:eastAsia="Times New Roman" w:hAnsi="Times New Roman" w:cs="Times New Roman"/>
          <w:b/>
        </w:rPr>
        <w:t>154</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351–365.</w:t>
      </w:r>
      <w:r>
        <w:rPr>
          <w:rFonts w:ascii="Times New Roman" w:eastAsia="Times New Roman" w:hAnsi="Times New Roman" w:cs="Times New Roman"/>
        </w:rPr>
        <w:fldChar w:fldCharType="end"/>
      </w:r>
    </w:p>
    <w:p w14:paraId="67DD18F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Ogle K, </w:t>
      </w:r>
      <w:proofErr w:type="spellStart"/>
      <w:r>
        <w:rPr>
          <w:rFonts w:ascii="Times New Roman" w:eastAsia="Times New Roman" w:hAnsi="Times New Roman" w:cs="Times New Roman"/>
          <w:b/>
        </w:rPr>
        <w:t>Pacala</w:t>
      </w:r>
      <w:proofErr w:type="spellEnd"/>
      <w:r>
        <w:rPr>
          <w:rFonts w:ascii="Times New Roman" w:eastAsia="Times New Roman" w:hAnsi="Times New Roman" w:cs="Times New Roman"/>
          <w:b/>
        </w:rPr>
        <w:t xml:space="preserve"> SW</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w:instrText>
      </w:r>
      <w:r>
        <w:instrText xml:space="preserve">https://www.zotero.org/google-docs/?L6g3rY" \h </w:instrText>
      </w:r>
      <w:r>
        <w:fldChar w:fldCharType="separate"/>
      </w:r>
      <w:r>
        <w:rPr>
          <w:rFonts w:ascii="Times New Roman" w:eastAsia="Times New Roman" w:hAnsi="Times New Roman" w:cs="Times New Roman"/>
          <w:b/>
        </w:rPr>
        <w:t>2009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A modeling framework for inferring tree growth and allocation from physiological, morphological and allometric traits. </w:t>
      </w:r>
      <w:r>
        <w:rPr>
          <w:rFonts w:ascii="Times New Roman" w:eastAsia="Times New Roman" w:hAnsi="Times New Roman" w:cs="Times New Roman"/>
        </w:rPr>
        <w:fldChar w:fldCharType="end"/>
      </w:r>
      <w:r>
        <w:fldChar w:fldCharType="begin"/>
      </w:r>
      <w:r>
        <w:instrText xml:space="preserve"> HYPERLINK "https:/</w:instrText>
      </w:r>
      <w:r>
        <w:instrText xml:space="preserve">/www.zotero.org/google-docs/?L6g3rY"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587–605.</w:t>
      </w:r>
      <w:r>
        <w:rPr>
          <w:rFonts w:ascii="Times New Roman" w:eastAsia="Times New Roman" w:hAnsi="Times New Roman" w:cs="Times New Roman"/>
        </w:rPr>
        <w:fldChar w:fldCharType="end"/>
      </w:r>
    </w:p>
    <w:p w14:paraId="28141E9D"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Oliveira AS, </w:t>
      </w:r>
      <w:proofErr w:type="spellStart"/>
      <w:r>
        <w:rPr>
          <w:rFonts w:ascii="Times New Roman" w:eastAsia="Times New Roman" w:hAnsi="Times New Roman" w:cs="Times New Roman"/>
          <w:b/>
        </w:rPr>
        <w:t>Rajão</w:t>
      </w:r>
      <w:proofErr w:type="spellEnd"/>
      <w:r>
        <w:rPr>
          <w:rFonts w:ascii="Times New Roman" w:eastAsia="Times New Roman" w:hAnsi="Times New Roman" w:cs="Times New Roman"/>
          <w:b/>
        </w:rPr>
        <w:t xml:space="preserve"> RG, Soares Filho BS, Oliveira U, Santos LRS, </w:t>
      </w:r>
      <w:proofErr w:type="spellStart"/>
      <w:r>
        <w:rPr>
          <w:rFonts w:ascii="Times New Roman" w:eastAsia="Times New Roman" w:hAnsi="Times New Roman" w:cs="Times New Roman"/>
          <w:b/>
        </w:rPr>
        <w:t>Assunção</w:t>
      </w:r>
      <w:proofErr w:type="spellEnd"/>
      <w:r>
        <w:rPr>
          <w:rFonts w:ascii="Times New Roman" w:eastAsia="Times New Roman" w:hAnsi="Times New Roman" w:cs="Times New Roman"/>
          <w:b/>
        </w:rPr>
        <w:t xml:space="preserve"> AC, Hoff R, Rodrigues HO, Ribeiro SMC, Merry F,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Economic losses to sustainable timber production by fire in the Brazilian Amazon.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The Geographical Journal </w:t>
      </w:r>
      <w:r>
        <w:rPr>
          <w:rFonts w:ascii="Times New Roman" w:eastAsia="Times New Roman" w:hAnsi="Times New Roman" w:cs="Times New Roman"/>
          <w:i/>
        </w:rPr>
        <w:fldChar w:fldCharType="end"/>
      </w:r>
      <w:r>
        <w:fldChar w:fldCharType="begin"/>
      </w:r>
      <w:r>
        <w:instrText xml:space="preserve"> HYPERLINK "https://ww</w:instrText>
      </w:r>
      <w:r>
        <w:instrText xml:space="preserve">w.zotero.org/google-docs/?L6g3rY" \h </w:instrText>
      </w:r>
      <w:r>
        <w:fldChar w:fldCharType="separate"/>
      </w:r>
      <w:r>
        <w:rPr>
          <w:rFonts w:ascii="Times New Roman" w:eastAsia="Times New Roman" w:hAnsi="Times New Roman" w:cs="Times New Roman"/>
          <w:b/>
        </w:rPr>
        <w:t>185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55–67.</w:t>
      </w:r>
      <w:r>
        <w:rPr>
          <w:rFonts w:ascii="Times New Roman" w:eastAsia="Times New Roman" w:hAnsi="Times New Roman" w:cs="Times New Roman"/>
        </w:rPr>
        <w:fldChar w:fldCharType="end"/>
      </w:r>
    </w:p>
    <w:p w14:paraId="26E7472D"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Overdieck</w:t>
      </w:r>
      <w:proofErr w:type="spellEnd"/>
      <w:r>
        <w:rPr>
          <w:rFonts w:ascii="Times New Roman" w:eastAsia="Times New Roman" w:hAnsi="Times New Roman" w:cs="Times New Roman"/>
          <w:b/>
        </w:rPr>
        <w:t xml:space="preserve"> D</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w:instrText>
      </w:r>
      <w:r>
        <w:instrText xml:space="preserve">RLINK "https://www.zotero.org/google-docs/?L6g3rY" \h </w:instrText>
      </w:r>
      <w:r>
        <w:fldChar w:fldCharType="separate"/>
      </w:r>
      <w:r>
        <w:rPr>
          <w:rFonts w:ascii="Times New Roman" w:eastAsia="Times New Roman" w:hAnsi="Times New Roman" w:cs="Times New Roman"/>
          <w:b/>
        </w:rPr>
        <w:t>2016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Nonstructural and Structural Carbohydrates. In: CO2, Temperature, and Trees: Experimental Approaches. Singapore: Springer Singapore, </w:t>
      </w:r>
      <w:r>
        <w:rPr>
          <w:rFonts w:ascii="Times New Roman" w:eastAsia="Times New Roman" w:hAnsi="Times New Roman" w:cs="Times New Roman"/>
        </w:rPr>
        <w:t>65–79.</w:t>
      </w:r>
      <w:r>
        <w:rPr>
          <w:rFonts w:ascii="Times New Roman" w:eastAsia="Times New Roman" w:hAnsi="Times New Roman" w:cs="Times New Roman"/>
        </w:rPr>
        <w:fldChar w:fldCharType="end"/>
      </w:r>
    </w:p>
    <w:p w14:paraId="11A25088"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Parkinson S, Young P</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1998</w:t>
      </w:r>
      <w:r>
        <w:rPr>
          <w:rFonts w:ascii="Times New Roman" w:eastAsia="Times New Roman" w:hAnsi="Times New Roman" w:cs="Times New Roman"/>
          <w:b/>
        </w:rPr>
        <w:fldChar w:fldCharType="end"/>
      </w:r>
      <w:r>
        <w:fldChar w:fldCharType="begin"/>
      </w:r>
      <w:r>
        <w:instrText xml:space="preserve"> HYPERLINK "https://www.zotero.org/</w:instrText>
      </w:r>
      <w:r>
        <w:instrText xml:space="preserve">google-docs/?L6g3rY" \h </w:instrText>
      </w:r>
      <w:r>
        <w:fldChar w:fldCharType="separate"/>
      </w:r>
      <w:r>
        <w:rPr>
          <w:rFonts w:ascii="Times New Roman" w:eastAsia="Times New Roman" w:hAnsi="Times New Roman" w:cs="Times New Roman"/>
        </w:rPr>
        <w:t xml:space="preserve">. Uncertainty and sensitivity in global carbon cycle modelling.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Climate Research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9</w:t>
      </w:r>
      <w:r>
        <w:rPr>
          <w:rFonts w:ascii="Times New Roman" w:eastAsia="Times New Roman" w:hAnsi="Times New Roman" w:cs="Times New Roman"/>
          <w:b/>
        </w:rPr>
        <w:fldChar w:fldCharType="end"/>
      </w:r>
      <w:r>
        <w:fldChar w:fldCharType="begin"/>
      </w:r>
      <w:r>
        <w:instrText xml:space="preserve"> HYPERLINK "https://www</w:instrText>
      </w:r>
      <w:r>
        <w:instrText xml:space="preserve">.zotero.org/google-docs/?L6g3rY" \h </w:instrText>
      </w:r>
      <w:r>
        <w:fldChar w:fldCharType="separate"/>
      </w:r>
      <w:r>
        <w:rPr>
          <w:rFonts w:ascii="Times New Roman" w:eastAsia="Times New Roman" w:hAnsi="Times New Roman" w:cs="Times New Roman"/>
        </w:rPr>
        <w:t>: 157–174.</w:t>
      </w:r>
      <w:r>
        <w:rPr>
          <w:rFonts w:ascii="Times New Roman" w:eastAsia="Times New Roman" w:hAnsi="Times New Roman" w:cs="Times New Roman"/>
        </w:rPr>
        <w:fldChar w:fldCharType="end"/>
      </w:r>
    </w:p>
    <w:p w14:paraId="1AF83A50"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Pugh TAM, </w:t>
      </w:r>
      <w:proofErr w:type="spellStart"/>
      <w:r>
        <w:rPr>
          <w:rFonts w:ascii="Times New Roman" w:eastAsia="Times New Roman" w:hAnsi="Times New Roman" w:cs="Times New Roman"/>
          <w:b/>
        </w:rPr>
        <w:t>Lindeskog</w:t>
      </w:r>
      <w:proofErr w:type="spellEnd"/>
      <w:r>
        <w:rPr>
          <w:rFonts w:ascii="Times New Roman" w:eastAsia="Times New Roman" w:hAnsi="Times New Roman" w:cs="Times New Roman"/>
          <w:b/>
        </w:rPr>
        <w:t xml:space="preserve"> M, Smith B, Poulter B, </w:t>
      </w:r>
      <w:proofErr w:type="spellStart"/>
      <w:r>
        <w:rPr>
          <w:rFonts w:ascii="Times New Roman" w:eastAsia="Times New Roman" w:hAnsi="Times New Roman" w:cs="Times New Roman"/>
          <w:b/>
        </w:rPr>
        <w:t>Arneth</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Haverd</w:t>
      </w:r>
      <w:proofErr w:type="spellEnd"/>
      <w:r>
        <w:rPr>
          <w:rFonts w:ascii="Times New Roman" w:eastAsia="Times New Roman" w:hAnsi="Times New Roman" w:cs="Times New Roman"/>
          <w:b/>
        </w:rPr>
        <w:t xml:space="preserve"> V, Calle L</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w:instrText>
      </w:r>
      <w:r>
        <w:instrText xml:space="preserve"> "https://www.zotero.org/google-docs/?L6g3rY" \h </w:instrText>
      </w:r>
      <w:r>
        <w:fldChar w:fldCharType="separate"/>
      </w:r>
      <w:r>
        <w:rPr>
          <w:rFonts w:ascii="Times New Roman" w:eastAsia="Times New Roman" w:hAnsi="Times New Roman" w:cs="Times New Roman"/>
          <w:b/>
        </w:rPr>
        <w:t>2019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Role of forest regrowth in global carbon sink dynamics.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Proceedings of the National Academy of Sciences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116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4382.</w:t>
      </w:r>
      <w:r>
        <w:rPr>
          <w:rFonts w:ascii="Times New Roman" w:eastAsia="Times New Roman" w:hAnsi="Times New Roman" w:cs="Times New Roman"/>
        </w:rPr>
        <w:fldChar w:fldCharType="end"/>
      </w:r>
    </w:p>
    <w:p w14:paraId="3FE1DEC9"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w:instrText>
      </w:r>
      <w:r>
        <w:instrText xml:space="preserve">"https://www.zotero.org/google-docs/?L6g3rY" \h </w:instrText>
      </w:r>
      <w:r>
        <w:fldChar w:fldCharType="separate"/>
      </w:r>
      <w:r>
        <w:rPr>
          <w:rFonts w:ascii="Times New Roman" w:eastAsia="Times New Roman" w:hAnsi="Times New Roman" w:cs="Times New Roman"/>
          <w:b/>
        </w:rPr>
        <w:t xml:space="preserve">Pujol G, </w:t>
      </w:r>
      <w:proofErr w:type="spellStart"/>
      <w:r>
        <w:rPr>
          <w:rFonts w:ascii="Times New Roman" w:eastAsia="Times New Roman" w:hAnsi="Times New Roman" w:cs="Times New Roman"/>
          <w:b/>
        </w:rPr>
        <w:t>Iooss</w:t>
      </w:r>
      <w:proofErr w:type="spellEnd"/>
      <w:r>
        <w:rPr>
          <w:rFonts w:ascii="Times New Roman" w:eastAsia="Times New Roman" w:hAnsi="Times New Roman" w:cs="Times New Roman"/>
          <w:b/>
        </w:rPr>
        <w:t xml:space="preserve"> B, </w:t>
      </w:r>
      <w:proofErr w:type="spellStart"/>
      <w:r>
        <w:rPr>
          <w:rFonts w:ascii="Times New Roman" w:eastAsia="Times New Roman" w:hAnsi="Times New Roman" w:cs="Times New Roman"/>
          <w:b/>
        </w:rPr>
        <w:t>Boumhaout</w:t>
      </w:r>
      <w:proofErr w:type="spellEnd"/>
      <w:r>
        <w:rPr>
          <w:rFonts w:ascii="Times New Roman" w:eastAsia="Times New Roman" w:hAnsi="Times New Roman" w:cs="Times New Roman"/>
          <w:b/>
        </w:rPr>
        <w:t xml:space="preserve"> AJ with contributions from K, </w:t>
      </w:r>
      <w:proofErr w:type="spellStart"/>
      <w:r>
        <w:rPr>
          <w:rFonts w:ascii="Times New Roman" w:eastAsia="Times New Roman" w:hAnsi="Times New Roman" w:cs="Times New Roman"/>
          <w:b/>
        </w:rPr>
        <w:t>Veiga</w:t>
      </w:r>
      <w:proofErr w:type="spellEnd"/>
      <w:r>
        <w:rPr>
          <w:rFonts w:ascii="Times New Roman" w:eastAsia="Times New Roman" w:hAnsi="Times New Roman" w:cs="Times New Roman"/>
          <w:b/>
        </w:rPr>
        <w:t xml:space="preserve"> SD, Delage T, Fruth J, </w:t>
      </w:r>
      <w:proofErr w:type="spellStart"/>
      <w:r>
        <w:rPr>
          <w:rFonts w:ascii="Times New Roman" w:eastAsia="Times New Roman" w:hAnsi="Times New Roman" w:cs="Times New Roman"/>
          <w:b/>
        </w:rPr>
        <w:t>Gilquin</w:t>
      </w:r>
      <w:proofErr w:type="spellEnd"/>
      <w:r>
        <w:rPr>
          <w:rFonts w:ascii="Times New Roman" w:eastAsia="Times New Roman" w:hAnsi="Times New Roman" w:cs="Times New Roman"/>
          <w:b/>
        </w:rPr>
        <w:t xml:space="preserve"> L, Guillaume J, </w:t>
      </w:r>
      <w:proofErr w:type="spellStart"/>
      <w:r>
        <w:rPr>
          <w:rFonts w:ascii="Times New Roman" w:eastAsia="Times New Roman" w:hAnsi="Times New Roman" w:cs="Times New Roman"/>
          <w:b/>
        </w:rPr>
        <w:t>Gratiet</w:t>
      </w:r>
      <w:proofErr w:type="spellEnd"/>
      <w:r>
        <w:rPr>
          <w:rFonts w:ascii="Times New Roman" w:eastAsia="Times New Roman" w:hAnsi="Times New Roman" w:cs="Times New Roman"/>
          <w:b/>
        </w:rPr>
        <w:t xml:space="preserve"> LL, Lemaitre P, </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i/>
        </w:rPr>
        <w:t>et al.</w:t>
      </w:r>
      <w:r>
        <w:rPr>
          <w:rFonts w:ascii="Times New Roman" w:eastAsia="Times New Roman" w:hAnsi="Times New Roman" w:cs="Times New Roman"/>
          <w:b/>
          <w:i/>
        </w:rPr>
        <w:fldChar w:fldCharType="end"/>
      </w:r>
      <w:r>
        <w:fldChar w:fldCharType="begin"/>
      </w:r>
      <w:r>
        <w:instrText xml:space="preserve"> H</w:instrText>
      </w:r>
      <w:r>
        <w:instrText xml:space="preserve">YPERLINK "https://www.zotero.org/google-docs/?L6g3rY" \h </w:instrText>
      </w:r>
      <w:r>
        <w:fldChar w:fldCharType="separate"/>
      </w:r>
      <w:r>
        <w:rPr>
          <w:rFonts w:ascii="Times New Roman" w:eastAsia="Times New Roman" w:hAnsi="Times New Roman" w:cs="Times New Roman"/>
          <w:b/>
        </w:rPr>
        <w:t>2017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sensitivity: Global Sensitivity Analysis of Model Outputs</w:t>
      </w:r>
      <w:r>
        <w:rPr>
          <w:rFonts w:ascii="Times New Roman" w:eastAsia="Times New Roman" w:hAnsi="Times New Roman" w:cs="Times New Roman"/>
          <w:i/>
        </w:rPr>
        <w:fldChar w:fldCharType="end"/>
      </w:r>
      <w:r>
        <w:fldChar w:fldCharType="begin"/>
      </w:r>
      <w:r>
        <w:instrText xml:space="preserve"> HYPERLIN</w:instrText>
      </w:r>
      <w:r>
        <w:instrText xml:space="preserve">K "https://www.zotero.org/google-docs/?L6g3rY" \h </w:instrText>
      </w:r>
      <w:r>
        <w:fldChar w:fldCharType="separate"/>
      </w:r>
      <w:r>
        <w:rPr>
          <w:rFonts w:ascii="Times New Roman" w:eastAsia="Times New Roman" w:hAnsi="Times New Roman" w:cs="Times New Roman"/>
        </w:rPr>
        <w:t>.</w:t>
      </w:r>
      <w:r>
        <w:rPr>
          <w:rFonts w:ascii="Times New Roman" w:eastAsia="Times New Roman" w:hAnsi="Times New Roman" w:cs="Times New Roman"/>
        </w:rPr>
        <w:fldChar w:fldCharType="end"/>
      </w:r>
    </w:p>
    <w:p w14:paraId="572CA90C"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Richardson AD, Carbone MS, Huggett BA, Furze ME,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Walker JC, Xu X, Schaberg PG, Murakami P</w:t>
      </w:r>
      <w:r>
        <w:rPr>
          <w:rFonts w:ascii="Times New Roman" w:eastAsia="Times New Roman" w:hAnsi="Times New Roman" w:cs="Times New Roman"/>
          <w:b/>
        </w:rPr>
        <w:fldChar w:fldCharType="end"/>
      </w:r>
      <w:r>
        <w:fldChar w:fldCharType="begin"/>
      </w:r>
      <w:r>
        <w:instrText xml:space="preserve"> HYPERLINK "https://www.zotero.org/go</w:instrText>
      </w:r>
      <w:r>
        <w:instrText xml:space="preserve">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Distribution and mixing of old and new nonstructural carbon in two temperate trees. </w:t>
      </w:r>
      <w:r>
        <w:rPr>
          <w:rFonts w:ascii="Times New Roman" w:eastAsia="Times New Roman" w:hAnsi="Times New Roman" w:cs="Times New Roman"/>
        </w:rPr>
        <w:fldChar w:fldCharType="end"/>
      </w:r>
      <w:r>
        <w:fldChar w:fldCharType="begin"/>
      </w:r>
      <w:r>
        <w:instrText xml:space="preserve"> HYPERLINK "htt</w:instrText>
      </w:r>
      <w:r>
        <w:instrText xml:space="preserve">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206</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590–597.</w:t>
      </w:r>
      <w:r>
        <w:rPr>
          <w:rFonts w:ascii="Times New Roman" w:eastAsia="Times New Roman" w:hAnsi="Times New Roman" w:cs="Times New Roman"/>
        </w:rPr>
        <w:fldChar w:fldCharType="end"/>
      </w:r>
    </w:p>
    <w:p w14:paraId="675E1E01"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w:instrText>
      </w:r>
      <w:r>
        <w:instrText xml:space="preserve"> \h </w:instrText>
      </w:r>
      <w:r>
        <w:fldChar w:fldCharType="separate"/>
      </w:r>
      <w:r>
        <w:rPr>
          <w:rFonts w:ascii="Times New Roman" w:eastAsia="Times New Roman" w:hAnsi="Times New Roman" w:cs="Times New Roman"/>
          <w:b/>
        </w:rPr>
        <w:t xml:space="preserve">Richardson AD, Carbone MS, Keenan TF,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Hollinger DY, Murakami P, Schaberg PG, Xu X</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2012</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Seasonal dynamics and age of </w:t>
      </w:r>
      <w:proofErr w:type="spellStart"/>
      <w:r>
        <w:rPr>
          <w:rFonts w:ascii="Times New Roman" w:eastAsia="Times New Roman" w:hAnsi="Times New Roman" w:cs="Times New Roman"/>
        </w:rPr>
        <w:t>stemwood</w:t>
      </w:r>
      <w:proofErr w:type="spellEnd"/>
      <w:r>
        <w:rPr>
          <w:rFonts w:ascii="Times New Roman" w:eastAsia="Times New Roman" w:hAnsi="Times New Roman" w:cs="Times New Roman"/>
        </w:rPr>
        <w:t xml:space="preserve"> nonstructural carbohydrates in temperate forest trees. </w:t>
      </w:r>
      <w:r>
        <w:rPr>
          <w:rFonts w:ascii="Times New Roman" w:eastAsia="Times New Roman" w:hAnsi="Times New Roman" w:cs="Times New Roman"/>
        </w:rPr>
        <w:fldChar w:fldCharType="end"/>
      </w:r>
      <w:r>
        <w:fldChar w:fldCharType="begin"/>
      </w:r>
      <w:r>
        <w:instrText xml:space="preserve"> HYPERLINK "https://www.zotero.or</w:instrText>
      </w:r>
      <w:r>
        <w:instrText xml:space="preserve">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197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850–861.</w:t>
      </w:r>
      <w:r>
        <w:rPr>
          <w:rFonts w:ascii="Times New Roman" w:eastAsia="Times New Roman" w:hAnsi="Times New Roman" w:cs="Times New Roman"/>
        </w:rPr>
        <w:fldChar w:fldCharType="end"/>
      </w:r>
    </w:p>
    <w:p w14:paraId="20B1F4B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Schutz AEN, B</w:t>
      </w:r>
      <w:r>
        <w:rPr>
          <w:rFonts w:ascii="Times New Roman" w:eastAsia="Times New Roman" w:hAnsi="Times New Roman" w:cs="Times New Roman"/>
          <w:b/>
        </w:rPr>
        <w:t>ond WJ, Cramer MD</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Juggling carbon: allocation patterns of a dom</w:t>
      </w:r>
      <w:r>
        <w:rPr>
          <w:rFonts w:ascii="Times New Roman" w:eastAsia="Times New Roman" w:hAnsi="Times New Roman" w:cs="Times New Roman"/>
        </w:rPr>
        <w:t xml:space="preserve">inant tree in a fire-prone savanna.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Oecologia</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160</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235–246.</w:t>
      </w:r>
      <w:r>
        <w:rPr>
          <w:rFonts w:ascii="Times New Roman" w:eastAsia="Times New Roman" w:hAnsi="Times New Roman" w:cs="Times New Roman"/>
        </w:rPr>
        <w:fldChar w:fldCharType="end"/>
      </w:r>
    </w:p>
    <w:p w14:paraId="6606D179"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w:instrText>
      </w:r>
      <w:r>
        <w:instrText xml:space="preserve">NK "https://www.zotero.org/google-docs/?L6g3rY" \h </w:instrText>
      </w:r>
      <w:r>
        <w:fldChar w:fldCharType="separate"/>
      </w:r>
      <w:r>
        <w:rPr>
          <w:rFonts w:ascii="Times New Roman" w:eastAsia="Times New Roman" w:hAnsi="Times New Roman" w:cs="Times New Roman"/>
          <w:b/>
        </w:rPr>
        <w:t xml:space="preserve">Sierra CA, Müller M,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2014</w:t>
      </w:r>
      <w:r>
        <w:rPr>
          <w:rFonts w:ascii="Times New Roman" w:eastAsia="Times New Roman" w:hAnsi="Times New Roman" w:cs="Times New Roman"/>
          <w:b/>
        </w:rPr>
        <w:fldChar w:fldCharType="end"/>
      </w:r>
      <w:r>
        <w:fldChar w:fldCharType="begin"/>
      </w:r>
      <w:r>
        <w:instrText xml:space="preserve"> HYPERLINK "https://www.zotero.org/googl</w:instrText>
      </w:r>
      <w:r>
        <w:instrText xml:space="preserve">e-docs/?L6g3rY" \h </w:instrText>
      </w:r>
      <w:r>
        <w:fldChar w:fldCharType="separate"/>
      </w:r>
      <w:r>
        <w:rPr>
          <w:rFonts w:ascii="Times New Roman" w:eastAsia="Times New Roman" w:hAnsi="Times New Roman" w:cs="Times New Roman"/>
        </w:rPr>
        <w:t xml:space="preserve">. Modeling radiocarbon dynamics in soils: </w:t>
      </w:r>
      <w:proofErr w:type="spellStart"/>
      <w:r>
        <w:rPr>
          <w:rFonts w:ascii="Times New Roman" w:eastAsia="Times New Roman" w:hAnsi="Times New Roman" w:cs="Times New Roman"/>
        </w:rPr>
        <w:t>SoilR</w:t>
      </w:r>
      <w:proofErr w:type="spellEnd"/>
      <w:r>
        <w:rPr>
          <w:rFonts w:ascii="Times New Roman" w:eastAsia="Times New Roman" w:hAnsi="Times New Roman" w:cs="Times New Roman"/>
        </w:rPr>
        <w:t xml:space="preserve"> version 1.1.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i/>
        </w:rPr>
        <w:t>Geosci</w:t>
      </w:r>
      <w:proofErr w:type="spellEnd"/>
      <w:r>
        <w:rPr>
          <w:rFonts w:ascii="Times New Roman" w:eastAsia="Times New Roman" w:hAnsi="Times New Roman" w:cs="Times New Roman"/>
          <w:i/>
        </w:rPr>
        <w:t xml:space="preserve">. Model Dev.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7</w:t>
      </w:r>
      <w:r>
        <w:rPr>
          <w:rFonts w:ascii="Times New Roman" w:eastAsia="Times New Roman" w:hAnsi="Times New Roman" w:cs="Times New Roman"/>
          <w:b/>
        </w:rPr>
        <w:fldChar w:fldCharType="end"/>
      </w:r>
      <w:r>
        <w:fldChar w:fldCharType="begin"/>
      </w:r>
      <w:r>
        <w:instrText xml:space="preserve"> HYPERLINK "https://www.zoter</w:instrText>
      </w:r>
      <w:r>
        <w:instrText xml:space="preserve">o.org/google-docs/?L6g3rY" \h </w:instrText>
      </w:r>
      <w:r>
        <w:fldChar w:fldCharType="separate"/>
      </w:r>
      <w:r>
        <w:rPr>
          <w:rFonts w:ascii="Times New Roman" w:eastAsia="Times New Roman" w:hAnsi="Times New Roman" w:cs="Times New Roman"/>
        </w:rPr>
        <w:t>: 1919–1931.</w:t>
      </w:r>
      <w:r>
        <w:rPr>
          <w:rFonts w:ascii="Times New Roman" w:eastAsia="Times New Roman" w:hAnsi="Times New Roman" w:cs="Times New Roman"/>
        </w:rPr>
        <w:fldChar w:fldCharType="end"/>
      </w:r>
    </w:p>
    <w:p w14:paraId="2E9EEE7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Strand J</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2017</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Modeling the marginal value of rainforest losses: A dynamic value function approach. </w:t>
      </w:r>
      <w:r>
        <w:rPr>
          <w:rFonts w:ascii="Times New Roman" w:eastAsia="Times New Roman" w:hAnsi="Times New Roman" w:cs="Times New Roman"/>
        </w:rPr>
        <w:fldChar w:fldCharType="end"/>
      </w:r>
      <w:r>
        <w:fldChar w:fldCharType="begin"/>
      </w:r>
      <w:r>
        <w:instrText xml:space="preserve"> HYPERLINK "https://www.zotero.org/google</w:instrText>
      </w:r>
      <w:r>
        <w:instrText xml:space="preserve">-docs/?L6g3rY" \h </w:instrText>
      </w:r>
      <w:r>
        <w:fldChar w:fldCharType="separate"/>
      </w:r>
      <w:r>
        <w:rPr>
          <w:rFonts w:ascii="Times New Roman" w:eastAsia="Times New Roman" w:hAnsi="Times New Roman" w:cs="Times New Roman"/>
          <w:i/>
        </w:rPr>
        <w:t xml:space="preserve">Ecological Economics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131</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322–329.</w:t>
      </w:r>
      <w:r>
        <w:rPr>
          <w:rFonts w:ascii="Times New Roman" w:eastAsia="Times New Roman" w:hAnsi="Times New Roman" w:cs="Times New Roman"/>
        </w:rPr>
        <w:fldChar w:fldCharType="end"/>
      </w:r>
    </w:p>
    <w:p w14:paraId="223021F4"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Trugman</w:t>
      </w:r>
      <w:proofErr w:type="spellEnd"/>
      <w:r>
        <w:rPr>
          <w:rFonts w:ascii="Times New Roman" w:eastAsia="Times New Roman" w:hAnsi="Times New Roman" w:cs="Times New Roman"/>
          <w:b/>
        </w:rPr>
        <w:t xml:space="preserve"> AT, </w:t>
      </w:r>
      <w:proofErr w:type="spellStart"/>
      <w:r>
        <w:rPr>
          <w:rFonts w:ascii="Times New Roman" w:eastAsia="Times New Roman" w:hAnsi="Times New Roman" w:cs="Times New Roman"/>
          <w:b/>
        </w:rPr>
        <w:t>Dett</w:t>
      </w:r>
      <w:r>
        <w:rPr>
          <w:rFonts w:ascii="Times New Roman" w:eastAsia="Times New Roman" w:hAnsi="Times New Roman" w:cs="Times New Roman"/>
          <w:b/>
        </w:rPr>
        <w:t>o</w:t>
      </w:r>
      <w:proofErr w:type="spellEnd"/>
      <w:r>
        <w:rPr>
          <w:rFonts w:ascii="Times New Roman" w:eastAsia="Times New Roman" w:hAnsi="Times New Roman" w:cs="Times New Roman"/>
          <w:b/>
        </w:rPr>
        <w:t xml:space="preserve"> M, Bartlett MK, </w:t>
      </w:r>
      <w:proofErr w:type="spellStart"/>
      <w:r>
        <w:rPr>
          <w:rFonts w:ascii="Times New Roman" w:eastAsia="Times New Roman" w:hAnsi="Times New Roman" w:cs="Times New Roman"/>
          <w:b/>
        </w:rPr>
        <w:t>Medvigy</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WRL, </w:t>
      </w:r>
      <w:proofErr w:type="spellStart"/>
      <w:r>
        <w:rPr>
          <w:rFonts w:ascii="Times New Roman" w:eastAsia="Times New Roman" w:hAnsi="Times New Roman" w:cs="Times New Roman"/>
          <w:b/>
        </w:rPr>
        <w:t>Schwalm</w:t>
      </w:r>
      <w:proofErr w:type="spellEnd"/>
      <w:r>
        <w:rPr>
          <w:rFonts w:ascii="Times New Roman" w:eastAsia="Times New Roman" w:hAnsi="Times New Roman" w:cs="Times New Roman"/>
          <w:b/>
        </w:rPr>
        <w:t xml:space="preserve"> C, Schaffer B, </w:t>
      </w:r>
      <w:proofErr w:type="spellStart"/>
      <w:r>
        <w:rPr>
          <w:rFonts w:ascii="Times New Roman" w:eastAsia="Times New Roman" w:hAnsi="Times New Roman" w:cs="Times New Roman"/>
          <w:b/>
        </w:rPr>
        <w:t>Pacala</w:t>
      </w:r>
      <w:proofErr w:type="spellEnd"/>
      <w:r>
        <w:rPr>
          <w:rFonts w:ascii="Times New Roman" w:eastAsia="Times New Roman" w:hAnsi="Times New Roman" w:cs="Times New Roman"/>
          <w:b/>
        </w:rPr>
        <w:t xml:space="preserve"> SW</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2018</w:t>
      </w:r>
      <w:r>
        <w:rPr>
          <w:rFonts w:ascii="Times New Roman" w:eastAsia="Times New Roman" w:hAnsi="Times New Roman" w:cs="Times New Roman"/>
          <w:b/>
        </w:rPr>
        <w:fldChar w:fldCharType="end"/>
      </w:r>
      <w:r>
        <w:fldChar w:fldCharType="begin"/>
      </w:r>
      <w:r>
        <w:instrText xml:space="preserve"> HYPERLINK "https://www.zotero.org/google-docs/?L</w:instrText>
      </w:r>
      <w:r>
        <w:instrText xml:space="preserve">6g3rY" \h </w:instrText>
      </w:r>
      <w:r>
        <w:fldChar w:fldCharType="separate"/>
      </w:r>
      <w:r>
        <w:rPr>
          <w:rFonts w:ascii="Times New Roman" w:eastAsia="Times New Roman" w:hAnsi="Times New Roman" w:cs="Times New Roman"/>
        </w:rPr>
        <w:t xml:space="preserve">. Tree carbon allocation explains forest drought-kill and recovery patterns.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Ecology Letters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21</w:t>
      </w:r>
      <w:r>
        <w:rPr>
          <w:rFonts w:ascii="Times New Roman" w:eastAsia="Times New Roman" w:hAnsi="Times New Roman" w:cs="Times New Roman"/>
          <w:b/>
        </w:rPr>
        <w:fldChar w:fldCharType="end"/>
      </w:r>
      <w:r>
        <w:fldChar w:fldCharType="begin"/>
      </w:r>
      <w:r>
        <w:instrText xml:space="preserve"> HYPERLINK "https://www.</w:instrText>
      </w:r>
      <w:r>
        <w:instrText xml:space="preserve">zotero.org/google-docs/?L6g3rY" \h </w:instrText>
      </w:r>
      <w:r>
        <w:fldChar w:fldCharType="separate"/>
      </w:r>
      <w:r>
        <w:rPr>
          <w:rFonts w:ascii="Times New Roman" w:eastAsia="Times New Roman" w:hAnsi="Times New Roman" w:cs="Times New Roman"/>
        </w:rPr>
        <w:t>: 1552–1560.</w:t>
      </w:r>
      <w:r>
        <w:rPr>
          <w:rFonts w:ascii="Times New Roman" w:eastAsia="Times New Roman" w:hAnsi="Times New Roman" w:cs="Times New Roman"/>
        </w:rPr>
        <w:fldChar w:fldCharType="end"/>
      </w:r>
    </w:p>
    <w:p w14:paraId="2B9360BD"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Sierra CA, </w:t>
      </w: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Xu X</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w:instrText>
      </w:r>
      <w:r>
        <w:instrText xml:space="preserve">org/google-docs/?L6g3rY" \h </w:instrText>
      </w:r>
      <w:r>
        <w:fldChar w:fldCharType="separate"/>
      </w:r>
      <w:r>
        <w:rPr>
          <w:rFonts w:ascii="Times New Roman" w:eastAsia="Times New Roman" w:hAnsi="Times New Roman" w:cs="Times New Roman"/>
          <w:b/>
        </w:rPr>
        <w:t>2015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Non-structural carbon dynamics and allocation relate to growth rate and leaf habit in California oaks. </w:t>
      </w:r>
      <w:r>
        <w:rPr>
          <w:rFonts w:ascii="Times New Roman" w:eastAsia="Times New Roman" w:hAnsi="Times New Roman" w:cs="Times New Roman"/>
        </w:rPr>
        <w:fldChar w:fldCharType="end"/>
      </w:r>
      <w:r>
        <w:fldChar w:fldCharType="begin"/>
      </w:r>
      <w:r>
        <w:instrText xml:space="preserve"> HYPERLINK "https://www.zotero.org/google-docs/?L6g3rY</w:instrText>
      </w:r>
      <w:r>
        <w:instrText xml:space="preserve">"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35</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1206–1222.</w:t>
      </w:r>
      <w:r>
        <w:rPr>
          <w:rFonts w:ascii="Times New Roman" w:eastAsia="Times New Roman" w:hAnsi="Times New Roman" w:cs="Times New Roman"/>
        </w:rPr>
        <w:fldChar w:fldCharType="end"/>
      </w:r>
    </w:p>
    <w:p w14:paraId="4FF2F6FE"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lastRenderedPageBreak/>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Vargas R,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 Allen MF</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2009</w:t>
      </w:r>
      <w:r>
        <w:rPr>
          <w:rFonts w:ascii="Times New Roman" w:eastAsia="Times New Roman" w:hAnsi="Times New Roman" w:cs="Times New Roman"/>
          <w:b/>
        </w:rPr>
        <w:fldChar w:fldCharType="end"/>
      </w:r>
      <w:r>
        <w:fldChar w:fldCharType="begin"/>
      </w:r>
      <w:r>
        <w:instrText xml:space="preserve"> HYPERLINK "https://www.zotero.or</w:instrText>
      </w:r>
      <w:r>
        <w:instrText xml:space="preserve">g/google-docs/?L6g3rY" \h </w:instrText>
      </w:r>
      <w:r>
        <w:fldChar w:fldCharType="separate"/>
      </w:r>
      <w:r>
        <w:rPr>
          <w:rFonts w:ascii="Times New Roman" w:eastAsia="Times New Roman" w:hAnsi="Times New Roman" w:cs="Times New Roman"/>
        </w:rPr>
        <w:t xml:space="preserve">. Evidence of old carbon used to grow new fine roots in a tropical forest.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182</w:t>
      </w:r>
      <w:r>
        <w:rPr>
          <w:rFonts w:ascii="Times New Roman" w:eastAsia="Times New Roman" w:hAnsi="Times New Roman" w:cs="Times New Roman"/>
          <w:b/>
        </w:rPr>
        <w:fldChar w:fldCharType="end"/>
      </w:r>
      <w:r>
        <w:fldChar w:fldCharType="begin"/>
      </w:r>
      <w:r>
        <w:instrText xml:space="preserve"> HYPERLIN</w:instrText>
      </w:r>
      <w:r>
        <w:instrText xml:space="preserve">K "https://www.zotero.org/google-docs/?L6g3rY" \h </w:instrText>
      </w:r>
      <w:r>
        <w:fldChar w:fldCharType="separate"/>
      </w:r>
      <w:r>
        <w:rPr>
          <w:rFonts w:ascii="Times New Roman" w:eastAsia="Times New Roman" w:hAnsi="Times New Roman" w:cs="Times New Roman"/>
        </w:rPr>
        <w:t>: 710–718.</w:t>
      </w:r>
      <w:r>
        <w:rPr>
          <w:rFonts w:ascii="Times New Roman" w:eastAsia="Times New Roman" w:hAnsi="Times New Roman" w:cs="Times New Roman"/>
        </w:rPr>
        <w:fldChar w:fldCharType="end"/>
      </w:r>
    </w:p>
    <w:p w14:paraId="36FA614A"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 xml:space="preserve">Wiley E, </w:t>
      </w:r>
      <w:proofErr w:type="spellStart"/>
      <w:r>
        <w:rPr>
          <w:rFonts w:ascii="Times New Roman" w:eastAsia="Times New Roman" w:hAnsi="Times New Roman" w:cs="Times New Roman"/>
          <w:b/>
        </w:rPr>
        <w:t>Huepenbecker</w:t>
      </w:r>
      <w:proofErr w:type="spellEnd"/>
      <w:r>
        <w:rPr>
          <w:rFonts w:ascii="Times New Roman" w:eastAsia="Times New Roman" w:hAnsi="Times New Roman" w:cs="Times New Roman"/>
          <w:b/>
        </w:rPr>
        <w:t xml:space="preserve"> S, Casper BB, </w:t>
      </w:r>
      <w:proofErr w:type="spellStart"/>
      <w:r>
        <w:rPr>
          <w:rFonts w:ascii="Times New Roman" w:eastAsia="Times New Roman" w:hAnsi="Times New Roman" w:cs="Times New Roman"/>
          <w:b/>
        </w:rPr>
        <w:t>Helliker</w:t>
      </w:r>
      <w:proofErr w:type="spellEnd"/>
      <w:r>
        <w:rPr>
          <w:rFonts w:ascii="Times New Roman" w:eastAsia="Times New Roman" w:hAnsi="Times New Roman" w:cs="Times New Roman"/>
          <w:b/>
        </w:rPr>
        <w:t xml:space="preserve"> BR</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instrText>
      </w:r>
      <w:r>
        <w:instrText xml:space="preserve">/www.zotero.org/google-docs/?L6g3rY" \h </w:instrText>
      </w:r>
      <w:r>
        <w:fldChar w:fldCharType="separate"/>
      </w:r>
      <w:r>
        <w:rPr>
          <w:rFonts w:ascii="Times New Roman" w:eastAsia="Times New Roman" w:hAnsi="Times New Roman" w:cs="Times New Roman"/>
          <w:b/>
        </w:rPr>
        <w:t>2013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The effects of defoliation on carbon allocation: can carbon limitation reduce growth in </w:t>
      </w:r>
      <w:proofErr w:type="spellStart"/>
      <w:r>
        <w:rPr>
          <w:rFonts w:ascii="Times New Roman" w:eastAsia="Times New Roman" w:hAnsi="Times New Roman" w:cs="Times New Roman"/>
        </w:rPr>
        <w:t>favour</w:t>
      </w:r>
      <w:proofErr w:type="spellEnd"/>
      <w:r>
        <w:rPr>
          <w:rFonts w:ascii="Times New Roman" w:eastAsia="Times New Roman" w:hAnsi="Times New Roman" w:cs="Times New Roman"/>
        </w:rPr>
        <w:t xml:space="preserve"> of storage? </w:t>
      </w:r>
      <w:r>
        <w:rPr>
          <w:rFonts w:ascii="Times New Roman" w:eastAsia="Times New Roman" w:hAnsi="Times New Roman" w:cs="Times New Roman"/>
        </w:rPr>
        <w:fldChar w:fldCharType="end"/>
      </w:r>
      <w:r>
        <w:fldChar w:fldCharType="begin"/>
      </w:r>
      <w:r>
        <w:instrText xml:space="preserve"> HYPERLINK "https://www.zotero.org/goo</w:instrText>
      </w:r>
      <w:r>
        <w:instrText xml:space="preserve">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33</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1216–1228.</w:t>
      </w:r>
      <w:r>
        <w:rPr>
          <w:rFonts w:ascii="Times New Roman" w:eastAsia="Times New Roman" w:hAnsi="Times New Roman" w:cs="Times New Roman"/>
        </w:rPr>
        <w:fldChar w:fldCharType="end"/>
      </w:r>
    </w:p>
    <w:p w14:paraId="3E7326C1" w14:textId="77777777" w:rsidR="002503E1" w:rsidRDefault="00052AAB">
      <w:pPr>
        <w:widowControl w:val="0"/>
        <w:pBdr>
          <w:top w:val="nil"/>
          <w:left w:val="nil"/>
          <w:bottom w:val="nil"/>
          <w:right w:val="nil"/>
          <w:between w:val="nil"/>
        </w:pBdr>
        <w:spacing w:after="0"/>
        <w:rPr>
          <w:rFonts w:ascii="Times New Roman" w:eastAsia="Times New Roman" w:hAnsi="Times New Roman" w:cs="Times New Roman"/>
        </w:rPr>
      </w:pPr>
      <w:r>
        <w:fldChar w:fldCharType="begin"/>
      </w:r>
      <w:r>
        <w:instrText xml:space="preserve"> HYPERLINK "https://www.zotero.org/google-docs/?L6g3rY" \h </w:instrText>
      </w:r>
      <w:r>
        <w:fldChar w:fldCharType="separate"/>
      </w:r>
      <w:r>
        <w:rPr>
          <w:rFonts w:ascii="Times New Roman" w:eastAsia="Times New Roman" w:hAnsi="Times New Roman" w:cs="Times New Roman"/>
          <w:b/>
        </w:rPr>
        <w:t>Wiley E, King CM,</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Landhäusser</w:t>
      </w:r>
      <w:proofErr w:type="spellEnd"/>
      <w:r>
        <w:rPr>
          <w:rFonts w:ascii="Times New Roman" w:eastAsia="Times New Roman" w:hAnsi="Times New Roman" w:cs="Times New Roman"/>
          <w:b/>
        </w:rPr>
        <w:t xml:space="preserve"> SM</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b/>
        </w:rPr>
        <w:t>2019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xml:space="preserve">. Identifying the relevant carbohydrate storage pools available for remobilization in aspen roots (D Tissue, Ed.). </w:t>
      </w:r>
      <w:r>
        <w:rPr>
          <w:rFonts w:ascii="Times New Roman" w:eastAsia="Times New Roman" w:hAnsi="Times New Roman" w:cs="Times New Roman"/>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i/>
        </w:rPr>
        <w:t xml:space="preserve">Tree Physiology </w:t>
      </w:r>
      <w:r>
        <w:rPr>
          <w:rFonts w:ascii="Times New Roman" w:eastAsia="Times New Roman" w:hAnsi="Times New Roman" w:cs="Times New Roman"/>
          <w:i/>
        </w:rPr>
        <w:fldChar w:fldCharType="end"/>
      </w:r>
      <w:r>
        <w:fldChar w:fldCharType="begin"/>
      </w:r>
      <w:r>
        <w:instrText xml:space="preserve"> </w:instrText>
      </w:r>
      <w:r>
        <w:instrText xml:space="preserve">HYPERLINK "https://www.zotero.org/google-docs/?L6g3rY" \h </w:instrText>
      </w:r>
      <w:r>
        <w:fldChar w:fldCharType="separate"/>
      </w:r>
      <w:r>
        <w:rPr>
          <w:rFonts w:ascii="Times New Roman" w:eastAsia="Times New Roman" w:hAnsi="Times New Roman" w:cs="Times New Roman"/>
          <w:b/>
        </w:rPr>
        <w:t>39</w:t>
      </w:r>
      <w:r>
        <w:rPr>
          <w:rFonts w:ascii="Times New Roman" w:eastAsia="Times New Roman" w:hAnsi="Times New Roman" w:cs="Times New Roman"/>
          <w:b/>
        </w:rPr>
        <w:fldChar w:fldCharType="end"/>
      </w:r>
      <w:r>
        <w:fldChar w:fldCharType="begin"/>
      </w:r>
      <w:r>
        <w:instrText xml:space="preserve"> HYPERLINK "https://www.zotero.org/google-docs/?L6g3rY" \h </w:instrText>
      </w:r>
      <w:r>
        <w:fldChar w:fldCharType="separate"/>
      </w:r>
      <w:r>
        <w:rPr>
          <w:rFonts w:ascii="Times New Roman" w:eastAsia="Times New Roman" w:hAnsi="Times New Roman" w:cs="Times New Roman"/>
        </w:rPr>
        <w:t>: 1109–1120.}</w:t>
      </w:r>
      <w:r>
        <w:rPr>
          <w:rFonts w:ascii="Times New Roman" w:eastAsia="Times New Roman" w:hAnsi="Times New Roman" w:cs="Times New Roman"/>
        </w:rPr>
        <w:fldChar w:fldCharType="end"/>
      </w:r>
    </w:p>
    <w:p w14:paraId="62A28FE8" w14:textId="77777777" w:rsidR="002503E1" w:rsidRDefault="00052AAB">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t>Figures and tables</w:t>
      </w:r>
    </w:p>
    <w:p w14:paraId="1177904D" w14:textId="77777777" w:rsidR="002503E1" w:rsidRDefault="002503E1">
      <w:pPr>
        <w:pBdr>
          <w:top w:val="nil"/>
          <w:left w:val="nil"/>
          <w:bottom w:val="nil"/>
          <w:right w:val="nil"/>
          <w:between w:val="nil"/>
        </w:pBdr>
        <w:spacing w:before="180" w:after="180" w:line="360" w:lineRule="auto"/>
        <w:rPr>
          <w:rFonts w:ascii="Times New Roman" w:eastAsia="Times New Roman" w:hAnsi="Times New Roman" w:cs="Times New Roman"/>
          <w:color w:val="000000"/>
        </w:rPr>
      </w:pPr>
    </w:p>
    <w:p w14:paraId="32E7855B"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1:</w:t>
      </w:r>
      <w:r>
        <w:rPr>
          <w:rFonts w:ascii="Times New Roman" w:eastAsia="Times New Roman" w:hAnsi="Times New Roman" w:cs="Times New Roman"/>
          <w:color w:val="000000"/>
        </w:rPr>
        <w:t xml:space="preserve"> Compartmental representation for the carbon allocation model proposed for the evergreen </w:t>
      </w:r>
      <w:proofErr w:type="spellStart"/>
      <w:r>
        <w:rPr>
          <w:rFonts w:ascii="Times New Roman" w:eastAsia="Times New Roman" w:hAnsi="Times New Roman" w:cs="Times New Roman"/>
        </w:rPr>
        <w:t>m</w:t>
      </w:r>
      <w:r>
        <w:rPr>
          <w:rFonts w:ascii="Times New Roman" w:eastAsia="Times New Roman" w:hAnsi="Times New Roman" w:cs="Times New Roman"/>
          <w:color w:val="000000"/>
        </w:rPr>
        <w:t>editerranean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by Klein and Hoch (2015). The square</w:t>
      </w:r>
      <w:del w:id="827" w:author="Susan Trumbore" w:date="2019-12-09T17:07:00Z">
        <w:r>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compartments define the state variables, and the arrows define the fraction of carbon that is tran</w:t>
      </w:r>
      <w:r>
        <w:rPr>
          <w:rFonts w:ascii="Times New Roman" w:eastAsia="Times New Roman" w:hAnsi="Times New Roman" w:cs="Times New Roman"/>
          <w:color w:val="000000"/>
        </w:rPr>
        <w:t xml:space="preserve">sferred between pools. The name and </w:t>
      </w:r>
      <w:proofErr w:type="gramStart"/>
      <w:r>
        <w:rPr>
          <w:rFonts w:ascii="Times New Roman" w:eastAsia="Times New Roman" w:hAnsi="Times New Roman" w:cs="Times New Roman"/>
          <w:color w:val="000000"/>
        </w:rPr>
        <w:t>values  of</w:t>
      </w:r>
      <w:proofErr w:type="gramEnd"/>
      <w:r>
        <w:rPr>
          <w:rFonts w:ascii="Times New Roman" w:eastAsia="Times New Roman" w:hAnsi="Times New Roman" w:cs="Times New Roman"/>
          <w:color w:val="000000"/>
        </w:rPr>
        <w:t xml:space="preserve"> the fluxes and state variables </w:t>
      </w:r>
      <w:r>
        <w:rPr>
          <w:rFonts w:ascii="Times New Roman" w:eastAsia="Times New Roman" w:hAnsi="Times New Roman" w:cs="Times New Roman"/>
        </w:rPr>
        <w:t>are defined</w:t>
      </w:r>
      <w:r>
        <w:rPr>
          <w:rFonts w:ascii="Times New Roman" w:eastAsia="Times New Roman" w:hAnsi="Times New Roman" w:cs="Times New Roman"/>
          <w:color w:val="000000"/>
        </w:rPr>
        <w:t xml:space="preserve"> in the Tables 1 and 2. This model</w:t>
      </w:r>
      <w:r>
        <w:rPr>
          <w:rFonts w:ascii="Times New Roman" w:eastAsia="Times New Roman" w:hAnsi="Times New Roman" w:cs="Times New Roman"/>
        </w:rPr>
        <w:t xml:space="preserve"> is</w:t>
      </w:r>
      <w:r>
        <w:rPr>
          <w:rFonts w:ascii="Times New Roman" w:eastAsia="Times New Roman" w:hAnsi="Times New Roman" w:cs="Times New Roman"/>
          <w:color w:val="000000"/>
        </w:rPr>
        <w:t xml:space="preserve"> described by the </w:t>
      </w:r>
      <w:ins w:id="828" w:author="david andres herrera ramirez" w:date="2019-12-04T05:39:00Z">
        <w:r>
          <w:rPr>
            <w:rFonts w:ascii="Times New Roman" w:eastAsia="Times New Roman" w:hAnsi="Times New Roman" w:cs="Times New Roman"/>
            <w:color w:val="000000"/>
          </w:rPr>
          <w:t>Equation</w:t>
        </w:r>
      </w:ins>
      <w:del w:id="829" w:author="david andres herrera ramirez" w:date="2019-12-04T05:39:00Z">
        <w:r>
          <w:rPr>
            <w:rFonts w:ascii="Times New Roman" w:eastAsia="Times New Roman" w:hAnsi="Times New Roman" w:cs="Times New Roman"/>
            <w:color w:val="000000"/>
          </w:rPr>
          <w:delText>equ</w:delText>
        </w:r>
        <w:r>
          <w:rPr>
            <w:rFonts w:ascii="Times New Roman" w:eastAsia="Times New Roman" w:hAnsi="Times New Roman" w:cs="Times New Roman"/>
          </w:rPr>
          <w:delText>iation</w:delText>
        </w:r>
      </w:del>
      <w:r>
        <w:rPr>
          <w:rFonts w:ascii="Times New Roman" w:eastAsia="Times New Roman" w:hAnsi="Times New Roman" w:cs="Times New Roman"/>
        </w:rPr>
        <w:t xml:space="preserve"> 1.</w:t>
      </w:r>
    </w:p>
    <w:p w14:paraId="76F3D46A"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2:</w:t>
      </w:r>
      <w:r>
        <w:rPr>
          <w:rFonts w:ascii="Times New Roman" w:eastAsia="Times New Roman" w:hAnsi="Times New Roman" w:cs="Times New Roman"/>
          <w:color w:val="000000"/>
        </w:rPr>
        <w:t xml:space="preserve"> Compartmental representation for carbon allocation proposed for the temperate deciduous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evergreen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species based on a theoretical interpretation of </w:t>
      </w:r>
      <w:proofErr w:type="gramStart"/>
      <w:r>
        <w:rPr>
          <w:rFonts w:ascii="Times New Roman" w:eastAsia="Times New Roman" w:hAnsi="Times New Roman" w:cs="Times New Roman"/>
          <w:color w:val="000000"/>
        </w:rPr>
        <w:t>the ”ACGCA</w:t>
      </w:r>
      <w:proofErr w:type="gramEnd"/>
      <w:r>
        <w:rPr>
          <w:rFonts w:ascii="Times New Roman" w:eastAsia="Times New Roman" w:hAnsi="Times New Roman" w:cs="Times New Roman"/>
          <w:color w:val="000000"/>
        </w:rPr>
        <w:t xml:space="preserve">” developed by Ogle and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The square</w:t>
      </w:r>
      <w:del w:id="830" w:author="Susan Trumbore" w:date="2019-12-09T17:08:00Z">
        <w:r>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compartments define</w:t>
      </w:r>
      <w:r>
        <w:rPr>
          <w:rFonts w:ascii="Times New Roman" w:eastAsia="Times New Roman" w:hAnsi="Times New Roman" w:cs="Times New Roman"/>
          <w:color w:val="000000"/>
        </w:rPr>
        <w:t xml:space="preserve"> the state variables, and the arrows define the fraction of carbon that is transferred between pools. The name of the fluxes and state variables </w:t>
      </w:r>
      <w:r>
        <w:rPr>
          <w:rFonts w:ascii="Times New Roman" w:eastAsia="Times New Roman" w:hAnsi="Times New Roman" w:cs="Times New Roman"/>
        </w:rPr>
        <w:t>are defined</w:t>
      </w:r>
      <w:r>
        <w:rPr>
          <w:rFonts w:ascii="Times New Roman" w:eastAsia="Times New Roman" w:hAnsi="Times New Roman" w:cs="Times New Roman"/>
          <w:color w:val="000000"/>
        </w:rPr>
        <w:t xml:space="preserve"> in the Tables 1 and 2. Thi</w:t>
      </w:r>
      <w:r>
        <w:rPr>
          <w:rFonts w:ascii="Times New Roman" w:eastAsia="Times New Roman" w:hAnsi="Times New Roman" w:cs="Times New Roman"/>
        </w:rPr>
        <w:t xml:space="preserve">s model is described by the </w:t>
      </w:r>
      <w:ins w:id="831" w:author="david andres herrera ramirez" w:date="2019-12-04T05:39:00Z">
        <w:r>
          <w:rPr>
            <w:rFonts w:ascii="Times New Roman" w:eastAsia="Times New Roman" w:hAnsi="Times New Roman" w:cs="Times New Roman"/>
          </w:rPr>
          <w:t>Equation</w:t>
        </w:r>
      </w:ins>
      <w:del w:id="832" w:author="david andres herrera ramirez" w:date="2019-12-04T05:39:00Z">
        <w:r>
          <w:rPr>
            <w:rFonts w:ascii="Times New Roman" w:eastAsia="Times New Roman" w:hAnsi="Times New Roman" w:cs="Times New Roman"/>
          </w:rPr>
          <w:delText>equiation</w:delText>
        </w:r>
      </w:del>
      <w:r>
        <w:rPr>
          <w:rFonts w:ascii="Times New Roman" w:eastAsia="Times New Roman" w:hAnsi="Times New Roman" w:cs="Times New Roman"/>
        </w:rPr>
        <w:t xml:space="preserve"> 1</w:t>
      </w:r>
    </w:p>
    <w:p w14:paraId="0328D6FB"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3:</w:t>
      </w:r>
      <w:r>
        <w:rPr>
          <w:rFonts w:ascii="Times New Roman" w:eastAsia="Times New Roman" w:hAnsi="Times New Roman" w:cs="Times New Roman"/>
          <w:color w:val="000000"/>
        </w:rPr>
        <w:t xml:space="preserve"> Age distributio</w:t>
      </w:r>
      <w:r>
        <w:rPr>
          <w:rFonts w:ascii="Times New Roman" w:eastAsia="Times New Roman" w:hAnsi="Times New Roman" w:cs="Times New Roman"/>
          <w:color w:val="000000"/>
        </w:rPr>
        <w:t xml:space="preserve">n of the non-structural carbon in the whole tree </w:t>
      </w:r>
      <w:r>
        <w:rPr>
          <w:rFonts w:ascii="Times New Roman" w:eastAsia="Times New Roman" w:hAnsi="Times New Roman" w:cs="Times New Roman"/>
        </w:rPr>
        <w:t>and the</w:t>
      </w:r>
      <w:r>
        <w:rPr>
          <w:rFonts w:ascii="Times New Roman" w:eastAsia="Times New Roman" w:hAnsi="Times New Roman" w:cs="Times New Roman"/>
          <w:color w:val="000000"/>
        </w:rPr>
        <w:t xml:space="preserve"> tree pools for each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The frequencies are given in grams of carbon and the sum of all the frequencies of all the compartments is equal to the tota</w:t>
      </w:r>
      <w:r>
        <w:rPr>
          <w:rFonts w:ascii="Times New Roman" w:eastAsia="Times New Roman" w:hAnsi="Times New Roman" w:cs="Times New Roman"/>
          <w:color w:val="000000"/>
        </w:rPr>
        <w:t xml:space="preserve">l mass of carbon of the system. </w:t>
      </w:r>
    </w:p>
    <w:p w14:paraId="50CC0106"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4:</w:t>
      </w:r>
      <w:r>
        <w:rPr>
          <w:rFonts w:ascii="Times New Roman" w:eastAsia="Times New Roman" w:hAnsi="Times New Roman" w:cs="Times New Roman"/>
          <w:color w:val="000000"/>
        </w:rPr>
        <w:t xml:space="preserve"> Age distribution of the non-structural carbon in the whole tree for </w:t>
      </w:r>
      <w:ins w:id="833" w:author="Susan Trumbore" w:date="2019-12-09T17:08:00Z">
        <w:r>
          <w:rPr>
            <w:rFonts w:ascii="Times New Roman" w:eastAsia="Times New Roman" w:hAnsi="Times New Roman" w:cs="Times New Roman"/>
            <w:color w:val="000000"/>
          </w:rPr>
          <w:t>years</w:t>
        </w:r>
      </w:ins>
      <w:del w:id="834" w:author="Susan Trumbore" w:date="2019-12-09T17:08:00Z">
        <w:r>
          <w:rPr>
            <w:rFonts w:ascii="Times New Roman" w:eastAsia="Times New Roman" w:hAnsi="Times New Roman" w:cs="Times New Roman"/>
            <w:color w:val="000000"/>
          </w:rPr>
          <w:delText>some</w:delText>
        </w:r>
      </w:del>
      <w:r>
        <w:rPr>
          <w:rFonts w:ascii="Times New Roman" w:eastAsia="Times New Roman" w:hAnsi="Times New Roman" w:cs="Times New Roman"/>
          <w:color w:val="000000"/>
        </w:rPr>
        <w:t xml:space="preserve"> subsequent </w:t>
      </w:r>
      <w:ins w:id="835" w:author="Susan Trumbore" w:date="2019-12-09T17:08:00Z">
        <w:r>
          <w:rPr>
            <w:rFonts w:ascii="Times New Roman" w:eastAsia="Times New Roman" w:hAnsi="Times New Roman" w:cs="Times New Roman"/>
            <w:color w:val="000000"/>
          </w:rPr>
          <w:t xml:space="preserve">to the start of the </w:t>
        </w:r>
      </w:ins>
      <w:del w:id="836" w:author="Susan Trumbore" w:date="2019-12-09T17:08:00Z">
        <w:r>
          <w:rPr>
            <w:rFonts w:ascii="Times New Roman" w:eastAsia="Times New Roman" w:hAnsi="Times New Roman" w:cs="Times New Roman"/>
            <w:color w:val="000000"/>
          </w:rPr>
          <w:delText>years of the</w:delText>
        </w:r>
      </w:del>
      <w:r>
        <w:rPr>
          <w:rFonts w:ascii="Times New Roman" w:eastAsia="Times New Roman" w:hAnsi="Times New Roman" w:cs="Times New Roman"/>
          <w:color w:val="000000"/>
        </w:rPr>
        <w:t xml:space="preserve"> </w:t>
      </w:r>
      <w:ins w:id="837" w:author="david andres herrera ramirez" w:date="2019-12-03T15:14:00Z">
        <w:r>
          <w:rPr>
            <w:rFonts w:ascii="Times New Roman" w:eastAsia="Times New Roman" w:hAnsi="Times New Roman" w:cs="Times New Roman"/>
            <w:color w:val="000000"/>
          </w:rPr>
          <w:t>carbon limitation</w:t>
        </w:r>
      </w:ins>
      <w:ins w:id="838" w:author="david andres herrera ramirez" w:date="2019-12-03T15:19:00Z">
        <w:r>
          <w:rPr>
            <w:rFonts w:ascii="Times New Roman" w:eastAsia="Times New Roman" w:hAnsi="Times New Roman" w:cs="Times New Roman"/>
            <w:rPrChange w:id="839" w:author="david andres herrera ramirez" w:date="2019-12-03T15:14:00Z">
              <w:rPr>
                <w:rFonts w:ascii="Times New Roman" w:eastAsia="Times New Roman" w:hAnsi="Times New Roman" w:cs="Times New Roman"/>
                <w:color w:val="000000"/>
              </w:rPr>
            </w:rPrChange>
          </w:rPr>
          <w:t xml:space="preserve"> </w:t>
        </w:r>
      </w:ins>
      <w:del w:id="840" w:author="david andres herrera ramirez" w:date="2019-12-03T15:19:00Z">
        <w:r>
          <w:rPr>
            <w:rFonts w:ascii="Times New Roman" w:eastAsia="Times New Roman" w:hAnsi="Times New Roman" w:cs="Times New Roman"/>
            <w:color w:val="000000"/>
          </w:rPr>
          <w:delText>disturbance</w:delText>
        </w:r>
      </w:del>
      <w:r>
        <w:rPr>
          <w:rFonts w:ascii="Times New Roman" w:eastAsia="Times New Roman" w:hAnsi="Times New Roman" w:cs="Times New Roman"/>
          <w:color w:val="000000"/>
        </w:rPr>
        <w:t xml:space="preserve"> simulation</w:t>
      </w:r>
      <w:ins w:id="841" w:author="david andres herrera ramirez" w:date="2019-12-03T15:19:00Z">
        <w:r>
          <w:rPr>
            <w:rFonts w:ascii="Times New Roman" w:eastAsia="Times New Roman" w:hAnsi="Times New Roman" w:cs="Times New Roman"/>
            <w:color w:val="000000"/>
          </w:rPr>
          <w:t xml:space="preserve"> (years after disturbance)</w:t>
        </w:r>
      </w:ins>
      <w:r>
        <w:rPr>
          <w:rFonts w:ascii="Times New Roman" w:eastAsia="Times New Roman" w:hAnsi="Times New Roman" w:cs="Times New Roman"/>
          <w:color w:val="000000"/>
        </w:rPr>
        <w:t xml:space="preserve"> for each of the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p>
    <w:p w14:paraId="3D50129B" w14:textId="77777777" w:rsidR="002503E1" w:rsidRDefault="00052AAB">
      <w:pPr>
        <w:widowControl w:val="0"/>
        <w:spacing w:after="240" w:line="360" w:lineRule="auto"/>
        <w:rPr>
          <w:ins w:id="842" w:author="david andres herrera ramirez" w:date="2019-12-03T15:23:00Z"/>
          <w:del w:id="843" w:author="david andres herrera ramirez" w:date="2019-12-03T15:23:00Z"/>
          <w:rFonts w:ascii="Times New Roman" w:eastAsia="Times New Roman" w:hAnsi="Times New Roman" w:cs="Times New Roman"/>
          <w:color w:val="000000"/>
        </w:rPr>
      </w:pPr>
      <w:r>
        <w:rPr>
          <w:rFonts w:ascii="Times New Roman" w:eastAsia="Times New Roman" w:hAnsi="Times New Roman" w:cs="Times New Roman"/>
          <w:b/>
          <w:color w:val="000000"/>
        </w:rPr>
        <w:t>Figure 5:</w:t>
      </w:r>
      <w:r>
        <w:rPr>
          <w:rFonts w:ascii="Times New Roman" w:eastAsia="Times New Roman" w:hAnsi="Times New Roman" w:cs="Times New Roman"/>
          <w:color w:val="000000"/>
        </w:rPr>
        <w:t xml:space="preserve"> Backward transit time distribution of the non-structural carbon in the whole </w:t>
      </w:r>
      <w:r>
        <w:rPr>
          <w:rFonts w:ascii="Times New Roman" w:eastAsia="Times New Roman" w:hAnsi="Times New Roman" w:cs="Times New Roman"/>
          <w:color w:val="000000"/>
        </w:rPr>
        <w:lastRenderedPageBreak/>
        <w:t>tree</w:t>
      </w:r>
      <w:ins w:id="844" w:author="david andres herrera ramirez" w:date="2019-12-05T22:20:00Z">
        <w:r>
          <w:rPr>
            <w:rFonts w:ascii="Times New Roman" w:eastAsia="Times New Roman" w:hAnsi="Times New Roman" w:cs="Times New Roman"/>
            <w:color w:val="000000"/>
          </w:rPr>
          <w:t xml:space="preserve"> during he</w:t>
        </w:r>
        <w:r>
          <w:rPr>
            <w:rFonts w:ascii="Times New Roman" w:eastAsia="Times New Roman" w:hAnsi="Times New Roman" w:cs="Times New Roman"/>
            <w:color w:val="000000"/>
          </w:rPr>
          <w:t xml:space="preserve">althy conditions (Year 0 after disturbance) and </w:t>
        </w:r>
      </w:ins>
      <w:del w:id="845" w:author="david andres herrera ramirez" w:date="2019-12-05T22:20:00Z">
        <w:r>
          <w:rPr>
            <w:rFonts w:ascii="Times New Roman" w:eastAsia="Times New Roman" w:hAnsi="Times New Roman" w:cs="Times New Roman"/>
            <w:color w:val="000000"/>
          </w:rPr>
          <w:delText xml:space="preserve"> </w:delText>
        </w:r>
      </w:del>
      <w:proofErr w:type="spellStart"/>
      <w:ins w:id="846" w:author="Susan Trumbore" w:date="2019-12-09T17:09:00Z">
        <w:r>
          <w:rPr>
            <w:rFonts w:ascii="Times New Roman" w:eastAsia="Times New Roman" w:hAnsi="Times New Roman" w:cs="Times New Roman"/>
            <w:color w:val="000000"/>
          </w:rPr>
          <w:t>years</w:t>
        </w:r>
      </w:ins>
      <w:del w:id="847" w:author="Susan Trumbore" w:date="2019-12-09T17:09:00Z">
        <w:r>
          <w:rPr>
            <w:rFonts w:ascii="Times New Roman" w:eastAsia="Times New Roman" w:hAnsi="Times New Roman" w:cs="Times New Roman"/>
            <w:color w:val="000000"/>
          </w:rPr>
          <w:delText xml:space="preserve">for some </w:delText>
        </w:r>
      </w:del>
      <w:r>
        <w:rPr>
          <w:rFonts w:ascii="Times New Roman" w:eastAsia="Times New Roman" w:hAnsi="Times New Roman" w:cs="Times New Roman"/>
          <w:color w:val="000000"/>
        </w:rPr>
        <w:t>subsequent</w:t>
      </w:r>
      <w:proofErr w:type="spellEnd"/>
      <w:r>
        <w:rPr>
          <w:rFonts w:ascii="Times New Roman" w:eastAsia="Times New Roman" w:hAnsi="Times New Roman" w:cs="Times New Roman"/>
          <w:color w:val="000000"/>
        </w:rPr>
        <w:t xml:space="preserve"> </w:t>
      </w:r>
      <w:ins w:id="848" w:author="Susan Trumbore" w:date="2019-12-09T17:09:00Z">
        <w:r>
          <w:rPr>
            <w:rFonts w:ascii="Times New Roman" w:eastAsia="Times New Roman" w:hAnsi="Times New Roman" w:cs="Times New Roman"/>
            <w:color w:val="000000"/>
          </w:rPr>
          <w:t>to the start of the</w:t>
        </w:r>
      </w:ins>
      <w:del w:id="849" w:author="Susan Trumbore" w:date="2019-12-09T17:09:00Z">
        <w:r>
          <w:rPr>
            <w:rFonts w:ascii="Times New Roman" w:eastAsia="Times New Roman" w:hAnsi="Times New Roman" w:cs="Times New Roman"/>
            <w:color w:val="000000"/>
          </w:rPr>
          <w:delText>years of the</w:delText>
        </w:r>
      </w:del>
      <w:r>
        <w:rPr>
          <w:rFonts w:ascii="Times New Roman" w:eastAsia="Times New Roman" w:hAnsi="Times New Roman" w:cs="Times New Roman"/>
          <w:color w:val="000000"/>
        </w:rPr>
        <w:t xml:space="preserve"> simulated </w:t>
      </w:r>
      <w:ins w:id="850" w:author="david andres herrera ramirez" w:date="2019-12-03T15:23:00Z">
        <w:r>
          <w:rPr>
            <w:rFonts w:ascii="Times New Roman" w:eastAsia="Times New Roman" w:hAnsi="Times New Roman" w:cs="Times New Roman"/>
            <w:color w:val="000000"/>
          </w:rPr>
          <w:t xml:space="preserve">carbon limitation </w:t>
        </w:r>
      </w:ins>
      <w:del w:id="851" w:author="david andres herrera ramirez" w:date="2019-12-03T15:23:00Z">
        <w:r>
          <w:rPr>
            <w:rFonts w:ascii="Times New Roman" w:eastAsia="Times New Roman" w:hAnsi="Times New Roman" w:cs="Times New Roman"/>
            <w:color w:val="000000"/>
          </w:rPr>
          <w:delText xml:space="preserve">disturbance </w:delText>
        </w:r>
      </w:del>
      <w:r>
        <w:rPr>
          <w:rFonts w:ascii="Times New Roman" w:eastAsia="Times New Roman" w:hAnsi="Times New Roman" w:cs="Times New Roman"/>
          <w:color w:val="000000"/>
        </w:rPr>
        <w:t xml:space="preserve">for each of the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del w:id="852" w:author="david andres herrera ramirez" w:date="2019-12-03T15:23:00Z">
        <w:r>
          <w:rPr>
            <w:rFonts w:ascii="Times New Roman" w:eastAsia="Times New Roman" w:hAnsi="Times New Roman" w:cs="Times New Roman"/>
            <w:color w:val="000000"/>
          </w:rPr>
          <w:delText xml:space="preserve">Year 0 </w:delText>
        </w:r>
        <w:r>
          <w:rPr>
            <w:rFonts w:ascii="Times New Roman" w:eastAsia="Times New Roman" w:hAnsi="Times New Roman" w:cs="Times New Roman"/>
          </w:rPr>
          <w:delText>represents</w:delText>
        </w:r>
        <w:r>
          <w:rPr>
            <w:rFonts w:ascii="Times New Roman" w:eastAsia="Times New Roman" w:hAnsi="Times New Roman" w:cs="Times New Roman"/>
            <w:color w:val="000000"/>
          </w:rPr>
          <w:delText xml:space="preserve"> the backward transit </w:delText>
        </w:r>
        <w:r>
          <w:rPr>
            <w:rFonts w:ascii="Times New Roman" w:eastAsia="Times New Roman" w:hAnsi="Times New Roman" w:cs="Times New Roman"/>
            <w:color w:val="000000"/>
          </w:rPr>
          <w:delText>time</w:delText>
        </w:r>
      </w:del>
      <w:ins w:id="853" w:author="david andres herrera ramirez" w:date="2019-12-03T15:23:00Z">
        <w:del w:id="854" w:author="david andres herrera ramirez" w:date="2019-12-03T15:23:00Z">
          <w:r>
            <w:rPr>
              <w:rFonts w:ascii="Times New Roman" w:eastAsia="Times New Roman" w:hAnsi="Times New Roman" w:cs="Times New Roman"/>
              <w:color w:val="000000"/>
            </w:rPr>
            <w:delText xml:space="preserve"> distribution</w:delText>
          </w:r>
        </w:del>
      </w:ins>
      <w:del w:id="855" w:author="david andres herrera ramirez" w:date="2019-12-03T15:23:00Z">
        <w:r>
          <w:rPr>
            <w:rFonts w:ascii="Times New Roman" w:eastAsia="Times New Roman" w:hAnsi="Times New Roman" w:cs="Times New Roman"/>
            <w:color w:val="000000"/>
          </w:rPr>
          <w:delText xml:space="preserve"> of trees that have not experienced any disturbance. </w:delText>
        </w:r>
      </w:del>
    </w:p>
    <w:p w14:paraId="43E6A378" w14:textId="77777777" w:rsidR="002503E1" w:rsidRDefault="002503E1">
      <w:pPr>
        <w:widowControl w:val="0"/>
        <w:spacing w:after="240" w:line="360" w:lineRule="auto"/>
        <w:rPr>
          <w:del w:id="856" w:author="david andres herrera ramirez" w:date="2019-12-03T15:23:00Z"/>
          <w:rFonts w:ascii="Times New Roman" w:eastAsia="Times New Roman" w:hAnsi="Times New Roman" w:cs="Times New Roman"/>
          <w:color w:val="000000"/>
        </w:rPr>
      </w:pPr>
    </w:p>
    <w:p w14:paraId="021A004C"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6:</w:t>
      </w:r>
      <w:r>
        <w:rPr>
          <w:rFonts w:ascii="Times New Roman" w:eastAsia="Times New Roman" w:hAnsi="Times New Roman" w:cs="Times New Roman"/>
          <w:color w:val="000000"/>
        </w:rPr>
        <w:t xml:space="preserve"> Non-structural carbon mean backward transit time and</w:t>
      </w:r>
      <w:ins w:id="857" w:author="david andres herrera ramirez" w:date="2019-12-03T15:54:00Z">
        <w:r>
          <w:rPr>
            <w:rFonts w:ascii="Times New Roman" w:eastAsia="Times New Roman" w:hAnsi="Times New Roman" w:cs="Times New Roman"/>
            <w:color w:val="000000"/>
          </w:rPr>
          <w:t xml:space="preserve"> the percentage of </w:t>
        </w:r>
        <w:del w:id="858" w:author="david andres herrera ramirez" w:date="2019-12-03T15:54:00Z">
          <w:r>
            <w:rPr>
              <w:rFonts w:ascii="Times New Roman" w:eastAsia="Times New Roman" w:hAnsi="Times New Roman" w:cs="Times New Roman"/>
              <w:color w:val="000000"/>
            </w:rPr>
            <w:delText xml:space="preserve"> </w:delText>
          </w:r>
        </w:del>
      </w:ins>
      <w:del w:id="859" w:author="david andres herrera ramirez" w:date="2019-12-03T15:54: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NSC consumption during 50 years of the</w:t>
      </w:r>
      <w:del w:id="860" w:author="david andres herrera ramirez" w:date="2019-12-03T15:49:00Z">
        <w:r>
          <w:rPr>
            <w:rFonts w:ascii="Times New Roman" w:eastAsia="Times New Roman" w:hAnsi="Times New Roman" w:cs="Times New Roman"/>
            <w:color w:val="000000"/>
          </w:rPr>
          <w:delText xml:space="preserve"> disturbance</w:delText>
        </w:r>
      </w:del>
      <w:r>
        <w:rPr>
          <w:rFonts w:ascii="Times New Roman" w:eastAsia="Times New Roman" w:hAnsi="Times New Roman" w:cs="Times New Roman"/>
          <w:color w:val="000000"/>
        </w:rPr>
        <w:t xml:space="preserve"> simulation for each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ins w:id="861" w:author="Susan Trumbore" w:date="2019-12-09T17:10:00Z">
        <w:r>
          <w:rPr>
            <w:rFonts w:ascii="Times New Roman" w:eastAsia="Times New Roman" w:hAnsi="Times New Roman" w:cs="Times New Roman"/>
            <w:color w:val="000000"/>
          </w:rPr>
          <w:t>T</w:t>
        </w:r>
      </w:ins>
      <w:del w:id="862" w:author="Susan Trumbore" w:date="2019-12-09T17:10:00Z">
        <w:r>
          <w:rPr>
            <w:rFonts w:ascii="Times New Roman" w:eastAsia="Times New Roman" w:hAnsi="Times New Roman" w:cs="Times New Roman"/>
            <w:color w:val="000000"/>
          </w:rPr>
          <w:delText>After leaving the trees t</w:delText>
        </w:r>
      </w:del>
      <w:r>
        <w:rPr>
          <w:rFonts w:ascii="Times New Roman" w:eastAsia="Times New Roman" w:hAnsi="Times New Roman" w:cs="Times New Roman"/>
          <w:color w:val="000000"/>
        </w:rPr>
        <w:t>he first 10 years</w:t>
      </w:r>
      <w:ins w:id="863" w:author="Susan Trumbore" w:date="2019-12-09T17:10:00Z">
        <w:r>
          <w:rPr>
            <w:rFonts w:ascii="Times New Roman" w:eastAsia="Times New Roman" w:hAnsi="Times New Roman" w:cs="Times New Roman"/>
            <w:color w:val="000000"/>
          </w:rPr>
          <w:t xml:space="preserve"> of the simulation represent the steady state, with trees</w:t>
        </w:r>
      </w:ins>
      <w:r>
        <w:rPr>
          <w:rFonts w:ascii="Times New Roman" w:eastAsia="Times New Roman" w:hAnsi="Times New Roman" w:cs="Times New Roman"/>
          <w:color w:val="000000"/>
        </w:rPr>
        <w:t xml:space="preserve"> growing under healthy conditions</w:t>
      </w:r>
      <w:ins w:id="864" w:author="Susan Trumbore" w:date="2019-12-09T17:10:00Z">
        <w:r>
          <w:rPr>
            <w:rFonts w:ascii="Times New Roman" w:eastAsia="Times New Roman" w:hAnsi="Times New Roman" w:cs="Times New Roman"/>
            <w:color w:val="000000"/>
          </w:rPr>
          <w:t xml:space="preserve">. After this, </w:t>
        </w:r>
      </w:ins>
      <w:del w:id="865" w:author="Susan Trumbore" w:date="2019-12-09T17:10:00Z">
        <w:r>
          <w:rPr>
            <w:rFonts w:ascii="Times New Roman" w:eastAsia="Times New Roman" w:hAnsi="Times New Roman" w:cs="Times New Roman"/>
            <w:color w:val="000000"/>
          </w:rPr>
          <w:delText xml:space="preserve">, the </w:delText>
        </w:r>
      </w:del>
      <w:ins w:id="866" w:author="david andres herrera ramirez" w:date="2019-12-03T16:03:00Z">
        <w:r>
          <w:rPr>
            <w:rFonts w:ascii="Times New Roman" w:eastAsia="Times New Roman" w:hAnsi="Times New Roman" w:cs="Times New Roman"/>
            <w:color w:val="000000"/>
          </w:rPr>
          <w:t>assimilation</w:t>
        </w:r>
      </w:ins>
      <w:del w:id="867" w:author="david andres herrera ramirez" w:date="2019-12-03T16:03:00Z">
        <w:r>
          <w:rPr>
            <w:rFonts w:ascii="Times New Roman" w:eastAsia="Times New Roman" w:hAnsi="Times New Roman" w:cs="Times New Roman"/>
            <w:color w:val="000000"/>
          </w:rPr>
          <w:delText>productivity</w:delText>
        </w:r>
      </w:del>
      <w:r>
        <w:rPr>
          <w:rFonts w:ascii="Times New Roman" w:eastAsia="Times New Roman" w:hAnsi="Times New Roman" w:cs="Times New Roman"/>
          <w:color w:val="000000"/>
        </w:rPr>
        <w:t xml:space="preserve"> was set to zero</w:t>
      </w:r>
      <w:ins w:id="868" w:author="david andres herrera ramirez" w:date="2019-12-03T15:49:00Z">
        <w:r>
          <w:rPr>
            <w:rFonts w:ascii="Times New Roman" w:eastAsia="Times New Roman" w:hAnsi="Times New Roman" w:cs="Times New Roman"/>
            <w:color w:val="000000"/>
          </w:rPr>
          <w:t xml:space="preserve"> to simulate </w:t>
        </w:r>
        <w:del w:id="869" w:author="Susan Trumbore" w:date="2019-12-09T17:10:00Z">
          <w:r>
            <w:rPr>
              <w:rFonts w:ascii="Times New Roman" w:eastAsia="Times New Roman" w:hAnsi="Times New Roman" w:cs="Times New Roman"/>
              <w:color w:val="000000"/>
            </w:rPr>
            <w:delText xml:space="preserve">the </w:delText>
          </w:r>
        </w:del>
        <w:r>
          <w:rPr>
            <w:rFonts w:ascii="Times New Roman" w:eastAsia="Times New Roman" w:hAnsi="Times New Roman" w:cs="Times New Roman"/>
            <w:color w:val="000000"/>
          </w:rPr>
          <w:t>carbon limitation</w:t>
        </w:r>
      </w:ins>
      <w:r>
        <w:rPr>
          <w:rFonts w:ascii="Times New Roman" w:eastAsia="Times New Roman" w:hAnsi="Times New Roman" w:cs="Times New Roman"/>
          <w:color w:val="000000"/>
        </w:rPr>
        <w:t xml:space="preserve"> for the subsequent 40 years</w:t>
      </w:r>
      <w:ins w:id="870" w:author="david andres herrera ramirez" w:date="2019-12-03T15:57:00Z">
        <w:r>
          <w:rPr>
            <w:rFonts w:ascii="Times New Roman" w:eastAsia="Times New Roman" w:hAnsi="Times New Roman" w:cs="Times New Roman"/>
            <w:color w:val="000000"/>
          </w:rPr>
          <w:t xml:space="preserve">. </w:t>
        </w:r>
      </w:ins>
      <w:del w:id="871" w:author="david andres herrera ramirez" w:date="2019-12-03T15:57:00Z">
        <w:r>
          <w:rPr>
            <w:rFonts w:ascii="Times New Roman" w:eastAsia="Times New Roman" w:hAnsi="Times New Roman" w:cs="Times New Roman"/>
            <w:color w:val="000000"/>
          </w:rPr>
          <w:delText>.</w:delText>
        </w:r>
      </w:del>
      <w:ins w:id="872" w:author="david andres herrera ramirez" w:date="2019-12-03T15:49:00Z">
        <w:del w:id="873" w:author="david andres herrera ramirez" w:date="2019-12-03T15:57:00Z">
          <w:r>
            <w:rPr>
              <w:rFonts w:ascii="Times New Roman" w:eastAsia="Times New Roman" w:hAnsi="Times New Roman" w:cs="Times New Roman"/>
              <w:color w:val="000000"/>
            </w:rPr>
            <w:delText xml:space="preserve"> </w:delText>
          </w:r>
        </w:del>
      </w:ins>
      <w:del w:id="874" w:author="david andres herrera ramirez" w:date="2019-12-03T15:57:00Z">
        <w:r>
          <w:rPr>
            <w:rFonts w:ascii="Times New Roman" w:eastAsia="Times New Roman" w:hAnsi="Times New Roman" w:cs="Times New Roman"/>
            <w:color w:val="000000"/>
          </w:rPr>
          <w:delText xml:space="preserve"> </w:delText>
        </w:r>
      </w:del>
      <w:ins w:id="875" w:author="david andres herrera ramirez" w:date="2019-12-03T15:57:00Z">
        <w:r>
          <w:rPr>
            <w:rFonts w:ascii="Times New Roman" w:eastAsia="Times New Roman" w:hAnsi="Times New Roman" w:cs="Times New Roman"/>
            <w:color w:val="000000"/>
          </w:rPr>
          <w:t>For a given time step of the simulation there is a level of consumption given by the green line and specified in the right axis, and there is a backward transit time given by the blue line and noted in the left axis. This mean backward transit time reflect</w:t>
        </w:r>
        <w:r>
          <w:rPr>
            <w:rFonts w:ascii="Times New Roman" w:eastAsia="Times New Roman" w:hAnsi="Times New Roman" w:cs="Times New Roman"/>
            <w:color w:val="000000"/>
          </w:rPr>
          <w:t xml:space="preserve">s the mean age of the carbohydrates being used in metabolism and growth in each time step of the simulations. </w:t>
        </w:r>
      </w:ins>
    </w:p>
    <w:p w14:paraId="3A8A24F3" w14:textId="77777777" w:rsidR="002503E1" w:rsidRDefault="00052AAB">
      <w:pPr>
        <w:widowControl w:val="0"/>
        <w:spacing w:after="240" w:line="360" w:lineRule="auto"/>
        <w:rPr>
          <w:del w:id="876" w:author="david andres herrera ramirez" w:date="2019-12-18T14:17:00Z"/>
          <w:rFonts w:ascii="Times New Roman" w:eastAsia="Times New Roman" w:hAnsi="Times New Roman" w:cs="Times New Roman"/>
          <w:color w:val="000000"/>
        </w:rPr>
      </w:pPr>
      <w:del w:id="877" w:author="david andres herrera ramirez" w:date="2019-12-18T14:17:00Z">
        <w:r>
          <w:rPr>
            <w:rFonts w:ascii="Times New Roman" w:eastAsia="Times New Roman" w:hAnsi="Times New Roman" w:cs="Times New Roman"/>
            <w:b/>
            <w:color w:val="000000"/>
          </w:rPr>
          <w:delText>Figure 7:</w:delText>
        </w:r>
        <w:r>
          <w:rPr>
            <w:rFonts w:ascii="Times New Roman" w:eastAsia="Times New Roman" w:hAnsi="Times New Roman" w:cs="Times New Roman"/>
            <w:color w:val="000000"/>
          </w:rPr>
          <w:delText xml:space="preserve"> Mean sensitivity value μ and its correspondent variance σ for each flux of each species </w:delText>
        </w:r>
        <w:r>
          <w:rPr>
            <w:rFonts w:ascii="Times New Roman" w:eastAsia="Times New Roman" w:hAnsi="Times New Roman" w:cs="Times New Roman"/>
            <w:i/>
            <w:color w:val="000000"/>
          </w:rPr>
          <w:delText>Pinus halepensis</w:delText>
        </w:r>
        <w:r>
          <w:rPr>
            <w:rFonts w:ascii="Times New Roman" w:eastAsia="Times New Roman" w:hAnsi="Times New Roman" w:cs="Times New Roman"/>
            <w:color w:val="000000"/>
          </w:rPr>
          <w:delText xml:space="preserve">, </w:delText>
        </w:r>
        <w:r>
          <w:rPr>
            <w:rFonts w:ascii="Times New Roman" w:eastAsia="Times New Roman" w:hAnsi="Times New Roman" w:cs="Times New Roman"/>
            <w:i/>
            <w:color w:val="000000"/>
          </w:rPr>
          <w:delText>Acer rubrum</w:delText>
        </w:r>
        <w:r>
          <w:rPr>
            <w:rFonts w:ascii="Times New Roman" w:eastAsia="Times New Roman" w:hAnsi="Times New Roman" w:cs="Times New Roman"/>
            <w:color w:val="000000"/>
          </w:rPr>
          <w:delText xml:space="preserve"> and </w:delText>
        </w:r>
        <w:r>
          <w:rPr>
            <w:rFonts w:ascii="Times New Roman" w:eastAsia="Times New Roman" w:hAnsi="Times New Roman" w:cs="Times New Roman"/>
            <w:i/>
            <w:color w:val="000000"/>
          </w:rPr>
          <w:delText>Pinus taeda</w:delText>
        </w:r>
        <w:r>
          <w:rPr>
            <w:rFonts w:ascii="Times New Roman" w:eastAsia="Times New Roman" w:hAnsi="Times New Roman" w:cs="Times New Roman"/>
            <w:color w:val="000000"/>
          </w:rPr>
          <w:delText xml:space="preserve"> c</w:delText>
        </w:r>
        <w:r>
          <w:rPr>
            <w:rFonts w:ascii="Times New Roman" w:eastAsia="Times New Roman" w:hAnsi="Times New Roman" w:cs="Times New Roman"/>
            <w:color w:val="000000"/>
          </w:rPr>
          <w:delText xml:space="preserve">alculated by the Elementary Effects method. The </w:delText>
        </w:r>
      </w:del>
      <w:ins w:id="878" w:author="Susan Trumbore" w:date="2019-12-09T17:11:00Z">
        <w:del w:id="879" w:author="david andres herrera ramirez" w:date="2019-12-18T14:17:00Z">
          <w:r>
            <w:rPr>
              <w:rFonts w:ascii="Times New Roman" w:eastAsia="Times New Roman" w:hAnsi="Times New Roman" w:cs="Times New Roman"/>
              <w:color w:val="000000"/>
            </w:rPr>
            <w:delText>larger</w:delText>
          </w:r>
        </w:del>
      </w:ins>
      <w:del w:id="880" w:author="david andres herrera ramirez" w:date="2019-12-18T14:17:00Z">
        <w:r>
          <w:rPr>
            <w:rFonts w:ascii="Times New Roman" w:eastAsia="Times New Roman" w:hAnsi="Times New Roman" w:cs="Times New Roman"/>
            <w:color w:val="000000"/>
          </w:rPr>
          <w:delText xml:space="preserve">bigger the mean sensitivity value the more </w:delText>
        </w:r>
      </w:del>
      <w:ins w:id="881" w:author="Susan Trumbore" w:date="2019-12-09T17:11:00Z">
        <w:del w:id="882" w:author="david andres herrera ramirez" w:date="2019-12-18T14:17:00Z">
          <w:r>
            <w:rPr>
              <w:rFonts w:ascii="Times New Roman" w:eastAsia="Times New Roman" w:hAnsi="Times New Roman" w:cs="Times New Roman"/>
              <w:color w:val="000000"/>
            </w:rPr>
            <w:delText>sensitive</w:delText>
          </w:r>
        </w:del>
      </w:ins>
      <w:del w:id="883" w:author="david andres herrera ramirez" w:date="2019-12-18T14:17:00Z">
        <w:r>
          <w:rPr>
            <w:rFonts w:ascii="Times New Roman" w:eastAsia="Times New Roman" w:hAnsi="Times New Roman" w:cs="Times New Roman"/>
            <w:color w:val="000000"/>
          </w:rPr>
          <w:delText>sensible is the mean age or the mean transit time to changes in that flux</w:delText>
        </w:r>
      </w:del>
      <w:ins w:id="884" w:author="david andres herrera ramirez" w:date="2019-12-03T16:10:00Z">
        <w:del w:id="885" w:author="david andres herrera ramirez" w:date="2019-12-18T14:17:00Z">
          <w:r>
            <w:rPr>
              <w:rFonts w:ascii="Times New Roman" w:eastAsia="Times New Roman" w:hAnsi="Times New Roman" w:cs="Times New Roman"/>
              <w:color w:val="000000"/>
            </w:rPr>
            <w:delText>. The bigger the variance of indexes the higher the nonlinear response of the</w:delText>
          </w:r>
          <w:r>
            <w:rPr>
              <w:rFonts w:ascii="Times New Roman" w:eastAsia="Times New Roman" w:hAnsi="Times New Roman" w:cs="Times New Roman"/>
              <w:color w:val="000000"/>
            </w:rPr>
            <w:delText xml:space="preserve"> mean age and mean transit time to changes in the fluxes</w:delText>
          </w:r>
        </w:del>
      </w:ins>
      <w:bookmarkStart w:id="886" w:name="_26in1rg" w:colFirst="0" w:colLast="0"/>
      <w:bookmarkEnd w:id="886"/>
      <w:del w:id="887" w:author="david andres herrera ramirez" w:date="2019-12-18T14:17:00Z">
        <w:r>
          <w:rPr>
            <w:rFonts w:ascii="Times New Roman" w:eastAsia="Times New Roman" w:hAnsi="Times New Roman" w:cs="Times New Roman"/>
            <w:color w:val="000000"/>
          </w:rPr>
          <w:delText>. The fluxes are labeled as they are defined in Table 2.</w:delText>
        </w:r>
      </w:del>
    </w:p>
    <w:p w14:paraId="60B840BD" w14:textId="77777777" w:rsidR="002503E1" w:rsidRDefault="00052AAB">
      <w:pPr>
        <w:widowControl w:val="0"/>
        <w:spacing w:after="240" w:line="360" w:lineRule="auto"/>
        <w:rPr>
          <w:del w:id="888" w:author="david andres herrera ramirez" w:date="2019-12-18T14:17:00Z"/>
          <w:rFonts w:ascii="Times New Roman" w:eastAsia="Times New Roman" w:hAnsi="Times New Roman" w:cs="Times New Roman"/>
          <w:color w:val="000000"/>
        </w:rPr>
      </w:pPr>
      <w:del w:id="889" w:author="david andres herrera ramirez" w:date="2019-12-18T14:17:00Z">
        <w:r>
          <w:rPr>
            <w:rFonts w:ascii="Times New Roman" w:eastAsia="Times New Roman" w:hAnsi="Times New Roman" w:cs="Times New Roman"/>
            <w:b/>
            <w:color w:val="000000"/>
          </w:rPr>
          <w:delText>Figure 8:</w:delText>
        </w:r>
        <w:r>
          <w:rPr>
            <w:rFonts w:ascii="Times New Roman" w:eastAsia="Times New Roman" w:hAnsi="Times New Roman" w:cs="Times New Roman"/>
            <w:color w:val="000000"/>
          </w:rPr>
          <w:delText xml:space="preserve"> Association between the most sensitive NSC fluxes (Tab 2) and the mean age and mean transit time for each species: </w:delText>
        </w:r>
        <w:r>
          <w:rPr>
            <w:rFonts w:ascii="Times New Roman" w:eastAsia="Times New Roman" w:hAnsi="Times New Roman" w:cs="Times New Roman"/>
            <w:i/>
            <w:color w:val="000000"/>
          </w:rPr>
          <w:delText>Pinus halepensis</w:delText>
        </w:r>
        <w:r>
          <w:rPr>
            <w:rFonts w:ascii="Times New Roman" w:eastAsia="Times New Roman" w:hAnsi="Times New Roman" w:cs="Times New Roman"/>
            <w:color w:val="000000"/>
          </w:rPr>
          <w:delText xml:space="preserve">, </w:delText>
        </w:r>
        <w:r>
          <w:rPr>
            <w:rFonts w:ascii="Times New Roman" w:eastAsia="Times New Roman" w:hAnsi="Times New Roman" w:cs="Times New Roman"/>
            <w:i/>
            <w:color w:val="000000"/>
          </w:rPr>
          <w:delText>Acer rubrum</w:delText>
        </w:r>
        <w:r>
          <w:rPr>
            <w:rFonts w:ascii="Times New Roman" w:eastAsia="Times New Roman" w:hAnsi="Times New Roman" w:cs="Times New Roman"/>
            <w:color w:val="000000"/>
          </w:rPr>
          <w:delText xml:space="preserve"> and </w:delText>
        </w:r>
        <w:r>
          <w:rPr>
            <w:rFonts w:ascii="Times New Roman" w:eastAsia="Times New Roman" w:hAnsi="Times New Roman" w:cs="Times New Roman"/>
            <w:i/>
            <w:color w:val="000000"/>
          </w:rPr>
          <w:delText>Pinus taeda</w:delText>
        </w:r>
        <w:r>
          <w:rPr>
            <w:rFonts w:ascii="Times New Roman" w:eastAsia="Times New Roman" w:hAnsi="Times New Roman" w:cs="Times New Roman"/>
            <w:color w:val="000000"/>
          </w:rPr>
          <w:delText>.</w:delText>
        </w:r>
      </w:del>
    </w:p>
    <w:p w14:paraId="179887ED" w14:textId="77777777" w:rsidR="002503E1" w:rsidRDefault="002503E1">
      <w:pPr>
        <w:widowControl w:val="0"/>
        <w:spacing w:after="240" w:line="360" w:lineRule="auto"/>
        <w:rPr>
          <w:rFonts w:ascii="Times New Roman" w:eastAsia="Times New Roman" w:hAnsi="Times New Roman" w:cs="Times New Roman"/>
          <w:color w:val="000000"/>
        </w:rPr>
      </w:pPr>
    </w:p>
    <w:p w14:paraId="51A34CD6" w14:textId="77777777" w:rsidR="002503E1" w:rsidRDefault="002503E1">
      <w:pPr>
        <w:widowControl w:val="0"/>
        <w:spacing w:after="240" w:line="360" w:lineRule="auto"/>
        <w:rPr>
          <w:rFonts w:ascii="Times New Roman" w:eastAsia="Times New Roman" w:hAnsi="Times New Roman" w:cs="Times New Roman"/>
          <w:color w:val="000000"/>
        </w:rPr>
      </w:pPr>
    </w:p>
    <w:p w14:paraId="00C7A15C" w14:textId="77777777" w:rsidR="002503E1" w:rsidRDefault="00052AAB">
      <w:pPr>
        <w:widowControl w:val="0"/>
        <w:tabs>
          <w:tab w:val="left" w:pos="220"/>
          <w:tab w:val="left" w:pos="720"/>
        </w:tabs>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Table 1: </w:t>
      </w:r>
      <w:r>
        <w:rPr>
          <w:rFonts w:ascii="Times New Roman" w:eastAsia="Times New Roman" w:hAnsi="Times New Roman" w:cs="Times New Roman"/>
          <w:color w:val="000000"/>
        </w:rPr>
        <w:t>Compartments</w:t>
      </w:r>
      <w:ins w:id="890" w:author="david andres herrera ramirez" w:date="2019-12-04T05:37:00Z">
        <w:r>
          <w:rPr>
            <w:rFonts w:ascii="Times New Roman" w:eastAsia="Times New Roman" w:hAnsi="Times New Roman" w:cs="Times New Roman"/>
            <w:color w:val="000000"/>
          </w:rPr>
          <w:t xml:space="preserve"> names of the models described </w:t>
        </w:r>
        <w:del w:id="891" w:author="david andres herrera ramirez" w:date="2019-12-04T05:37:00Z">
          <w:r>
            <w:rPr>
              <w:rFonts w:ascii="Times New Roman" w:eastAsia="Times New Roman" w:hAnsi="Times New Roman" w:cs="Times New Roman"/>
              <w:color w:val="000000"/>
            </w:rPr>
            <w:delText>structure</w:delText>
          </w:r>
        </w:del>
      </w:ins>
      <w:del w:id="892" w:author="david andres herrera ramirez" w:date="2019-12-04T05:37:00Z">
        <w:r>
          <w:rPr>
            <w:rFonts w:ascii="Times New Roman" w:eastAsia="Times New Roman" w:hAnsi="Times New Roman" w:cs="Times New Roman"/>
            <w:color w:val="000000"/>
          </w:rPr>
          <w:delText xml:space="preserve"> description for the models us</w:delText>
        </w:r>
        <w:r>
          <w:rPr>
            <w:rFonts w:ascii="Times New Roman" w:eastAsia="Times New Roman" w:hAnsi="Times New Roman" w:cs="Times New Roman"/>
            <w:color w:val="000000"/>
          </w:rPr>
          <w:delText xml:space="preserve">ed, with structure as depicted </w:delText>
        </w:r>
      </w:del>
      <w:r>
        <w:rPr>
          <w:rFonts w:ascii="Times New Roman" w:eastAsia="Times New Roman" w:hAnsi="Times New Roman" w:cs="Times New Roman"/>
          <w:color w:val="000000"/>
        </w:rPr>
        <w:t>in Figs 1 and 2</w:t>
      </w:r>
      <w:r>
        <w:rPr>
          <w:rFonts w:ascii="Times New Roman" w:eastAsia="Times New Roman" w:hAnsi="Times New Roman" w:cs="Times New Roman"/>
        </w:rPr>
        <w:t>.</w:t>
      </w:r>
    </w:p>
    <w:tbl>
      <w:tblPr>
        <w:tblStyle w:val="a"/>
        <w:tblW w:w="7755" w:type="dxa"/>
        <w:tblInd w:w="93" w:type="dxa"/>
        <w:tblLayout w:type="fixed"/>
        <w:tblLook w:val="0400" w:firstRow="0" w:lastRow="0" w:firstColumn="0" w:lastColumn="0" w:noHBand="0" w:noVBand="1"/>
      </w:tblPr>
      <w:tblGrid>
        <w:gridCol w:w="1620"/>
        <w:gridCol w:w="6135"/>
      </w:tblGrid>
      <w:tr w:rsidR="002503E1" w14:paraId="665A1AC2" w14:textId="77777777">
        <w:trPr>
          <w:trHeight w:val="300"/>
        </w:trPr>
        <w:tc>
          <w:tcPr>
            <w:tcW w:w="1620" w:type="dxa"/>
            <w:tcBorders>
              <w:top w:val="single" w:sz="4" w:space="0" w:color="000000"/>
              <w:left w:val="nil"/>
              <w:bottom w:val="single" w:sz="4" w:space="0" w:color="000000"/>
              <w:right w:val="nil"/>
            </w:tcBorders>
            <w:shd w:val="clear" w:color="auto" w:fill="auto"/>
            <w:vAlign w:val="bottom"/>
          </w:tcPr>
          <w:p w14:paraId="05860451"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Abbreviation</w:t>
            </w:r>
          </w:p>
        </w:tc>
        <w:tc>
          <w:tcPr>
            <w:tcW w:w="6135" w:type="dxa"/>
            <w:tcBorders>
              <w:top w:val="single" w:sz="4" w:space="0" w:color="000000"/>
              <w:left w:val="nil"/>
              <w:bottom w:val="single" w:sz="4" w:space="0" w:color="000000"/>
              <w:right w:val="nil"/>
            </w:tcBorders>
            <w:shd w:val="clear" w:color="auto" w:fill="auto"/>
            <w:vAlign w:val="bottom"/>
          </w:tcPr>
          <w:p w14:paraId="01604C41"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Name</w:t>
            </w:r>
          </w:p>
        </w:tc>
      </w:tr>
      <w:tr w:rsidR="002503E1" w14:paraId="4188D73F" w14:textId="77777777">
        <w:trPr>
          <w:trHeight w:val="300"/>
        </w:trPr>
        <w:tc>
          <w:tcPr>
            <w:tcW w:w="1620" w:type="dxa"/>
            <w:tcBorders>
              <w:top w:val="nil"/>
              <w:left w:val="nil"/>
              <w:bottom w:val="nil"/>
              <w:right w:val="nil"/>
            </w:tcBorders>
            <w:shd w:val="clear" w:color="auto" w:fill="auto"/>
            <w:vAlign w:val="bottom"/>
          </w:tcPr>
          <w:p w14:paraId="29C16770"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w:t>
            </w:r>
          </w:p>
        </w:tc>
        <w:tc>
          <w:tcPr>
            <w:tcW w:w="6135" w:type="dxa"/>
            <w:tcBorders>
              <w:top w:val="nil"/>
              <w:left w:val="nil"/>
              <w:bottom w:val="nil"/>
              <w:right w:val="nil"/>
            </w:tcBorders>
            <w:shd w:val="clear" w:color="auto" w:fill="auto"/>
            <w:vAlign w:val="bottom"/>
          </w:tcPr>
          <w:p w14:paraId="7BA9F0D3"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Transient Carbon Pool </w:t>
            </w:r>
          </w:p>
        </w:tc>
      </w:tr>
      <w:tr w:rsidR="002503E1" w14:paraId="219EDE7B" w14:textId="77777777">
        <w:trPr>
          <w:trHeight w:val="300"/>
        </w:trPr>
        <w:tc>
          <w:tcPr>
            <w:tcW w:w="1620" w:type="dxa"/>
            <w:tcBorders>
              <w:top w:val="nil"/>
              <w:left w:val="nil"/>
              <w:bottom w:val="nil"/>
              <w:right w:val="nil"/>
            </w:tcBorders>
            <w:shd w:val="clear" w:color="auto" w:fill="auto"/>
            <w:vAlign w:val="bottom"/>
          </w:tcPr>
          <w:p w14:paraId="39B66AD2"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FANSC</w:t>
            </w:r>
          </w:p>
        </w:tc>
        <w:tc>
          <w:tcPr>
            <w:tcW w:w="6135" w:type="dxa"/>
            <w:tcBorders>
              <w:top w:val="nil"/>
              <w:left w:val="nil"/>
              <w:bottom w:val="nil"/>
              <w:right w:val="nil"/>
            </w:tcBorders>
            <w:shd w:val="clear" w:color="auto" w:fill="auto"/>
            <w:vAlign w:val="bottom"/>
          </w:tcPr>
          <w:p w14:paraId="262CD973"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Foliage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2503E1" w14:paraId="57827FD6" w14:textId="77777777">
        <w:trPr>
          <w:trHeight w:val="300"/>
        </w:trPr>
        <w:tc>
          <w:tcPr>
            <w:tcW w:w="1620" w:type="dxa"/>
            <w:tcBorders>
              <w:top w:val="nil"/>
              <w:left w:val="nil"/>
              <w:bottom w:val="nil"/>
              <w:right w:val="nil"/>
            </w:tcBorders>
            <w:shd w:val="clear" w:color="auto" w:fill="auto"/>
            <w:vAlign w:val="bottom"/>
          </w:tcPr>
          <w:p w14:paraId="66C9D605"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FSNSC</w:t>
            </w:r>
          </w:p>
        </w:tc>
        <w:tc>
          <w:tcPr>
            <w:tcW w:w="6135" w:type="dxa"/>
            <w:tcBorders>
              <w:top w:val="nil"/>
              <w:left w:val="nil"/>
              <w:bottom w:val="nil"/>
              <w:right w:val="nil"/>
            </w:tcBorders>
            <w:shd w:val="clear" w:color="auto" w:fill="auto"/>
            <w:vAlign w:val="bottom"/>
          </w:tcPr>
          <w:p w14:paraId="682466A4"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Foliage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2503E1" w14:paraId="7BECB8A6" w14:textId="77777777">
        <w:trPr>
          <w:trHeight w:val="300"/>
        </w:trPr>
        <w:tc>
          <w:tcPr>
            <w:tcW w:w="1620" w:type="dxa"/>
            <w:tcBorders>
              <w:top w:val="nil"/>
              <w:left w:val="nil"/>
              <w:bottom w:val="nil"/>
              <w:right w:val="nil"/>
            </w:tcBorders>
            <w:shd w:val="clear" w:color="auto" w:fill="auto"/>
            <w:vAlign w:val="bottom"/>
          </w:tcPr>
          <w:p w14:paraId="446F21EA"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FB</w:t>
            </w:r>
          </w:p>
        </w:tc>
        <w:tc>
          <w:tcPr>
            <w:tcW w:w="6135" w:type="dxa"/>
            <w:tcBorders>
              <w:top w:val="nil"/>
              <w:left w:val="nil"/>
              <w:bottom w:val="nil"/>
              <w:right w:val="nil"/>
            </w:tcBorders>
            <w:shd w:val="clear" w:color="auto" w:fill="auto"/>
            <w:vAlign w:val="bottom"/>
          </w:tcPr>
          <w:p w14:paraId="7674DA6F"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Foliage Biomass</w:t>
            </w:r>
          </w:p>
        </w:tc>
      </w:tr>
      <w:tr w:rsidR="002503E1" w14:paraId="6A809891" w14:textId="77777777">
        <w:trPr>
          <w:trHeight w:val="300"/>
        </w:trPr>
        <w:tc>
          <w:tcPr>
            <w:tcW w:w="1620" w:type="dxa"/>
            <w:tcBorders>
              <w:top w:val="nil"/>
              <w:left w:val="nil"/>
              <w:bottom w:val="nil"/>
              <w:right w:val="nil"/>
            </w:tcBorders>
            <w:shd w:val="clear" w:color="auto" w:fill="auto"/>
            <w:vAlign w:val="bottom"/>
          </w:tcPr>
          <w:p w14:paraId="4374C0E6"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BRANSC</w:t>
            </w:r>
          </w:p>
        </w:tc>
        <w:tc>
          <w:tcPr>
            <w:tcW w:w="6135" w:type="dxa"/>
            <w:tcBorders>
              <w:top w:val="nil"/>
              <w:left w:val="nil"/>
              <w:bottom w:val="nil"/>
              <w:right w:val="nil"/>
            </w:tcBorders>
            <w:shd w:val="clear" w:color="auto" w:fill="auto"/>
            <w:vAlign w:val="bottom"/>
          </w:tcPr>
          <w:p w14:paraId="7119167C"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Branches and Coarse Roots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2503E1" w14:paraId="02312E08" w14:textId="77777777">
        <w:trPr>
          <w:trHeight w:val="300"/>
        </w:trPr>
        <w:tc>
          <w:tcPr>
            <w:tcW w:w="1620" w:type="dxa"/>
            <w:tcBorders>
              <w:top w:val="nil"/>
              <w:left w:val="nil"/>
              <w:bottom w:val="nil"/>
              <w:right w:val="nil"/>
            </w:tcBorders>
            <w:shd w:val="clear" w:color="auto" w:fill="auto"/>
            <w:vAlign w:val="bottom"/>
          </w:tcPr>
          <w:p w14:paraId="6269E6E3"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BRB</w:t>
            </w:r>
          </w:p>
        </w:tc>
        <w:tc>
          <w:tcPr>
            <w:tcW w:w="6135" w:type="dxa"/>
            <w:tcBorders>
              <w:top w:val="nil"/>
              <w:left w:val="nil"/>
              <w:bottom w:val="nil"/>
              <w:right w:val="nil"/>
            </w:tcBorders>
            <w:shd w:val="clear" w:color="auto" w:fill="auto"/>
            <w:vAlign w:val="bottom"/>
          </w:tcPr>
          <w:p w14:paraId="13CB881B"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Branches and Coarse Roots Biomass</w:t>
            </w:r>
          </w:p>
        </w:tc>
      </w:tr>
      <w:tr w:rsidR="002503E1" w14:paraId="3DD35147" w14:textId="77777777">
        <w:trPr>
          <w:trHeight w:val="300"/>
        </w:trPr>
        <w:tc>
          <w:tcPr>
            <w:tcW w:w="1620" w:type="dxa"/>
            <w:tcBorders>
              <w:top w:val="nil"/>
              <w:left w:val="nil"/>
              <w:bottom w:val="nil"/>
              <w:right w:val="nil"/>
            </w:tcBorders>
            <w:shd w:val="clear" w:color="auto" w:fill="auto"/>
            <w:vAlign w:val="bottom"/>
          </w:tcPr>
          <w:p w14:paraId="33BFA18E"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SANSC</w:t>
            </w:r>
          </w:p>
        </w:tc>
        <w:tc>
          <w:tcPr>
            <w:tcW w:w="6135" w:type="dxa"/>
            <w:tcBorders>
              <w:top w:val="nil"/>
              <w:left w:val="nil"/>
              <w:bottom w:val="nil"/>
              <w:right w:val="nil"/>
            </w:tcBorders>
            <w:shd w:val="clear" w:color="auto" w:fill="auto"/>
            <w:vAlign w:val="bottom"/>
          </w:tcPr>
          <w:p w14:paraId="59A5845A"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2503E1" w14:paraId="2147EA9A" w14:textId="77777777">
        <w:trPr>
          <w:trHeight w:val="300"/>
        </w:trPr>
        <w:tc>
          <w:tcPr>
            <w:tcW w:w="1620" w:type="dxa"/>
            <w:tcBorders>
              <w:top w:val="nil"/>
              <w:left w:val="nil"/>
              <w:bottom w:val="nil"/>
              <w:right w:val="nil"/>
            </w:tcBorders>
            <w:shd w:val="clear" w:color="auto" w:fill="auto"/>
            <w:vAlign w:val="bottom"/>
          </w:tcPr>
          <w:p w14:paraId="6EE1EFCD"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SB</w:t>
            </w:r>
          </w:p>
        </w:tc>
        <w:tc>
          <w:tcPr>
            <w:tcW w:w="6135" w:type="dxa"/>
            <w:tcBorders>
              <w:top w:val="nil"/>
              <w:left w:val="nil"/>
              <w:bottom w:val="nil"/>
              <w:right w:val="nil"/>
            </w:tcBorders>
            <w:shd w:val="clear" w:color="auto" w:fill="auto"/>
            <w:vAlign w:val="bottom"/>
          </w:tcPr>
          <w:p w14:paraId="6CB97199"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Stem Biomass</w:t>
            </w:r>
          </w:p>
        </w:tc>
      </w:tr>
      <w:tr w:rsidR="002503E1" w14:paraId="7E0FE79E" w14:textId="77777777">
        <w:trPr>
          <w:trHeight w:val="300"/>
        </w:trPr>
        <w:tc>
          <w:tcPr>
            <w:tcW w:w="1620" w:type="dxa"/>
            <w:tcBorders>
              <w:top w:val="nil"/>
              <w:left w:val="nil"/>
              <w:bottom w:val="nil"/>
              <w:right w:val="nil"/>
            </w:tcBorders>
            <w:shd w:val="clear" w:color="auto" w:fill="auto"/>
            <w:vAlign w:val="bottom"/>
          </w:tcPr>
          <w:p w14:paraId="5EFFDEB3"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SSNSC</w:t>
            </w:r>
          </w:p>
        </w:tc>
        <w:tc>
          <w:tcPr>
            <w:tcW w:w="6135" w:type="dxa"/>
            <w:tcBorders>
              <w:top w:val="nil"/>
              <w:left w:val="nil"/>
              <w:bottom w:val="nil"/>
              <w:right w:val="nil"/>
            </w:tcBorders>
            <w:shd w:val="clear" w:color="auto" w:fill="auto"/>
            <w:vAlign w:val="bottom"/>
          </w:tcPr>
          <w:p w14:paraId="190F612E"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2503E1" w14:paraId="4CEEF76B" w14:textId="77777777">
        <w:trPr>
          <w:trHeight w:val="300"/>
        </w:trPr>
        <w:tc>
          <w:tcPr>
            <w:tcW w:w="1620" w:type="dxa"/>
            <w:tcBorders>
              <w:top w:val="nil"/>
              <w:left w:val="nil"/>
              <w:bottom w:val="nil"/>
              <w:right w:val="nil"/>
            </w:tcBorders>
            <w:shd w:val="clear" w:color="auto" w:fill="auto"/>
            <w:vAlign w:val="bottom"/>
          </w:tcPr>
          <w:p w14:paraId="4335844C"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RANSC</w:t>
            </w:r>
          </w:p>
        </w:tc>
        <w:tc>
          <w:tcPr>
            <w:tcW w:w="6135" w:type="dxa"/>
            <w:tcBorders>
              <w:top w:val="nil"/>
              <w:left w:val="nil"/>
              <w:bottom w:val="nil"/>
              <w:right w:val="nil"/>
            </w:tcBorders>
            <w:shd w:val="clear" w:color="auto" w:fill="auto"/>
            <w:vAlign w:val="bottom"/>
          </w:tcPr>
          <w:p w14:paraId="772120A9"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Fine Roots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2503E1" w14:paraId="7D0353B5" w14:textId="77777777">
        <w:trPr>
          <w:trHeight w:val="300"/>
        </w:trPr>
        <w:tc>
          <w:tcPr>
            <w:tcW w:w="1620" w:type="dxa"/>
            <w:tcBorders>
              <w:top w:val="nil"/>
              <w:left w:val="nil"/>
              <w:bottom w:val="nil"/>
              <w:right w:val="nil"/>
            </w:tcBorders>
            <w:shd w:val="clear" w:color="auto" w:fill="auto"/>
            <w:vAlign w:val="bottom"/>
          </w:tcPr>
          <w:p w14:paraId="06969FD0"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RSNSC</w:t>
            </w:r>
          </w:p>
        </w:tc>
        <w:tc>
          <w:tcPr>
            <w:tcW w:w="6135" w:type="dxa"/>
            <w:tcBorders>
              <w:top w:val="nil"/>
              <w:left w:val="nil"/>
              <w:bottom w:val="nil"/>
              <w:right w:val="nil"/>
            </w:tcBorders>
            <w:shd w:val="clear" w:color="auto" w:fill="auto"/>
            <w:vAlign w:val="bottom"/>
          </w:tcPr>
          <w:p w14:paraId="5B7D9D2B"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Fine R</w:t>
            </w:r>
            <w:r>
              <w:rPr>
                <w:rFonts w:ascii="Times New Roman" w:eastAsia="Times New Roman" w:hAnsi="Times New Roman" w:cs="Times New Roman"/>
                <w:color w:val="000000"/>
              </w:rPr>
              <w:t xml:space="preserve">oots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2503E1" w14:paraId="6580EFE0" w14:textId="77777777">
        <w:trPr>
          <w:trHeight w:val="300"/>
        </w:trPr>
        <w:tc>
          <w:tcPr>
            <w:tcW w:w="1620" w:type="dxa"/>
            <w:tcBorders>
              <w:top w:val="nil"/>
              <w:left w:val="nil"/>
              <w:bottom w:val="single" w:sz="4" w:space="0" w:color="000000"/>
              <w:right w:val="nil"/>
            </w:tcBorders>
            <w:shd w:val="clear" w:color="auto" w:fill="auto"/>
            <w:vAlign w:val="bottom"/>
          </w:tcPr>
          <w:p w14:paraId="03AF45D6"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RB</w:t>
            </w:r>
          </w:p>
        </w:tc>
        <w:tc>
          <w:tcPr>
            <w:tcW w:w="6135" w:type="dxa"/>
            <w:tcBorders>
              <w:top w:val="nil"/>
              <w:left w:val="nil"/>
              <w:bottom w:val="single" w:sz="4" w:space="0" w:color="000000"/>
              <w:right w:val="nil"/>
            </w:tcBorders>
            <w:shd w:val="clear" w:color="auto" w:fill="auto"/>
            <w:vAlign w:val="bottom"/>
          </w:tcPr>
          <w:p w14:paraId="7616D89D" w14:textId="77777777" w:rsidR="002503E1" w:rsidRDefault="00052AAB">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Fine Root Biomass </w:t>
            </w:r>
          </w:p>
        </w:tc>
      </w:tr>
    </w:tbl>
    <w:p w14:paraId="1E7F537F" w14:textId="77777777" w:rsidR="002503E1" w:rsidRDefault="002503E1">
      <w:pPr>
        <w:keepNext/>
        <w:pBdr>
          <w:top w:val="nil"/>
          <w:left w:val="nil"/>
          <w:bottom w:val="nil"/>
          <w:right w:val="nil"/>
          <w:between w:val="nil"/>
        </w:pBdr>
        <w:spacing w:after="120" w:line="360" w:lineRule="auto"/>
        <w:rPr>
          <w:rFonts w:ascii="Times New Roman" w:eastAsia="Times New Roman" w:hAnsi="Times New Roman" w:cs="Times New Roman"/>
          <w:i/>
          <w:color w:val="000000"/>
        </w:rPr>
      </w:pPr>
    </w:p>
    <w:p w14:paraId="15B2F0ED" w14:textId="77777777" w:rsidR="002503E1" w:rsidRDefault="00052AAB">
      <w:pPr>
        <w:widowControl w:val="0"/>
        <w:spacing w:after="240" w:line="360" w:lineRule="auto"/>
        <w:rPr>
          <w:rFonts w:ascii="Times New Roman" w:eastAsia="Times New Roman" w:hAnsi="Times New Roman" w:cs="Times New Roman"/>
        </w:rPr>
      </w:pPr>
      <w:r>
        <w:rPr>
          <w:rFonts w:ascii="Times New Roman" w:eastAsia="Times New Roman" w:hAnsi="Times New Roman" w:cs="Times New Roman"/>
          <w:b/>
          <w:color w:val="000000"/>
        </w:rPr>
        <w:t>Table 2:</w:t>
      </w:r>
      <w:r>
        <w:rPr>
          <w:rFonts w:ascii="Times New Roman" w:eastAsia="Times New Roman" w:hAnsi="Times New Roman" w:cs="Times New Roman"/>
          <w:color w:val="000000"/>
        </w:rPr>
        <w:t xml:space="preserve"> Annual</w:t>
      </w:r>
      <w:ins w:id="893" w:author="david andres herrera ramirez" w:date="2019-12-07T21:54:00Z">
        <w:r>
          <w:rPr>
            <w:rFonts w:ascii="Times New Roman" w:eastAsia="Times New Roman" w:hAnsi="Times New Roman" w:cs="Times New Roman"/>
            <w:color w:val="000000"/>
          </w:rPr>
          <w:t xml:space="preserve"> mean and standard deviation (</w:t>
        </w:r>
        <w:proofErr w:type="spellStart"/>
        <w:r>
          <w:rPr>
            <w:rFonts w:ascii="Times New Roman" w:eastAsia="Times New Roman" w:hAnsi="Times New Roman" w:cs="Times New Roman"/>
            <w:color w:val="000000"/>
          </w:rPr>
          <w:t>sd</w:t>
        </w:r>
        <w:proofErr w:type="spellEnd"/>
        <w:r>
          <w:rPr>
            <w:rFonts w:ascii="Times New Roman" w:eastAsia="Times New Roman" w:hAnsi="Times New Roman" w:cs="Times New Roman"/>
            <w:color w:val="000000"/>
          </w:rPr>
          <w:t xml:space="preserve">) of the </w:t>
        </w:r>
      </w:ins>
      <w:r>
        <w:rPr>
          <w:rFonts w:ascii="Times New Roman" w:eastAsia="Times New Roman" w:hAnsi="Times New Roman" w:cs="Times New Roman"/>
          <w:color w:val="000000"/>
        </w:rPr>
        <w:t xml:space="preserve"> </w:t>
      </w:r>
      <w:ins w:id="894" w:author="david andres herrera ramirez" w:date="2019-12-04T05:45:00Z">
        <w:r>
          <w:rPr>
            <w:rFonts w:ascii="Times New Roman" w:eastAsia="Times New Roman" w:hAnsi="Times New Roman" w:cs="Times New Roman"/>
            <w:color w:val="000000"/>
          </w:rPr>
          <w:t>carbon transfer coefficients</w:t>
        </w:r>
      </w:ins>
      <w:del w:id="895" w:author="david andres herrera ramirez" w:date="2019-12-04T05:45:00Z">
        <w:r>
          <w:rPr>
            <w:rFonts w:ascii="Times New Roman" w:eastAsia="Times New Roman" w:hAnsi="Times New Roman" w:cs="Times New Roman"/>
            <w:color w:val="000000"/>
          </w:rPr>
          <w:delText>rates of carbon cycling</w:delText>
        </w:r>
      </w:del>
      <w:r>
        <w:rPr>
          <w:rFonts w:ascii="Times New Roman" w:eastAsia="Times New Roman" w:hAnsi="Times New Roman" w:cs="Times New Roman"/>
          <w:color w:val="000000"/>
        </w:rPr>
        <w:t xml:space="preserve"> (year</w:t>
      </w:r>
      <w:r>
        <w:rPr>
          <w:rFonts w:ascii="Gungsuh" w:eastAsia="Gungsuh" w:hAnsi="Gungsuh" w:cs="Gungsuh"/>
          <w:color w:val="000000"/>
          <w:vertAlign w:val="superscript"/>
        </w:rPr>
        <w:t>−</w:t>
      </w:r>
      <w:r>
        <w:rPr>
          <w:rFonts w:ascii="Gungsuh" w:eastAsia="Gungsuh" w:hAnsi="Gungsuh" w:cs="Gungsuh"/>
          <w:color w:val="000000"/>
          <w:vertAlign w:val="superscript"/>
        </w:rPr>
        <w:t>1</w:t>
      </w:r>
      <w:r>
        <w:rPr>
          <w:rFonts w:ascii="Times New Roman" w:eastAsia="Times New Roman" w:hAnsi="Times New Roman" w:cs="Times New Roman"/>
          <w:color w:val="000000"/>
        </w:rPr>
        <w:t xml:space="preserve">) </w:t>
      </w:r>
      <w:ins w:id="896" w:author="david andres herrera ramirez" w:date="2019-12-04T05:45:00Z">
        <w:r>
          <w:rPr>
            <w:rFonts w:ascii="Times New Roman" w:eastAsia="Times New Roman" w:hAnsi="Times New Roman" w:cs="Times New Roman"/>
            <w:color w:val="000000"/>
          </w:rPr>
          <w:t xml:space="preserve">for </w:t>
        </w:r>
      </w:ins>
      <w:del w:id="897" w:author="david andres herrera ramirez" w:date="2019-12-04T05:45:00Z">
        <w:r>
          <w:rPr>
            <w:rFonts w:ascii="Times New Roman" w:eastAsia="Times New Roman" w:hAnsi="Times New Roman" w:cs="Times New Roman"/>
            <w:color w:val="000000"/>
          </w:rPr>
          <w:delText xml:space="preserve">and other parameters for each species from </w:delText>
        </w:r>
      </w:del>
      <w:r>
        <w:rPr>
          <w:rFonts w:ascii="Times New Roman" w:eastAsia="Times New Roman" w:hAnsi="Times New Roman" w:cs="Times New Roman"/>
          <w:color w:val="000000"/>
        </w:rPr>
        <w:t xml:space="preserve">the models in Figs. 1 and 2 for the species </w:t>
      </w:r>
      <w:del w:id="898" w:author="david andres herrera ramirez" w:date="2019-12-04T05:41:00Z">
        <w:r>
          <w:rPr>
            <w:rFonts w:ascii="Times New Roman" w:eastAsia="Times New Roman" w:hAnsi="Times New Roman" w:cs="Times New Roman"/>
            <w:color w:val="000000"/>
          </w:rPr>
          <w:delText xml:space="preserve">under investigation </w:delText>
        </w:r>
      </w:del>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(model from Klein and Hoch 2015)</w:t>
      </w:r>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(ACGCA model from Ogle and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Pool name abbreviations are d</w:t>
      </w:r>
      <w:r>
        <w:rPr>
          <w:rFonts w:ascii="Times New Roman" w:eastAsia="Times New Roman" w:hAnsi="Times New Roman" w:cs="Times New Roman"/>
          <w:color w:val="000000"/>
        </w:rPr>
        <w:t>efined in</w:t>
      </w:r>
      <w:del w:id="899" w:author="david andres herrera ramirez" w:date="2019-12-07T21:55:00Z">
        <w:r>
          <w:rPr>
            <w:rFonts w:ascii="Times New Roman" w:eastAsia="Times New Roman" w:hAnsi="Times New Roman" w:cs="Times New Roman"/>
            <w:color w:val="000000"/>
          </w:rPr>
          <w:delText xml:space="preserve"> the</w:delText>
        </w:r>
      </w:del>
      <w:r>
        <w:rPr>
          <w:rFonts w:ascii="Times New Roman" w:eastAsia="Times New Roman" w:hAnsi="Times New Roman" w:cs="Times New Roman"/>
          <w:color w:val="000000"/>
        </w:rPr>
        <w:t xml:space="preserve"> Table 1 </w:t>
      </w:r>
    </w:p>
    <w:p w14:paraId="0CD17A02" w14:textId="77777777" w:rsidR="002503E1" w:rsidRDefault="002503E1">
      <w:pPr>
        <w:rPr>
          <w:ins w:id="900" w:author="david andres herrera ramirez" w:date="2019-12-07T05:29:00Z"/>
          <w:rFonts w:ascii="Times New Roman" w:eastAsia="Times New Roman" w:hAnsi="Times New Roman" w:cs="Times New Roman"/>
        </w:rPr>
      </w:pPr>
    </w:p>
    <w:tbl>
      <w:tblPr>
        <w:tblStyle w:val="a0"/>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2640"/>
        <w:gridCol w:w="900"/>
        <w:gridCol w:w="915"/>
        <w:gridCol w:w="1065"/>
        <w:gridCol w:w="1095"/>
        <w:gridCol w:w="1110"/>
        <w:gridCol w:w="765"/>
      </w:tblGrid>
      <w:tr w:rsidR="002503E1" w14:paraId="49BD3B99" w14:textId="77777777">
        <w:trPr>
          <w:trHeight w:val="320"/>
          <w:ins w:id="901" w:author="david andres herrera ramirez" w:date="2019-12-07T05:29:00Z"/>
        </w:trPr>
        <w:tc>
          <w:tcPr>
            <w:tcW w:w="144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5B426442" w14:textId="77777777" w:rsidR="002503E1" w:rsidRDefault="002503E1">
            <w:pPr>
              <w:spacing w:after="0"/>
              <w:rPr>
                <w:ins w:id="902" w:author="david andres herrera ramirez" w:date="2019-12-07T05:29:00Z"/>
                <w:rFonts w:ascii="Times New Roman" w:eastAsia="Times New Roman" w:hAnsi="Times New Roman" w:cs="Times New Roman"/>
              </w:rPr>
            </w:pPr>
          </w:p>
        </w:tc>
        <w:tc>
          <w:tcPr>
            <w:tcW w:w="264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1D0D2766" w14:textId="77777777" w:rsidR="002503E1" w:rsidRDefault="002503E1">
            <w:pPr>
              <w:spacing w:after="0"/>
              <w:rPr>
                <w:ins w:id="903" w:author="david andres herrera ramirez" w:date="2019-12-07T05:29:00Z"/>
                <w:rFonts w:ascii="Times New Roman" w:eastAsia="Times New Roman" w:hAnsi="Times New Roman" w:cs="Times New Roman"/>
              </w:rPr>
            </w:pPr>
          </w:p>
        </w:tc>
        <w:tc>
          <w:tcPr>
            <w:tcW w:w="1815" w:type="dxa"/>
            <w:gridSpan w:val="2"/>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1CAD2B5B" w14:textId="77777777" w:rsidR="002503E1" w:rsidRPr="002503E1" w:rsidRDefault="00052AAB">
            <w:pPr>
              <w:spacing w:after="0"/>
              <w:rPr>
                <w:ins w:id="904" w:author="david andres herrera ramirez" w:date="2019-12-07T05:29:00Z"/>
                <w:rFonts w:ascii="Times New Roman" w:eastAsia="Times New Roman" w:hAnsi="Times New Roman" w:cs="Times New Roman"/>
                <w:i/>
                <w:rPrChange w:id="905" w:author="david andres herrera ramirez" w:date="2019-12-07T05:30:00Z">
                  <w:rPr>
                    <w:ins w:id="906" w:author="david andres herrera ramirez" w:date="2019-12-07T05:29:00Z"/>
                    <w:rFonts w:ascii="Times New Roman" w:eastAsia="Times New Roman" w:hAnsi="Times New Roman" w:cs="Times New Roman"/>
                  </w:rPr>
                </w:rPrChange>
              </w:rPr>
            </w:pPr>
            <w:ins w:id="907" w:author="david andres herrera ramirez" w:date="2019-12-07T05:29:00Z">
              <w:r>
                <w:rPr>
                  <w:rFonts w:ascii="Times New Roman" w:eastAsia="Times New Roman" w:hAnsi="Times New Roman" w:cs="Times New Roman"/>
                  <w:i/>
                  <w:rPrChange w:id="908" w:author="david andres herrera ramirez" w:date="2019-12-07T05:30:00Z">
                    <w:rPr>
                      <w:rFonts w:ascii="Times New Roman" w:eastAsia="Times New Roman" w:hAnsi="Times New Roman" w:cs="Times New Roman"/>
                    </w:rPr>
                  </w:rPrChange>
                </w:rPr>
                <w:t xml:space="preserve">P. </w:t>
              </w:r>
              <w:proofErr w:type="spellStart"/>
              <w:r>
                <w:rPr>
                  <w:rFonts w:ascii="Times New Roman" w:eastAsia="Times New Roman" w:hAnsi="Times New Roman" w:cs="Times New Roman"/>
                  <w:i/>
                  <w:rPrChange w:id="909" w:author="david andres herrera ramirez" w:date="2019-12-07T05:30:00Z">
                    <w:rPr>
                      <w:rFonts w:ascii="Times New Roman" w:eastAsia="Times New Roman" w:hAnsi="Times New Roman" w:cs="Times New Roman"/>
                    </w:rPr>
                  </w:rPrChange>
                </w:rPr>
                <w:t>halepensis</w:t>
              </w:r>
              <w:proofErr w:type="spellEnd"/>
            </w:ins>
          </w:p>
        </w:tc>
        <w:tc>
          <w:tcPr>
            <w:tcW w:w="2160" w:type="dxa"/>
            <w:gridSpan w:val="2"/>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A64F77C" w14:textId="77777777" w:rsidR="002503E1" w:rsidRPr="002503E1" w:rsidRDefault="00052AAB">
            <w:pPr>
              <w:spacing w:after="0"/>
              <w:rPr>
                <w:ins w:id="910" w:author="david andres herrera ramirez" w:date="2019-12-07T05:29:00Z"/>
                <w:rFonts w:ascii="Times New Roman" w:eastAsia="Times New Roman" w:hAnsi="Times New Roman" w:cs="Times New Roman"/>
                <w:i/>
                <w:rPrChange w:id="911" w:author="david andres herrera ramirez" w:date="2019-12-07T05:30:00Z">
                  <w:rPr>
                    <w:ins w:id="912" w:author="david andres herrera ramirez" w:date="2019-12-07T05:29:00Z"/>
                    <w:rFonts w:ascii="Times New Roman" w:eastAsia="Times New Roman" w:hAnsi="Times New Roman" w:cs="Times New Roman"/>
                  </w:rPr>
                </w:rPrChange>
              </w:rPr>
            </w:pPr>
            <w:ins w:id="913" w:author="david andres herrera ramirez" w:date="2019-12-07T05:29:00Z">
              <w:r>
                <w:rPr>
                  <w:rFonts w:ascii="Times New Roman" w:eastAsia="Times New Roman" w:hAnsi="Times New Roman" w:cs="Times New Roman"/>
                  <w:i/>
                  <w:rPrChange w:id="914" w:author="david andres herrera ramirez" w:date="2019-12-07T05:30:00Z">
                    <w:rPr>
                      <w:rFonts w:ascii="Times New Roman" w:eastAsia="Times New Roman" w:hAnsi="Times New Roman" w:cs="Times New Roman"/>
                    </w:rPr>
                  </w:rPrChange>
                </w:rPr>
                <w:t>A. rubrum</w:t>
              </w:r>
            </w:ins>
          </w:p>
        </w:tc>
        <w:tc>
          <w:tcPr>
            <w:tcW w:w="1875" w:type="dxa"/>
            <w:gridSpan w:val="2"/>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E771714" w14:textId="77777777" w:rsidR="002503E1" w:rsidRPr="002503E1" w:rsidRDefault="00052AAB">
            <w:pPr>
              <w:spacing w:after="0"/>
              <w:rPr>
                <w:ins w:id="915" w:author="david andres herrera ramirez" w:date="2019-12-07T05:29:00Z"/>
                <w:rFonts w:ascii="Times New Roman" w:eastAsia="Times New Roman" w:hAnsi="Times New Roman" w:cs="Times New Roman"/>
                <w:i/>
                <w:rPrChange w:id="916" w:author="david andres herrera ramirez" w:date="2019-12-07T05:30:00Z">
                  <w:rPr>
                    <w:ins w:id="917" w:author="david andres herrera ramirez" w:date="2019-12-07T05:29:00Z"/>
                    <w:rFonts w:ascii="Times New Roman" w:eastAsia="Times New Roman" w:hAnsi="Times New Roman" w:cs="Times New Roman"/>
                  </w:rPr>
                </w:rPrChange>
              </w:rPr>
            </w:pPr>
            <w:ins w:id="918" w:author="david andres herrera ramirez" w:date="2019-12-07T05:29:00Z">
              <w:r>
                <w:rPr>
                  <w:rFonts w:ascii="Times New Roman" w:eastAsia="Times New Roman" w:hAnsi="Times New Roman" w:cs="Times New Roman"/>
                  <w:i/>
                  <w:rPrChange w:id="919" w:author="david andres herrera ramirez" w:date="2019-12-07T05:30:00Z">
                    <w:rPr>
                      <w:rFonts w:ascii="Times New Roman" w:eastAsia="Times New Roman" w:hAnsi="Times New Roman" w:cs="Times New Roman"/>
                    </w:rPr>
                  </w:rPrChange>
                </w:rPr>
                <w:t xml:space="preserve">P. </w:t>
              </w:r>
              <w:proofErr w:type="spellStart"/>
              <w:r>
                <w:rPr>
                  <w:rFonts w:ascii="Times New Roman" w:eastAsia="Times New Roman" w:hAnsi="Times New Roman" w:cs="Times New Roman"/>
                  <w:i/>
                  <w:rPrChange w:id="920" w:author="david andres herrera ramirez" w:date="2019-12-07T05:30:00Z">
                    <w:rPr>
                      <w:rFonts w:ascii="Times New Roman" w:eastAsia="Times New Roman" w:hAnsi="Times New Roman" w:cs="Times New Roman"/>
                    </w:rPr>
                  </w:rPrChange>
                </w:rPr>
                <w:t>taeda</w:t>
              </w:r>
              <w:proofErr w:type="spellEnd"/>
            </w:ins>
          </w:p>
        </w:tc>
      </w:tr>
      <w:tr w:rsidR="002503E1" w14:paraId="57CA6D8E" w14:textId="77777777">
        <w:trPr>
          <w:trHeight w:val="320"/>
          <w:ins w:id="921" w:author="david andres herrera ramirez" w:date="2019-12-07T05:29:00Z"/>
        </w:trPr>
        <w:tc>
          <w:tcPr>
            <w:tcW w:w="144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7BA4348B" w14:textId="77777777" w:rsidR="002503E1" w:rsidRDefault="00052AAB">
            <w:pPr>
              <w:spacing w:after="0"/>
              <w:rPr>
                <w:ins w:id="922" w:author="david andres herrera ramirez" w:date="2019-12-07T05:29:00Z"/>
                <w:rFonts w:ascii="Times New Roman" w:eastAsia="Times New Roman" w:hAnsi="Times New Roman" w:cs="Times New Roman"/>
              </w:rPr>
            </w:pPr>
            <w:ins w:id="923" w:author="david andres herrera ramirez" w:date="2019-12-07T05:29:00Z">
              <w:r>
                <w:rPr>
                  <w:rFonts w:ascii="Times New Roman" w:eastAsia="Times New Roman" w:hAnsi="Times New Roman" w:cs="Times New Roman"/>
                </w:rPr>
                <w:t>Abbreviation</w:t>
              </w:r>
            </w:ins>
          </w:p>
        </w:tc>
        <w:tc>
          <w:tcPr>
            <w:tcW w:w="264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580C223" w14:textId="77777777" w:rsidR="002503E1" w:rsidRDefault="00052AAB">
            <w:pPr>
              <w:spacing w:after="0"/>
              <w:rPr>
                <w:ins w:id="924" w:author="david andres herrera ramirez" w:date="2019-12-07T05:29:00Z"/>
                <w:rFonts w:ascii="Times New Roman" w:eastAsia="Times New Roman" w:hAnsi="Times New Roman" w:cs="Times New Roman"/>
              </w:rPr>
            </w:pPr>
            <w:ins w:id="925" w:author="david andres herrera ramirez" w:date="2019-12-07T05:29:00Z">
              <w:r>
                <w:rPr>
                  <w:rFonts w:ascii="Times New Roman" w:eastAsia="Times New Roman" w:hAnsi="Times New Roman" w:cs="Times New Roman"/>
                </w:rPr>
                <w:t>Parameter Name</w:t>
              </w:r>
            </w:ins>
          </w:p>
        </w:tc>
        <w:tc>
          <w:tcPr>
            <w:tcW w:w="90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17A4AC7B" w14:textId="77777777" w:rsidR="002503E1" w:rsidRDefault="00052AAB">
            <w:pPr>
              <w:spacing w:after="0"/>
              <w:rPr>
                <w:ins w:id="926" w:author="david andres herrera ramirez" w:date="2019-12-07T05:29:00Z"/>
                <w:rFonts w:ascii="Times New Roman" w:eastAsia="Times New Roman" w:hAnsi="Times New Roman" w:cs="Times New Roman"/>
              </w:rPr>
            </w:pPr>
            <w:ins w:id="927" w:author="david andres herrera ramirez" w:date="2019-12-07T05:29:00Z">
              <w:r>
                <w:rPr>
                  <w:rFonts w:ascii="Times New Roman" w:eastAsia="Times New Roman" w:hAnsi="Times New Roman" w:cs="Times New Roman"/>
                </w:rPr>
                <w:t>mean</w:t>
              </w:r>
            </w:ins>
          </w:p>
        </w:tc>
        <w:tc>
          <w:tcPr>
            <w:tcW w:w="91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379B683" w14:textId="77777777" w:rsidR="002503E1" w:rsidRDefault="00052AAB">
            <w:pPr>
              <w:spacing w:after="0"/>
              <w:rPr>
                <w:ins w:id="928" w:author="david andres herrera ramirez" w:date="2019-12-07T05:29:00Z"/>
                <w:rFonts w:ascii="Times New Roman" w:eastAsia="Times New Roman" w:hAnsi="Times New Roman" w:cs="Times New Roman"/>
              </w:rPr>
            </w:pPr>
            <w:proofErr w:type="spellStart"/>
            <w:ins w:id="929" w:author="david andres herrera ramirez" w:date="2019-12-07T05:29:00Z">
              <w:r>
                <w:rPr>
                  <w:rFonts w:ascii="Times New Roman" w:eastAsia="Times New Roman" w:hAnsi="Times New Roman" w:cs="Times New Roman"/>
                </w:rPr>
                <w:t>sd</w:t>
              </w:r>
              <w:proofErr w:type="spellEnd"/>
            </w:ins>
          </w:p>
        </w:tc>
        <w:tc>
          <w:tcPr>
            <w:tcW w:w="106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F5B928A" w14:textId="77777777" w:rsidR="002503E1" w:rsidRDefault="00052AAB">
            <w:pPr>
              <w:spacing w:after="0"/>
              <w:rPr>
                <w:ins w:id="930" w:author="david andres herrera ramirez" w:date="2019-12-07T05:29:00Z"/>
                <w:rFonts w:ascii="Times New Roman" w:eastAsia="Times New Roman" w:hAnsi="Times New Roman" w:cs="Times New Roman"/>
              </w:rPr>
            </w:pPr>
            <w:ins w:id="931" w:author="david andres herrera ramirez" w:date="2019-12-07T05:29:00Z">
              <w:r>
                <w:rPr>
                  <w:rFonts w:ascii="Times New Roman" w:eastAsia="Times New Roman" w:hAnsi="Times New Roman" w:cs="Times New Roman"/>
                </w:rPr>
                <w:t>mean</w:t>
              </w:r>
            </w:ins>
          </w:p>
        </w:tc>
        <w:tc>
          <w:tcPr>
            <w:tcW w:w="109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7116E88" w14:textId="77777777" w:rsidR="002503E1" w:rsidRDefault="00052AAB">
            <w:pPr>
              <w:spacing w:after="0"/>
              <w:rPr>
                <w:ins w:id="932" w:author="david andres herrera ramirez" w:date="2019-12-07T05:29:00Z"/>
                <w:rFonts w:ascii="Times New Roman" w:eastAsia="Times New Roman" w:hAnsi="Times New Roman" w:cs="Times New Roman"/>
              </w:rPr>
            </w:pPr>
            <w:proofErr w:type="spellStart"/>
            <w:ins w:id="933" w:author="david andres herrera ramirez" w:date="2019-12-07T05:29:00Z">
              <w:r>
                <w:rPr>
                  <w:rFonts w:ascii="Times New Roman" w:eastAsia="Times New Roman" w:hAnsi="Times New Roman" w:cs="Times New Roman"/>
                </w:rPr>
                <w:t>sd</w:t>
              </w:r>
              <w:proofErr w:type="spellEnd"/>
            </w:ins>
          </w:p>
        </w:tc>
        <w:tc>
          <w:tcPr>
            <w:tcW w:w="111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2CA2C4E" w14:textId="77777777" w:rsidR="002503E1" w:rsidRDefault="00052AAB">
            <w:pPr>
              <w:spacing w:after="0"/>
              <w:rPr>
                <w:ins w:id="934" w:author="david andres herrera ramirez" w:date="2019-12-07T05:29:00Z"/>
                <w:rFonts w:ascii="Times New Roman" w:eastAsia="Times New Roman" w:hAnsi="Times New Roman" w:cs="Times New Roman"/>
              </w:rPr>
            </w:pPr>
            <w:ins w:id="935" w:author="david andres herrera ramirez" w:date="2019-12-07T05:29:00Z">
              <w:r>
                <w:rPr>
                  <w:rFonts w:ascii="Times New Roman" w:eastAsia="Times New Roman" w:hAnsi="Times New Roman" w:cs="Times New Roman"/>
                </w:rPr>
                <w:t>mean</w:t>
              </w:r>
            </w:ins>
          </w:p>
        </w:tc>
        <w:tc>
          <w:tcPr>
            <w:tcW w:w="76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1125819" w14:textId="77777777" w:rsidR="002503E1" w:rsidRDefault="00052AAB">
            <w:pPr>
              <w:spacing w:after="0"/>
              <w:rPr>
                <w:ins w:id="936" w:author="david andres herrera ramirez" w:date="2019-12-07T05:29:00Z"/>
                <w:rFonts w:ascii="Times New Roman" w:eastAsia="Times New Roman" w:hAnsi="Times New Roman" w:cs="Times New Roman"/>
              </w:rPr>
            </w:pPr>
            <w:proofErr w:type="spellStart"/>
            <w:ins w:id="937" w:author="david andres herrera ramirez" w:date="2019-12-07T05:29:00Z">
              <w:r>
                <w:rPr>
                  <w:rFonts w:ascii="Times New Roman" w:eastAsia="Times New Roman" w:hAnsi="Times New Roman" w:cs="Times New Roman"/>
                </w:rPr>
                <w:t>sd</w:t>
              </w:r>
              <w:proofErr w:type="spellEnd"/>
            </w:ins>
          </w:p>
        </w:tc>
      </w:tr>
      <w:tr w:rsidR="002503E1" w14:paraId="709F7A2F" w14:textId="77777777">
        <w:trPr>
          <w:trHeight w:val="320"/>
          <w:ins w:id="938" w:author="david andres herrera ramirez" w:date="2019-12-07T05:29:00Z"/>
        </w:trPr>
        <w:tc>
          <w:tcPr>
            <w:tcW w:w="144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BD9D374" w14:textId="77777777" w:rsidR="002503E1" w:rsidRDefault="00052AAB">
            <w:pPr>
              <w:spacing w:after="0"/>
              <w:rPr>
                <w:ins w:id="939" w:author="david andres herrera ramirez" w:date="2019-12-07T05:29:00Z"/>
                <w:rFonts w:ascii="Times New Roman" w:eastAsia="Times New Roman" w:hAnsi="Times New Roman" w:cs="Times New Roman"/>
              </w:rPr>
            </w:pPr>
            <w:ins w:id="940" w:author="david andres herrera ramirez" w:date="2019-12-07T05:29:00Z">
              <w:r>
                <w:rPr>
                  <w:rFonts w:ascii="Times New Roman" w:eastAsia="Times New Roman" w:hAnsi="Times New Roman" w:cs="Times New Roman"/>
                </w:rPr>
                <w:t>A</w:t>
              </w:r>
            </w:ins>
          </w:p>
        </w:tc>
        <w:tc>
          <w:tcPr>
            <w:tcW w:w="264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E91CE13" w14:textId="77777777" w:rsidR="002503E1" w:rsidRDefault="00052AAB">
            <w:pPr>
              <w:spacing w:after="0"/>
              <w:rPr>
                <w:ins w:id="941" w:author="david andres herrera ramirez" w:date="2019-12-07T05:29:00Z"/>
                <w:rFonts w:ascii="Times New Roman" w:eastAsia="Times New Roman" w:hAnsi="Times New Roman" w:cs="Times New Roman"/>
              </w:rPr>
            </w:pPr>
            <w:ins w:id="942" w:author="david andres herrera ramirez" w:date="2019-12-07T05:29:00Z">
              <w:r>
                <w:rPr>
                  <w:rFonts w:ascii="Times New Roman" w:eastAsia="Times New Roman" w:hAnsi="Times New Roman" w:cs="Times New Roman"/>
                </w:rPr>
                <w:t>Assimilation at steady state</w:t>
              </w:r>
            </w:ins>
          </w:p>
        </w:tc>
        <w:tc>
          <w:tcPr>
            <w:tcW w:w="90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A9B8CEF" w14:textId="77777777" w:rsidR="002503E1" w:rsidRDefault="00052AAB">
            <w:pPr>
              <w:spacing w:after="0"/>
              <w:rPr>
                <w:ins w:id="943" w:author="david andres herrera ramirez" w:date="2019-12-07T05:29:00Z"/>
                <w:rFonts w:ascii="Times New Roman" w:eastAsia="Times New Roman" w:hAnsi="Times New Roman" w:cs="Times New Roman"/>
              </w:rPr>
            </w:pPr>
            <w:ins w:id="944" w:author="david andres herrera ramirez" w:date="2019-12-07T05:29:00Z">
              <w:r>
                <w:rPr>
                  <w:rFonts w:ascii="Times New Roman" w:eastAsia="Times New Roman" w:hAnsi="Times New Roman" w:cs="Times New Roman"/>
                </w:rPr>
                <w:t>23520</w:t>
              </w:r>
            </w:ins>
          </w:p>
        </w:tc>
        <w:tc>
          <w:tcPr>
            <w:tcW w:w="91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C7AAB74" w14:textId="77777777" w:rsidR="002503E1" w:rsidRDefault="002503E1">
            <w:pPr>
              <w:spacing w:after="0"/>
              <w:rPr>
                <w:ins w:id="945" w:author="david andres herrera ramirez" w:date="2019-12-07T05:29:00Z"/>
                <w:rFonts w:ascii="Times New Roman" w:eastAsia="Times New Roman" w:hAnsi="Times New Roman" w:cs="Times New Roman"/>
              </w:rPr>
            </w:pPr>
          </w:p>
        </w:tc>
        <w:tc>
          <w:tcPr>
            <w:tcW w:w="106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9105A15" w14:textId="77777777" w:rsidR="002503E1" w:rsidRDefault="00052AAB">
            <w:pPr>
              <w:spacing w:after="0"/>
              <w:rPr>
                <w:ins w:id="946" w:author="david andres herrera ramirez" w:date="2019-12-07T05:29:00Z"/>
                <w:rFonts w:ascii="Times New Roman" w:eastAsia="Times New Roman" w:hAnsi="Times New Roman" w:cs="Times New Roman"/>
              </w:rPr>
            </w:pPr>
            <w:ins w:id="947" w:author="david andres herrera ramirez" w:date="2019-12-07T05:29:00Z">
              <w:r>
                <w:rPr>
                  <w:rFonts w:ascii="Times New Roman" w:eastAsia="Times New Roman" w:hAnsi="Times New Roman" w:cs="Times New Roman"/>
                </w:rPr>
                <w:t>211770</w:t>
              </w:r>
            </w:ins>
          </w:p>
        </w:tc>
        <w:tc>
          <w:tcPr>
            <w:tcW w:w="109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35CA269" w14:textId="77777777" w:rsidR="002503E1" w:rsidRDefault="002503E1">
            <w:pPr>
              <w:spacing w:after="0"/>
              <w:rPr>
                <w:ins w:id="948" w:author="david andres herrera ramirez" w:date="2019-12-07T05:29:00Z"/>
                <w:rFonts w:ascii="Times New Roman" w:eastAsia="Times New Roman" w:hAnsi="Times New Roman" w:cs="Times New Roman"/>
              </w:rPr>
            </w:pPr>
          </w:p>
        </w:tc>
        <w:tc>
          <w:tcPr>
            <w:tcW w:w="111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3CF5442" w14:textId="77777777" w:rsidR="002503E1" w:rsidRDefault="00052AAB">
            <w:pPr>
              <w:spacing w:after="0"/>
              <w:rPr>
                <w:ins w:id="949" w:author="david andres herrera ramirez" w:date="2019-12-07T05:29:00Z"/>
                <w:rFonts w:ascii="Times New Roman" w:eastAsia="Times New Roman" w:hAnsi="Times New Roman" w:cs="Times New Roman"/>
              </w:rPr>
            </w:pPr>
            <w:ins w:id="950" w:author="david andres herrera ramirez" w:date="2019-12-07T05:29:00Z">
              <w:r>
                <w:rPr>
                  <w:rFonts w:ascii="Times New Roman" w:eastAsia="Times New Roman" w:hAnsi="Times New Roman" w:cs="Times New Roman"/>
                </w:rPr>
                <w:t>200090</w:t>
              </w:r>
            </w:ins>
          </w:p>
        </w:tc>
        <w:tc>
          <w:tcPr>
            <w:tcW w:w="76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3E05812" w14:textId="77777777" w:rsidR="002503E1" w:rsidRDefault="002503E1">
            <w:pPr>
              <w:spacing w:after="0"/>
              <w:rPr>
                <w:ins w:id="951" w:author="david andres herrera ramirez" w:date="2019-12-07T05:29:00Z"/>
                <w:rFonts w:ascii="Times New Roman" w:eastAsia="Times New Roman" w:hAnsi="Times New Roman" w:cs="Times New Roman"/>
              </w:rPr>
            </w:pPr>
          </w:p>
        </w:tc>
      </w:tr>
      <w:tr w:rsidR="002503E1" w14:paraId="6C27B31E" w14:textId="77777777">
        <w:trPr>
          <w:trHeight w:val="320"/>
          <w:ins w:id="952"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11F6080" w14:textId="77777777" w:rsidR="002503E1" w:rsidRDefault="00052AAB">
            <w:pPr>
              <w:spacing w:after="0"/>
              <w:rPr>
                <w:ins w:id="953" w:author="david andres herrera ramirez" w:date="2019-12-07T05:29:00Z"/>
                <w:rFonts w:ascii="Times New Roman" w:eastAsia="Times New Roman" w:hAnsi="Times New Roman" w:cs="Times New Roman"/>
              </w:rPr>
            </w:pPr>
            <w:ins w:id="954" w:author="david andres herrera ramirez" w:date="2019-12-07T05:29:00Z">
              <w:r>
                <w:rPr>
                  <w:rFonts w:ascii="Times New Roman" w:eastAsia="Times New Roman" w:hAnsi="Times New Roman" w:cs="Times New Roman"/>
                </w:rPr>
                <w:t>Rm</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BC5D90E" w14:textId="77777777" w:rsidR="002503E1" w:rsidRDefault="00052AAB">
            <w:pPr>
              <w:spacing w:after="0"/>
              <w:rPr>
                <w:ins w:id="955" w:author="david andres herrera ramirez" w:date="2019-12-07T05:29:00Z"/>
                <w:rFonts w:ascii="Times New Roman" w:eastAsia="Times New Roman" w:hAnsi="Times New Roman" w:cs="Times New Roman"/>
              </w:rPr>
            </w:pPr>
            <w:ins w:id="956" w:author="david andres herrera ramirez" w:date="2019-12-07T05:29:00Z">
              <w:r>
                <w:rPr>
                  <w:rFonts w:ascii="Times New Roman" w:eastAsia="Times New Roman" w:hAnsi="Times New Roman" w:cs="Times New Roman"/>
                </w:rPr>
                <w:t>Maintenance respiration</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024BDAA" w14:textId="77777777" w:rsidR="002503E1" w:rsidRDefault="002503E1">
            <w:pPr>
              <w:spacing w:after="0"/>
              <w:rPr>
                <w:ins w:id="957"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C8CD27C" w14:textId="77777777" w:rsidR="002503E1" w:rsidRDefault="002503E1">
            <w:pPr>
              <w:spacing w:after="0"/>
              <w:rPr>
                <w:ins w:id="958"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173D3EF" w14:textId="77777777" w:rsidR="002503E1" w:rsidRDefault="00052AAB">
            <w:pPr>
              <w:spacing w:after="0"/>
              <w:rPr>
                <w:ins w:id="959" w:author="david andres herrera ramirez" w:date="2019-12-07T05:29:00Z"/>
                <w:rFonts w:ascii="Times New Roman" w:eastAsia="Times New Roman" w:hAnsi="Times New Roman" w:cs="Times New Roman"/>
              </w:rPr>
            </w:pPr>
            <w:ins w:id="960" w:author="david andres herrera ramirez" w:date="2019-12-07T05:29:00Z">
              <w:r>
                <w:rPr>
                  <w:rFonts w:ascii="Times New Roman" w:eastAsia="Times New Roman" w:hAnsi="Times New Roman" w:cs="Times New Roman"/>
                </w:rPr>
                <w:t>0.25</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3965F74" w14:textId="77777777" w:rsidR="002503E1" w:rsidRDefault="00052AAB">
            <w:pPr>
              <w:spacing w:after="0"/>
              <w:rPr>
                <w:ins w:id="961" w:author="david andres herrera ramirez" w:date="2019-12-07T05:29:00Z"/>
                <w:rFonts w:ascii="Times New Roman" w:eastAsia="Times New Roman" w:hAnsi="Times New Roman" w:cs="Times New Roman"/>
              </w:rPr>
            </w:pPr>
            <w:ins w:id="962" w:author="david andres herrera ramirez" w:date="2019-12-07T05:29:00Z">
              <w:r>
                <w:rPr>
                  <w:rFonts w:ascii="Times New Roman" w:eastAsia="Times New Roman" w:hAnsi="Times New Roman" w:cs="Times New Roman"/>
                </w:rPr>
                <w:t>0.053</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AD8A0B6" w14:textId="77777777" w:rsidR="002503E1" w:rsidRDefault="00052AAB">
            <w:pPr>
              <w:spacing w:after="0"/>
              <w:rPr>
                <w:ins w:id="963" w:author="david andres herrera ramirez" w:date="2019-12-07T05:29:00Z"/>
                <w:rFonts w:ascii="Times New Roman" w:eastAsia="Times New Roman" w:hAnsi="Times New Roman" w:cs="Times New Roman"/>
              </w:rPr>
            </w:pPr>
            <w:ins w:id="964" w:author="david andres herrera ramirez" w:date="2019-12-07T05:29:00Z">
              <w:r>
                <w:rPr>
                  <w:rFonts w:ascii="Times New Roman" w:eastAsia="Times New Roman" w:hAnsi="Times New Roman" w:cs="Times New Roman"/>
                </w:rPr>
                <w:t>0.167</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39A291B" w14:textId="77777777" w:rsidR="002503E1" w:rsidRDefault="00052AAB">
            <w:pPr>
              <w:spacing w:after="0"/>
              <w:rPr>
                <w:ins w:id="965" w:author="david andres herrera ramirez" w:date="2019-12-07T05:29:00Z"/>
                <w:rFonts w:ascii="Times New Roman" w:eastAsia="Times New Roman" w:hAnsi="Times New Roman" w:cs="Times New Roman"/>
              </w:rPr>
            </w:pPr>
            <w:ins w:id="966" w:author="david andres herrera ramirez" w:date="2019-12-07T05:29:00Z">
              <w:r>
                <w:rPr>
                  <w:rFonts w:ascii="Times New Roman" w:eastAsia="Times New Roman" w:hAnsi="Times New Roman" w:cs="Times New Roman"/>
                </w:rPr>
                <w:t>0.033</w:t>
              </w:r>
            </w:ins>
          </w:p>
        </w:tc>
      </w:tr>
      <w:tr w:rsidR="002503E1" w14:paraId="49E80A74" w14:textId="77777777">
        <w:trPr>
          <w:trHeight w:val="320"/>
          <w:ins w:id="967"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A0F7C96" w14:textId="77777777" w:rsidR="002503E1" w:rsidRDefault="00052AAB">
            <w:pPr>
              <w:spacing w:after="0"/>
              <w:rPr>
                <w:ins w:id="968" w:author="david andres herrera ramirez" w:date="2019-12-07T05:29:00Z"/>
                <w:rFonts w:ascii="Times New Roman" w:eastAsia="Times New Roman" w:hAnsi="Times New Roman" w:cs="Times New Roman"/>
              </w:rPr>
            </w:pPr>
            <w:ins w:id="969" w:author="david andres herrera ramirez" w:date="2019-12-07T05:29:00Z">
              <w:r>
                <w:rPr>
                  <w:rFonts w:ascii="Times New Roman" w:eastAsia="Times New Roman" w:hAnsi="Times New Roman" w:cs="Times New Roman"/>
                </w:rPr>
                <w:t>Fl</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F2B558A" w14:textId="77777777" w:rsidR="002503E1" w:rsidRDefault="00052AAB">
            <w:pPr>
              <w:spacing w:after="0"/>
              <w:rPr>
                <w:ins w:id="970" w:author="david andres herrera ramirez" w:date="2019-12-07T05:29:00Z"/>
                <w:rFonts w:ascii="Times New Roman" w:eastAsia="Times New Roman" w:hAnsi="Times New Roman" w:cs="Times New Roman"/>
              </w:rPr>
            </w:pPr>
            <w:ins w:id="971" w:author="david andres herrera ramirez" w:date="2019-12-07T05:29:00Z">
              <w:r>
                <w:rPr>
                  <w:rFonts w:ascii="Times New Roman" w:eastAsia="Times New Roman" w:hAnsi="Times New Roman" w:cs="Times New Roman"/>
                </w:rPr>
                <w:t>Allocation to FANSC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4C7D812C" w14:textId="77777777" w:rsidR="002503E1" w:rsidRDefault="002503E1">
            <w:pPr>
              <w:spacing w:after="0"/>
              <w:rPr>
                <w:ins w:id="972"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5D1605C" w14:textId="77777777" w:rsidR="002503E1" w:rsidRDefault="002503E1">
            <w:pPr>
              <w:spacing w:after="0"/>
              <w:rPr>
                <w:ins w:id="973"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C6A6810" w14:textId="77777777" w:rsidR="002503E1" w:rsidRDefault="00052AAB">
            <w:pPr>
              <w:spacing w:after="0"/>
              <w:rPr>
                <w:ins w:id="974" w:author="david andres herrera ramirez" w:date="2019-12-07T05:29:00Z"/>
                <w:rFonts w:ascii="Times New Roman" w:eastAsia="Times New Roman" w:hAnsi="Times New Roman" w:cs="Times New Roman"/>
              </w:rPr>
            </w:pPr>
            <w:ins w:id="975" w:author="david andres herrera ramirez" w:date="2019-12-07T05:29:00Z">
              <w:r>
                <w:rPr>
                  <w:rFonts w:ascii="Times New Roman" w:eastAsia="Times New Roman" w:hAnsi="Times New Roman" w:cs="Times New Roman"/>
                </w:rPr>
                <w:t>0.05</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92701F5" w14:textId="77777777" w:rsidR="002503E1" w:rsidRDefault="00052AAB">
            <w:pPr>
              <w:spacing w:after="0"/>
              <w:rPr>
                <w:ins w:id="976" w:author="david andres herrera ramirez" w:date="2019-12-07T05:29:00Z"/>
                <w:rFonts w:ascii="Times New Roman" w:eastAsia="Times New Roman" w:hAnsi="Times New Roman" w:cs="Times New Roman"/>
              </w:rPr>
            </w:pPr>
            <w:ins w:id="977" w:author="david andres herrera ramirez" w:date="2019-12-07T05:29:00Z">
              <w:r>
                <w:rPr>
                  <w:rFonts w:ascii="Times New Roman" w:eastAsia="Times New Roman" w:hAnsi="Times New Roman" w:cs="Times New Roman"/>
                </w:rPr>
                <w:t>0.004</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882ED2B" w14:textId="77777777" w:rsidR="002503E1" w:rsidRDefault="00052AAB">
            <w:pPr>
              <w:spacing w:after="0"/>
              <w:rPr>
                <w:ins w:id="978" w:author="david andres herrera ramirez" w:date="2019-12-07T05:29:00Z"/>
                <w:rFonts w:ascii="Times New Roman" w:eastAsia="Times New Roman" w:hAnsi="Times New Roman" w:cs="Times New Roman"/>
              </w:rPr>
            </w:pPr>
            <w:ins w:id="979" w:author="david andres herrera ramirez" w:date="2019-12-07T05:29:00Z">
              <w:r>
                <w:rPr>
                  <w:rFonts w:ascii="Times New Roman" w:eastAsia="Times New Roman" w:hAnsi="Times New Roman" w:cs="Times New Roman"/>
                </w:rPr>
                <w:t>0.042</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1D16A4E" w14:textId="77777777" w:rsidR="002503E1" w:rsidRDefault="00052AAB">
            <w:pPr>
              <w:spacing w:after="0"/>
              <w:rPr>
                <w:ins w:id="980" w:author="david andres herrera ramirez" w:date="2019-12-07T05:29:00Z"/>
                <w:rFonts w:ascii="Times New Roman" w:eastAsia="Times New Roman" w:hAnsi="Times New Roman" w:cs="Times New Roman"/>
              </w:rPr>
            </w:pPr>
            <w:ins w:id="981" w:author="david andres herrera ramirez" w:date="2019-12-07T05:29:00Z">
              <w:r>
                <w:rPr>
                  <w:rFonts w:ascii="Times New Roman" w:eastAsia="Times New Roman" w:hAnsi="Times New Roman" w:cs="Times New Roman"/>
                </w:rPr>
                <w:t>0.011</w:t>
              </w:r>
            </w:ins>
          </w:p>
        </w:tc>
      </w:tr>
      <w:tr w:rsidR="002503E1" w14:paraId="7F969FB6" w14:textId="77777777">
        <w:trPr>
          <w:trHeight w:val="320"/>
          <w:ins w:id="982"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5E5CEFE" w14:textId="77777777" w:rsidR="002503E1" w:rsidRDefault="00052AAB">
            <w:pPr>
              <w:spacing w:after="0"/>
              <w:rPr>
                <w:ins w:id="983" w:author="david andres herrera ramirez" w:date="2019-12-07T05:29:00Z"/>
                <w:rFonts w:ascii="Times New Roman" w:eastAsia="Times New Roman" w:hAnsi="Times New Roman" w:cs="Times New Roman"/>
              </w:rPr>
            </w:pPr>
            <w:proofErr w:type="spellStart"/>
            <w:ins w:id="984" w:author="david andres herrera ramirez" w:date="2019-12-07T05:29:00Z">
              <w:r>
                <w:rPr>
                  <w:rFonts w:ascii="Times New Roman" w:eastAsia="Times New Roman" w:hAnsi="Times New Roman" w:cs="Times New Roman"/>
                </w:rPr>
                <w:t>BRl</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C42D1B9" w14:textId="77777777" w:rsidR="002503E1" w:rsidRDefault="00052AAB">
            <w:pPr>
              <w:spacing w:after="0"/>
              <w:rPr>
                <w:ins w:id="985" w:author="david andres herrera ramirez" w:date="2019-12-07T05:29:00Z"/>
                <w:rFonts w:ascii="Times New Roman" w:eastAsia="Times New Roman" w:hAnsi="Times New Roman" w:cs="Times New Roman"/>
              </w:rPr>
            </w:pPr>
            <w:ins w:id="986" w:author="david andres herrera ramirez" w:date="2019-12-07T05:29:00Z">
              <w:r>
                <w:rPr>
                  <w:rFonts w:ascii="Times New Roman" w:eastAsia="Times New Roman" w:hAnsi="Times New Roman" w:cs="Times New Roman"/>
                </w:rPr>
                <w:t>Allocation to BRANSC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6A746BD0" w14:textId="77777777" w:rsidR="002503E1" w:rsidRDefault="002503E1">
            <w:pPr>
              <w:spacing w:after="0"/>
              <w:rPr>
                <w:ins w:id="987"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F5900F4" w14:textId="77777777" w:rsidR="002503E1" w:rsidRDefault="002503E1">
            <w:pPr>
              <w:spacing w:after="0"/>
              <w:rPr>
                <w:ins w:id="988"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48643D1" w14:textId="77777777" w:rsidR="002503E1" w:rsidRDefault="00052AAB">
            <w:pPr>
              <w:spacing w:after="0"/>
              <w:rPr>
                <w:ins w:id="989" w:author="david andres herrera ramirez" w:date="2019-12-07T05:29:00Z"/>
                <w:rFonts w:ascii="Times New Roman" w:eastAsia="Times New Roman" w:hAnsi="Times New Roman" w:cs="Times New Roman"/>
              </w:rPr>
            </w:pPr>
            <w:ins w:id="990" w:author="david andres herrera ramirez" w:date="2019-12-07T05:29:00Z">
              <w:r>
                <w:rPr>
                  <w:rFonts w:ascii="Times New Roman" w:eastAsia="Times New Roman" w:hAnsi="Times New Roman" w:cs="Times New Roman"/>
                </w:rPr>
                <w:t>0.669</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DE48517" w14:textId="77777777" w:rsidR="002503E1" w:rsidRDefault="00052AAB">
            <w:pPr>
              <w:spacing w:after="0"/>
              <w:rPr>
                <w:ins w:id="991" w:author="david andres herrera ramirez" w:date="2019-12-07T05:29:00Z"/>
                <w:rFonts w:ascii="Times New Roman" w:eastAsia="Times New Roman" w:hAnsi="Times New Roman" w:cs="Times New Roman"/>
              </w:rPr>
            </w:pPr>
            <w:ins w:id="992" w:author="david andres herrera ramirez" w:date="2019-12-07T05:29:00Z">
              <w:r>
                <w:rPr>
                  <w:rFonts w:ascii="Times New Roman" w:eastAsia="Times New Roman" w:hAnsi="Times New Roman" w:cs="Times New Roman"/>
                </w:rPr>
                <w:t>0.054</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2D286DE" w14:textId="77777777" w:rsidR="002503E1" w:rsidRDefault="00052AAB">
            <w:pPr>
              <w:spacing w:after="0"/>
              <w:rPr>
                <w:ins w:id="993" w:author="david andres herrera ramirez" w:date="2019-12-07T05:29:00Z"/>
                <w:rFonts w:ascii="Times New Roman" w:eastAsia="Times New Roman" w:hAnsi="Times New Roman" w:cs="Times New Roman"/>
              </w:rPr>
            </w:pPr>
            <w:ins w:id="994" w:author="david andres herrera ramirez" w:date="2019-12-07T05:29:00Z">
              <w:r>
                <w:rPr>
                  <w:rFonts w:ascii="Times New Roman" w:eastAsia="Times New Roman" w:hAnsi="Times New Roman" w:cs="Times New Roman"/>
                </w:rPr>
                <w:t>0.757</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18CBF60" w14:textId="77777777" w:rsidR="002503E1" w:rsidRDefault="00052AAB">
            <w:pPr>
              <w:spacing w:after="0"/>
              <w:rPr>
                <w:ins w:id="995" w:author="david andres herrera ramirez" w:date="2019-12-07T05:29:00Z"/>
                <w:rFonts w:ascii="Times New Roman" w:eastAsia="Times New Roman" w:hAnsi="Times New Roman" w:cs="Times New Roman"/>
              </w:rPr>
            </w:pPr>
            <w:ins w:id="996" w:author="david andres herrera ramirez" w:date="2019-12-07T05:29:00Z">
              <w:r>
                <w:rPr>
                  <w:rFonts w:ascii="Times New Roman" w:eastAsia="Times New Roman" w:hAnsi="Times New Roman" w:cs="Times New Roman"/>
                </w:rPr>
                <w:t>0.044</w:t>
              </w:r>
            </w:ins>
          </w:p>
        </w:tc>
      </w:tr>
      <w:tr w:rsidR="002503E1" w14:paraId="7587D8B0" w14:textId="77777777">
        <w:trPr>
          <w:trHeight w:val="320"/>
          <w:ins w:id="997"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07A0127" w14:textId="77777777" w:rsidR="002503E1" w:rsidRDefault="00052AAB">
            <w:pPr>
              <w:spacing w:after="0"/>
              <w:rPr>
                <w:ins w:id="998" w:author="david andres herrera ramirez" w:date="2019-12-07T05:29:00Z"/>
                <w:rFonts w:ascii="Times New Roman" w:eastAsia="Times New Roman" w:hAnsi="Times New Roman" w:cs="Times New Roman"/>
              </w:rPr>
            </w:pPr>
            <w:proofErr w:type="spellStart"/>
            <w:ins w:id="999" w:author="david andres herrera ramirez" w:date="2019-12-07T05:29:00Z">
              <w:r>
                <w:rPr>
                  <w:rFonts w:ascii="Times New Roman" w:eastAsia="Times New Roman" w:hAnsi="Times New Roman" w:cs="Times New Roman"/>
                </w:rPr>
                <w:t>Sl</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38B0EB4" w14:textId="77777777" w:rsidR="002503E1" w:rsidRDefault="00052AAB">
            <w:pPr>
              <w:spacing w:after="0"/>
              <w:rPr>
                <w:ins w:id="1000" w:author="david andres herrera ramirez" w:date="2019-12-07T05:29:00Z"/>
                <w:rFonts w:ascii="Times New Roman" w:eastAsia="Times New Roman" w:hAnsi="Times New Roman" w:cs="Times New Roman"/>
              </w:rPr>
            </w:pPr>
            <w:ins w:id="1001" w:author="david andres herrera ramirez" w:date="2019-12-07T05:29:00Z">
              <w:r>
                <w:rPr>
                  <w:rFonts w:ascii="Times New Roman" w:eastAsia="Times New Roman" w:hAnsi="Times New Roman" w:cs="Times New Roman"/>
                </w:rPr>
                <w:t>Allocation to SANSC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8C011EB" w14:textId="77777777" w:rsidR="002503E1" w:rsidRDefault="002503E1">
            <w:pPr>
              <w:spacing w:after="0"/>
              <w:rPr>
                <w:ins w:id="1002"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B7C2808" w14:textId="77777777" w:rsidR="002503E1" w:rsidRDefault="002503E1">
            <w:pPr>
              <w:spacing w:after="0"/>
              <w:rPr>
                <w:ins w:id="1003"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5189592" w14:textId="77777777" w:rsidR="002503E1" w:rsidRDefault="00052AAB">
            <w:pPr>
              <w:spacing w:after="0"/>
              <w:rPr>
                <w:ins w:id="1004" w:author="david andres herrera ramirez" w:date="2019-12-07T05:29:00Z"/>
                <w:rFonts w:ascii="Times New Roman" w:eastAsia="Times New Roman" w:hAnsi="Times New Roman" w:cs="Times New Roman"/>
              </w:rPr>
            </w:pPr>
            <w:ins w:id="1005" w:author="david andres herrera ramirez" w:date="2019-12-07T05:29:00Z">
              <w:r>
                <w:rPr>
                  <w:rFonts w:ascii="Times New Roman" w:eastAsia="Times New Roman" w:hAnsi="Times New Roman" w:cs="Times New Roman"/>
                </w:rPr>
                <w:t>1.00E-04</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B2ED3A3" w14:textId="77777777" w:rsidR="002503E1" w:rsidRDefault="00052AAB">
            <w:pPr>
              <w:spacing w:after="0"/>
              <w:rPr>
                <w:ins w:id="1006" w:author="david andres herrera ramirez" w:date="2019-12-07T05:29:00Z"/>
                <w:rFonts w:ascii="Times New Roman" w:eastAsia="Times New Roman" w:hAnsi="Times New Roman" w:cs="Times New Roman"/>
              </w:rPr>
            </w:pPr>
            <w:ins w:id="1007" w:author="david andres herrera ramirez" w:date="2019-12-07T05:29:00Z">
              <w:r>
                <w:rPr>
                  <w:rFonts w:ascii="Times New Roman" w:eastAsia="Times New Roman" w:hAnsi="Times New Roman" w:cs="Times New Roman"/>
                </w:rPr>
                <w:t>3.00E-03</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E79E6A4" w14:textId="77777777" w:rsidR="002503E1" w:rsidRDefault="00052AAB">
            <w:pPr>
              <w:spacing w:after="0"/>
              <w:rPr>
                <w:ins w:id="1008" w:author="david andres herrera ramirez" w:date="2019-12-07T05:29:00Z"/>
                <w:rFonts w:ascii="Times New Roman" w:eastAsia="Times New Roman" w:hAnsi="Times New Roman" w:cs="Times New Roman"/>
              </w:rPr>
            </w:pPr>
            <w:ins w:id="1009" w:author="david andres herrera ramirez" w:date="2019-12-07T05:29:00Z">
              <w:r>
                <w:rPr>
                  <w:rFonts w:ascii="Times New Roman" w:eastAsia="Times New Roman" w:hAnsi="Times New Roman" w:cs="Times New Roman"/>
                </w:rPr>
                <w:t>6.24E-06</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591CD8F" w14:textId="77777777" w:rsidR="002503E1" w:rsidRDefault="00052AAB">
            <w:pPr>
              <w:spacing w:after="0"/>
              <w:rPr>
                <w:ins w:id="1010" w:author="david andres herrera ramirez" w:date="2019-12-07T05:29:00Z"/>
                <w:rFonts w:ascii="Times New Roman" w:eastAsia="Times New Roman" w:hAnsi="Times New Roman" w:cs="Times New Roman"/>
              </w:rPr>
            </w:pPr>
            <w:ins w:id="1011" w:author="david andres herrera ramirez" w:date="2019-12-07T05:29:00Z">
              <w:r>
                <w:rPr>
                  <w:rFonts w:ascii="Times New Roman" w:eastAsia="Times New Roman" w:hAnsi="Times New Roman" w:cs="Times New Roman"/>
                </w:rPr>
                <w:t>0.004</w:t>
              </w:r>
            </w:ins>
          </w:p>
        </w:tc>
      </w:tr>
      <w:tr w:rsidR="002503E1" w14:paraId="2BCF6BCA" w14:textId="77777777">
        <w:trPr>
          <w:trHeight w:val="320"/>
          <w:ins w:id="1012"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790CDF2" w14:textId="77777777" w:rsidR="002503E1" w:rsidRDefault="00052AAB">
            <w:pPr>
              <w:spacing w:after="0"/>
              <w:rPr>
                <w:ins w:id="1013" w:author="david andres herrera ramirez" w:date="2019-12-07T05:29:00Z"/>
                <w:rFonts w:ascii="Times New Roman" w:eastAsia="Times New Roman" w:hAnsi="Times New Roman" w:cs="Times New Roman"/>
              </w:rPr>
            </w:pPr>
            <w:proofErr w:type="spellStart"/>
            <w:ins w:id="1014" w:author="david andres herrera ramirez" w:date="2019-12-07T05:29:00Z">
              <w:r>
                <w:rPr>
                  <w:rFonts w:ascii="Times New Roman" w:eastAsia="Times New Roman" w:hAnsi="Times New Roman" w:cs="Times New Roman"/>
                </w:rPr>
                <w:t>Rl</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939C06B" w14:textId="77777777" w:rsidR="002503E1" w:rsidRDefault="00052AAB">
            <w:pPr>
              <w:spacing w:after="0"/>
              <w:rPr>
                <w:ins w:id="1015" w:author="david andres herrera ramirez" w:date="2019-12-07T05:29:00Z"/>
                <w:rFonts w:ascii="Times New Roman" w:eastAsia="Times New Roman" w:hAnsi="Times New Roman" w:cs="Times New Roman"/>
              </w:rPr>
            </w:pPr>
            <w:ins w:id="1016" w:author="david andres herrera ramirez" w:date="2019-12-07T05:29:00Z">
              <w:r>
                <w:rPr>
                  <w:rFonts w:ascii="Times New Roman" w:eastAsia="Times New Roman" w:hAnsi="Times New Roman" w:cs="Times New Roman"/>
                </w:rPr>
                <w:t>Allocation to RANSC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079773F5" w14:textId="77777777" w:rsidR="002503E1" w:rsidRDefault="002503E1">
            <w:pPr>
              <w:spacing w:after="0"/>
              <w:rPr>
                <w:ins w:id="1017"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848427D" w14:textId="77777777" w:rsidR="002503E1" w:rsidRDefault="002503E1">
            <w:pPr>
              <w:spacing w:after="0"/>
              <w:rPr>
                <w:ins w:id="1018"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72B8FFF" w14:textId="77777777" w:rsidR="002503E1" w:rsidRDefault="00052AAB">
            <w:pPr>
              <w:spacing w:after="0"/>
              <w:rPr>
                <w:ins w:id="1019" w:author="david andres herrera ramirez" w:date="2019-12-07T05:29:00Z"/>
                <w:rFonts w:ascii="Times New Roman" w:eastAsia="Times New Roman" w:hAnsi="Times New Roman" w:cs="Times New Roman"/>
              </w:rPr>
            </w:pPr>
            <w:ins w:id="1020" w:author="david andres herrera ramirez" w:date="2019-12-07T05:29:00Z">
              <w:r>
                <w:rPr>
                  <w:rFonts w:ascii="Times New Roman" w:eastAsia="Times New Roman" w:hAnsi="Times New Roman" w:cs="Times New Roman"/>
                </w:rPr>
                <w:t>0.031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D401AA2" w14:textId="77777777" w:rsidR="002503E1" w:rsidRDefault="00052AAB">
            <w:pPr>
              <w:spacing w:after="0"/>
              <w:rPr>
                <w:ins w:id="1021" w:author="david andres herrera ramirez" w:date="2019-12-07T05:29:00Z"/>
                <w:rFonts w:ascii="Times New Roman" w:eastAsia="Times New Roman" w:hAnsi="Times New Roman" w:cs="Times New Roman"/>
              </w:rPr>
            </w:pPr>
            <w:ins w:id="1022" w:author="david andres herrera ramirez" w:date="2019-12-07T05:29:00Z">
              <w:r>
                <w:rPr>
                  <w:rFonts w:ascii="Times New Roman" w:eastAsia="Times New Roman" w:hAnsi="Times New Roman" w:cs="Times New Roman"/>
                </w:rPr>
                <w:t>0.006</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F4A6907" w14:textId="77777777" w:rsidR="002503E1" w:rsidRDefault="00052AAB">
            <w:pPr>
              <w:spacing w:after="0"/>
              <w:rPr>
                <w:ins w:id="1023" w:author="david andres herrera ramirez" w:date="2019-12-07T05:29:00Z"/>
                <w:rFonts w:ascii="Times New Roman" w:eastAsia="Times New Roman" w:hAnsi="Times New Roman" w:cs="Times New Roman"/>
              </w:rPr>
            </w:pPr>
            <w:ins w:id="1024" w:author="david andres herrera ramirez" w:date="2019-12-07T05:29:00Z">
              <w:r>
                <w:rPr>
                  <w:rFonts w:ascii="Times New Roman" w:eastAsia="Times New Roman" w:hAnsi="Times New Roman" w:cs="Times New Roman"/>
                </w:rPr>
                <w:t>0.035</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4AC29E1" w14:textId="77777777" w:rsidR="002503E1" w:rsidRDefault="00052AAB">
            <w:pPr>
              <w:spacing w:after="0"/>
              <w:rPr>
                <w:ins w:id="1025" w:author="david andres herrera ramirez" w:date="2019-12-07T05:29:00Z"/>
                <w:rFonts w:ascii="Times New Roman" w:eastAsia="Times New Roman" w:hAnsi="Times New Roman" w:cs="Times New Roman"/>
              </w:rPr>
            </w:pPr>
            <w:ins w:id="1026" w:author="david andres herrera ramirez" w:date="2019-12-07T05:29:00Z">
              <w:r>
                <w:rPr>
                  <w:rFonts w:ascii="Times New Roman" w:eastAsia="Times New Roman" w:hAnsi="Times New Roman" w:cs="Times New Roman"/>
                </w:rPr>
                <w:t>0.016</w:t>
              </w:r>
            </w:ins>
          </w:p>
        </w:tc>
      </w:tr>
      <w:tr w:rsidR="002503E1" w14:paraId="108C167C" w14:textId="77777777">
        <w:trPr>
          <w:trHeight w:val="320"/>
          <w:ins w:id="1027"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F66F00F" w14:textId="77777777" w:rsidR="002503E1" w:rsidRDefault="00052AAB">
            <w:pPr>
              <w:spacing w:after="0"/>
              <w:rPr>
                <w:ins w:id="1028" w:author="david andres herrera ramirez" w:date="2019-12-07T05:29:00Z"/>
                <w:rFonts w:ascii="Times New Roman" w:eastAsia="Times New Roman" w:hAnsi="Times New Roman" w:cs="Times New Roman"/>
              </w:rPr>
            </w:pPr>
            <w:ins w:id="1029" w:author="david andres herrera ramirez" w:date="2019-12-07T05:29:00Z">
              <w:r>
                <w:rPr>
                  <w:rFonts w:ascii="Times New Roman" w:eastAsia="Times New Roman" w:hAnsi="Times New Roman" w:cs="Times New Roman"/>
                </w:rPr>
                <w:t>Rf</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B145AD2" w14:textId="77777777" w:rsidR="002503E1" w:rsidRDefault="00052AAB">
            <w:pPr>
              <w:spacing w:after="0"/>
              <w:rPr>
                <w:ins w:id="1030" w:author="david andres herrera ramirez" w:date="2019-12-07T05:29:00Z"/>
                <w:rFonts w:ascii="Times New Roman" w:eastAsia="Times New Roman" w:hAnsi="Times New Roman" w:cs="Times New Roman"/>
              </w:rPr>
            </w:pPr>
            <w:ins w:id="1031" w:author="david andres herrera ramirez" w:date="2019-12-07T05:29:00Z">
              <w:r>
                <w:rPr>
                  <w:rFonts w:ascii="Times New Roman" w:eastAsia="Times New Roman" w:hAnsi="Times New Roman" w:cs="Times New Roman"/>
                </w:rPr>
                <w:t>Respiration foliage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6ED0F4C" w14:textId="77777777" w:rsidR="002503E1" w:rsidRDefault="00052AAB">
            <w:pPr>
              <w:spacing w:after="0"/>
              <w:rPr>
                <w:ins w:id="1032" w:author="david andres herrera ramirez" w:date="2019-12-07T05:29:00Z"/>
                <w:rFonts w:ascii="Times New Roman" w:eastAsia="Times New Roman" w:hAnsi="Times New Roman" w:cs="Times New Roman"/>
              </w:rPr>
            </w:pPr>
            <w:ins w:id="1033" w:author="david andres herrera ramirez" w:date="2019-12-07T05:29:00Z">
              <w:r>
                <w:rPr>
                  <w:rFonts w:ascii="Times New Roman" w:eastAsia="Times New Roman" w:hAnsi="Times New Roman" w:cs="Times New Roman"/>
                </w:rPr>
                <w:t>9.56</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F708465" w14:textId="77777777" w:rsidR="002503E1" w:rsidRDefault="00052AAB">
            <w:pPr>
              <w:spacing w:after="0"/>
              <w:rPr>
                <w:ins w:id="1034" w:author="david andres herrera ramirez" w:date="2019-12-07T05:29:00Z"/>
                <w:rFonts w:ascii="Times New Roman" w:eastAsia="Times New Roman" w:hAnsi="Times New Roman" w:cs="Times New Roman"/>
              </w:rPr>
            </w:pPr>
            <w:ins w:id="1035" w:author="david andres herrera ramirez" w:date="2019-12-07T05:29:00Z">
              <w:r>
                <w:rPr>
                  <w:rFonts w:ascii="Times New Roman" w:eastAsia="Times New Roman" w:hAnsi="Times New Roman" w:cs="Times New Roman"/>
                </w:rPr>
                <w:t>0.72</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A93C97E" w14:textId="77777777" w:rsidR="002503E1" w:rsidRDefault="002503E1">
            <w:pPr>
              <w:spacing w:after="0"/>
              <w:rPr>
                <w:ins w:id="1036"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52A5C675" w14:textId="77777777" w:rsidR="002503E1" w:rsidRDefault="002503E1">
            <w:pPr>
              <w:spacing w:after="0"/>
              <w:rPr>
                <w:ins w:id="1037"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CBB4E9F" w14:textId="77777777" w:rsidR="002503E1" w:rsidRDefault="002503E1">
            <w:pPr>
              <w:spacing w:after="0"/>
              <w:rPr>
                <w:ins w:id="1038"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8C3F49D" w14:textId="77777777" w:rsidR="002503E1" w:rsidRDefault="002503E1">
            <w:pPr>
              <w:spacing w:after="0"/>
              <w:rPr>
                <w:ins w:id="1039" w:author="david andres herrera ramirez" w:date="2019-12-07T05:29:00Z"/>
                <w:rFonts w:ascii="Times New Roman" w:eastAsia="Times New Roman" w:hAnsi="Times New Roman" w:cs="Times New Roman"/>
              </w:rPr>
            </w:pPr>
          </w:p>
        </w:tc>
      </w:tr>
      <w:tr w:rsidR="002503E1" w14:paraId="0D874FA6" w14:textId="77777777">
        <w:trPr>
          <w:trHeight w:val="320"/>
          <w:ins w:id="1040"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94758CE" w14:textId="77777777" w:rsidR="002503E1" w:rsidRDefault="00052AAB">
            <w:pPr>
              <w:spacing w:after="0"/>
              <w:rPr>
                <w:ins w:id="1041" w:author="david andres herrera ramirez" w:date="2019-12-07T05:29:00Z"/>
                <w:rFonts w:ascii="Times New Roman" w:eastAsia="Times New Roman" w:hAnsi="Times New Roman" w:cs="Times New Roman"/>
              </w:rPr>
            </w:pPr>
            <w:proofErr w:type="spellStart"/>
            <w:ins w:id="1042" w:author="david andres herrera ramirez" w:date="2019-12-07T05:29:00Z">
              <w:r>
                <w:rPr>
                  <w:rFonts w:ascii="Times New Roman" w:eastAsia="Times New Roman" w:hAnsi="Times New Roman" w:cs="Times New Roman"/>
                </w:rPr>
                <w:t>Rbr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126B4CB" w14:textId="77777777" w:rsidR="002503E1" w:rsidRDefault="00052AAB">
            <w:pPr>
              <w:spacing w:after="0"/>
              <w:rPr>
                <w:ins w:id="1043" w:author="david andres herrera ramirez" w:date="2019-12-07T05:29:00Z"/>
                <w:rFonts w:ascii="Times New Roman" w:eastAsia="Times New Roman" w:hAnsi="Times New Roman" w:cs="Times New Roman"/>
              </w:rPr>
            </w:pPr>
            <w:ins w:id="1044" w:author="david andres herrera ramirez" w:date="2019-12-07T05:29:00Z">
              <w:r>
                <w:rPr>
                  <w:rFonts w:ascii="Times New Roman" w:eastAsia="Times New Roman" w:hAnsi="Times New Roman" w:cs="Times New Roman"/>
                </w:rPr>
                <w:t>Respiration branches and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74F2C767" w14:textId="77777777" w:rsidR="002503E1" w:rsidRDefault="002503E1">
            <w:pPr>
              <w:spacing w:after="0"/>
              <w:rPr>
                <w:ins w:id="1045"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20D8BDC5" w14:textId="77777777" w:rsidR="002503E1" w:rsidRDefault="002503E1">
            <w:pPr>
              <w:spacing w:after="0"/>
              <w:rPr>
                <w:ins w:id="1046"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5F4F214" w14:textId="77777777" w:rsidR="002503E1" w:rsidRDefault="002503E1">
            <w:pPr>
              <w:spacing w:after="0"/>
              <w:rPr>
                <w:ins w:id="1047"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0F7B5FF" w14:textId="77777777" w:rsidR="002503E1" w:rsidRDefault="002503E1">
            <w:pPr>
              <w:spacing w:after="0"/>
              <w:rPr>
                <w:ins w:id="1048"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0A0DAB1E" w14:textId="77777777" w:rsidR="002503E1" w:rsidRDefault="002503E1">
            <w:pPr>
              <w:spacing w:after="0"/>
              <w:rPr>
                <w:ins w:id="1049"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96A4935" w14:textId="77777777" w:rsidR="002503E1" w:rsidRDefault="002503E1">
            <w:pPr>
              <w:spacing w:after="0"/>
              <w:rPr>
                <w:ins w:id="1050" w:author="david andres herrera ramirez" w:date="2019-12-07T05:29:00Z"/>
                <w:rFonts w:ascii="Times New Roman" w:eastAsia="Times New Roman" w:hAnsi="Times New Roman" w:cs="Times New Roman"/>
              </w:rPr>
            </w:pPr>
          </w:p>
        </w:tc>
      </w:tr>
      <w:tr w:rsidR="002503E1" w14:paraId="356C6B5B" w14:textId="77777777">
        <w:trPr>
          <w:trHeight w:val="320"/>
          <w:ins w:id="1051"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B073B2B" w14:textId="77777777" w:rsidR="002503E1" w:rsidRDefault="00052AAB">
            <w:pPr>
              <w:spacing w:after="0"/>
              <w:rPr>
                <w:ins w:id="1052" w:author="david andres herrera ramirez" w:date="2019-12-07T05:29:00Z"/>
                <w:rFonts w:ascii="Times New Roman" w:eastAsia="Times New Roman" w:hAnsi="Times New Roman" w:cs="Times New Roman"/>
              </w:rPr>
            </w:pPr>
            <w:ins w:id="1053" w:author="david andres herrera ramirez" w:date="2019-12-07T05:29:00Z">
              <w:r>
                <w:rPr>
                  <w:rFonts w:ascii="Times New Roman" w:eastAsia="Times New Roman" w:hAnsi="Times New Roman" w:cs="Times New Roman"/>
                </w:rPr>
                <w:t>Rs</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F75AC5F" w14:textId="77777777" w:rsidR="002503E1" w:rsidRDefault="00052AAB">
            <w:pPr>
              <w:spacing w:after="0"/>
              <w:rPr>
                <w:ins w:id="1054" w:author="david andres herrera ramirez" w:date="2019-12-07T05:29:00Z"/>
                <w:rFonts w:ascii="Times New Roman" w:eastAsia="Times New Roman" w:hAnsi="Times New Roman" w:cs="Times New Roman"/>
              </w:rPr>
            </w:pPr>
            <w:ins w:id="1055" w:author="david andres herrera ramirez" w:date="2019-12-07T05:29:00Z">
              <w:r>
                <w:rPr>
                  <w:rFonts w:ascii="Times New Roman" w:eastAsia="Times New Roman" w:hAnsi="Times New Roman" w:cs="Times New Roman"/>
                </w:rPr>
                <w:t>Respiration stem</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062AADA" w14:textId="77777777" w:rsidR="002503E1" w:rsidRDefault="00052AAB">
            <w:pPr>
              <w:spacing w:after="0"/>
              <w:rPr>
                <w:ins w:id="1056" w:author="david andres herrera ramirez" w:date="2019-12-07T05:29:00Z"/>
                <w:rFonts w:ascii="Times New Roman" w:eastAsia="Times New Roman" w:hAnsi="Times New Roman" w:cs="Times New Roman"/>
              </w:rPr>
            </w:pPr>
            <w:ins w:id="1057" w:author="david andres herrera ramirez" w:date="2019-12-07T05:29:00Z">
              <w:r>
                <w:rPr>
                  <w:rFonts w:ascii="Times New Roman" w:eastAsia="Times New Roman" w:hAnsi="Times New Roman" w:cs="Times New Roman"/>
                </w:rPr>
                <w:t>0.59</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44414E3A" w14:textId="77777777" w:rsidR="002503E1" w:rsidRDefault="00052AAB">
            <w:pPr>
              <w:spacing w:after="0"/>
              <w:rPr>
                <w:ins w:id="1058" w:author="david andres herrera ramirez" w:date="2019-12-07T05:29:00Z"/>
                <w:rFonts w:ascii="Times New Roman" w:eastAsia="Times New Roman" w:hAnsi="Times New Roman" w:cs="Times New Roman"/>
              </w:rPr>
            </w:pPr>
            <w:ins w:id="1059" w:author="david andres herrera ramirez" w:date="2019-12-07T05:29:00Z">
              <w:r>
                <w:rPr>
                  <w:rFonts w:ascii="Times New Roman" w:eastAsia="Times New Roman" w:hAnsi="Times New Roman" w:cs="Times New Roman"/>
                </w:rPr>
                <w:t>0.026</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862E987" w14:textId="77777777" w:rsidR="002503E1" w:rsidRDefault="002503E1">
            <w:pPr>
              <w:spacing w:after="0"/>
              <w:rPr>
                <w:ins w:id="1060"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25A5AD72" w14:textId="77777777" w:rsidR="002503E1" w:rsidRDefault="002503E1">
            <w:pPr>
              <w:spacing w:after="0"/>
              <w:rPr>
                <w:ins w:id="1061"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5FFBBA3D" w14:textId="77777777" w:rsidR="002503E1" w:rsidRDefault="002503E1">
            <w:pPr>
              <w:spacing w:after="0"/>
              <w:rPr>
                <w:ins w:id="1062"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724AF78" w14:textId="77777777" w:rsidR="002503E1" w:rsidRDefault="002503E1">
            <w:pPr>
              <w:spacing w:after="0"/>
              <w:rPr>
                <w:ins w:id="1063" w:author="david andres herrera ramirez" w:date="2019-12-07T05:29:00Z"/>
                <w:rFonts w:ascii="Times New Roman" w:eastAsia="Times New Roman" w:hAnsi="Times New Roman" w:cs="Times New Roman"/>
              </w:rPr>
            </w:pPr>
          </w:p>
        </w:tc>
      </w:tr>
      <w:tr w:rsidR="002503E1" w14:paraId="1F93414A" w14:textId="77777777">
        <w:trPr>
          <w:trHeight w:val="320"/>
          <w:ins w:id="1064"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B5F56F4" w14:textId="77777777" w:rsidR="002503E1" w:rsidRDefault="00052AAB">
            <w:pPr>
              <w:spacing w:after="0"/>
              <w:rPr>
                <w:ins w:id="1065" w:author="david andres herrera ramirez" w:date="2019-12-07T05:29:00Z"/>
                <w:rFonts w:ascii="Times New Roman" w:eastAsia="Times New Roman" w:hAnsi="Times New Roman" w:cs="Times New Roman"/>
              </w:rPr>
            </w:pPr>
            <w:ins w:id="1066" w:author="david andres herrera ramirez" w:date="2019-12-07T05:29:00Z">
              <w:r>
                <w:rPr>
                  <w:rFonts w:ascii="Times New Roman" w:eastAsia="Times New Roman" w:hAnsi="Times New Roman" w:cs="Times New Roman"/>
                </w:rPr>
                <w:t>Rr</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397A0C3" w14:textId="77777777" w:rsidR="002503E1" w:rsidRDefault="00052AAB">
            <w:pPr>
              <w:spacing w:after="0"/>
              <w:rPr>
                <w:ins w:id="1067" w:author="david andres herrera ramirez" w:date="2019-12-07T05:29:00Z"/>
                <w:rFonts w:ascii="Times New Roman" w:eastAsia="Times New Roman" w:hAnsi="Times New Roman" w:cs="Times New Roman"/>
              </w:rPr>
            </w:pPr>
            <w:ins w:id="1068" w:author="david andres herrera ramirez" w:date="2019-12-07T05:29:00Z">
              <w:r>
                <w:rPr>
                  <w:rFonts w:ascii="Times New Roman" w:eastAsia="Times New Roman" w:hAnsi="Times New Roman" w:cs="Times New Roman"/>
                </w:rPr>
                <w:t>Respiration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AFF35AD" w14:textId="77777777" w:rsidR="002503E1" w:rsidRDefault="00052AAB">
            <w:pPr>
              <w:spacing w:after="0"/>
              <w:rPr>
                <w:ins w:id="1069" w:author="david andres herrera ramirez" w:date="2019-12-07T05:29:00Z"/>
                <w:rFonts w:ascii="Times New Roman" w:eastAsia="Times New Roman" w:hAnsi="Times New Roman" w:cs="Times New Roman"/>
              </w:rPr>
            </w:pPr>
            <w:ins w:id="1070" w:author="david andres herrera ramirez" w:date="2019-12-07T05:29:00Z">
              <w:r>
                <w:rPr>
                  <w:rFonts w:ascii="Times New Roman" w:eastAsia="Times New Roman" w:hAnsi="Times New Roman" w:cs="Times New Roman"/>
                </w:rPr>
                <w:t>16.84</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0BBB09B7" w14:textId="77777777" w:rsidR="002503E1" w:rsidRDefault="00052AAB">
            <w:pPr>
              <w:spacing w:after="0"/>
              <w:rPr>
                <w:ins w:id="1071" w:author="david andres herrera ramirez" w:date="2019-12-07T05:29:00Z"/>
                <w:rFonts w:ascii="Times New Roman" w:eastAsia="Times New Roman" w:hAnsi="Times New Roman" w:cs="Times New Roman"/>
              </w:rPr>
            </w:pPr>
            <w:ins w:id="1072" w:author="david andres herrera ramirez" w:date="2019-12-07T05:29:00Z">
              <w:r>
                <w:rPr>
                  <w:rFonts w:ascii="Times New Roman" w:eastAsia="Times New Roman" w:hAnsi="Times New Roman" w:cs="Times New Roman"/>
                </w:rPr>
                <w:t>0.23</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2170591F" w14:textId="77777777" w:rsidR="002503E1" w:rsidRDefault="002503E1">
            <w:pPr>
              <w:spacing w:after="0"/>
              <w:rPr>
                <w:ins w:id="1073"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6E17B11B" w14:textId="77777777" w:rsidR="002503E1" w:rsidRDefault="002503E1">
            <w:pPr>
              <w:spacing w:after="0"/>
              <w:rPr>
                <w:ins w:id="1074"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DF25784" w14:textId="77777777" w:rsidR="002503E1" w:rsidRDefault="002503E1">
            <w:pPr>
              <w:spacing w:after="0"/>
              <w:rPr>
                <w:ins w:id="1075"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5141C6C" w14:textId="77777777" w:rsidR="002503E1" w:rsidRDefault="002503E1">
            <w:pPr>
              <w:spacing w:after="0"/>
              <w:rPr>
                <w:ins w:id="1076" w:author="david andres herrera ramirez" w:date="2019-12-07T05:29:00Z"/>
                <w:rFonts w:ascii="Times New Roman" w:eastAsia="Times New Roman" w:hAnsi="Times New Roman" w:cs="Times New Roman"/>
              </w:rPr>
            </w:pPr>
          </w:p>
        </w:tc>
      </w:tr>
      <w:tr w:rsidR="002503E1" w14:paraId="15D04742" w14:textId="77777777">
        <w:trPr>
          <w:trHeight w:val="320"/>
          <w:ins w:id="1077"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F3C76A4" w14:textId="77777777" w:rsidR="002503E1" w:rsidRDefault="00052AAB">
            <w:pPr>
              <w:spacing w:after="0"/>
              <w:rPr>
                <w:ins w:id="1078" w:author="david andres herrera ramirez" w:date="2019-12-07T05:29:00Z"/>
                <w:rFonts w:ascii="Times New Roman" w:eastAsia="Times New Roman" w:hAnsi="Times New Roman" w:cs="Times New Roman"/>
              </w:rPr>
            </w:pPr>
            <w:ins w:id="1079" w:author="david andres herrera ramirez" w:date="2019-12-07T05:29:00Z">
              <w:r>
                <w:rPr>
                  <w:rFonts w:ascii="Times New Roman" w:eastAsia="Times New Roman" w:hAnsi="Times New Roman" w:cs="Times New Roman"/>
                </w:rPr>
                <w:t>Gf</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DA06BB5" w14:textId="77777777" w:rsidR="002503E1" w:rsidRDefault="00052AAB">
            <w:pPr>
              <w:spacing w:after="0"/>
              <w:rPr>
                <w:ins w:id="1080" w:author="david andres herrera ramirez" w:date="2019-12-07T05:29:00Z"/>
                <w:rFonts w:ascii="Times New Roman" w:eastAsia="Times New Roman" w:hAnsi="Times New Roman" w:cs="Times New Roman"/>
              </w:rPr>
            </w:pPr>
            <w:ins w:id="1081" w:author="david andres herrera ramirez" w:date="2019-12-07T05:29:00Z">
              <w:r>
                <w:rPr>
                  <w:rFonts w:ascii="Times New Roman" w:eastAsia="Times New Roman" w:hAnsi="Times New Roman" w:cs="Times New Roman"/>
                </w:rPr>
                <w:t>Growth foliage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E5101F5" w14:textId="77777777" w:rsidR="002503E1" w:rsidRDefault="00052AAB">
            <w:pPr>
              <w:spacing w:after="0"/>
              <w:rPr>
                <w:ins w:id="1082" w:author="david andres herrera ramirez" w:date="2019-12-07T05:29:00Z"/>
                <w:rFonts w:ascii="Times New Roman" w:eastAsia="Times New Roman" w:hAnsi="Times New Roman" w:cs="Times New Roman"/>
              </w:rPr>
            </w:pPr>
            <w:ins w:id="1083" w:author="david andres herrera ramirez" w:date="2019-12-07T05:29:00Z">
              <w:r>
                <w:rPr>
                  <w:rFonts w:ascii="Times New Roman" w:eastAsia="Times New Roman" w:hAnsi="Times New Roman" w:cs="Times New Roman"/>
                </w:rPr>
                <w:t>2.94</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4C4C994" w14:textId="77777777" w:rsidR="002503E1" w:rsidRDefault="00052AAB">
            <w:pPr>
              <w:spacing w:after="0"/>
              <w:rPr>
                <w:ins w:id="1084" w:author="david andres herrera ramirez" w:date="2019-12-07T05:29:00Z"/>
                <w:rFonts w:ascii="Times New Roman" w:eastAsia="Times New Roman" w:hAnsi="Times New Roman" w:cs="Times New Roman"/>
              </w:rPr>
            </w:pPr>
            <w:ins w:id="1085" w:author="david andres herrera ramirez" w:date="2019-12-07T05:29:00Z">
              <w:r>
                <w:rPr>
                  <w:rFonts w:ascii="Times New Roman" w:eastAsia="Times New Roman" w:hAnsi="Times New Roman" w:cs="Times New Roman"/>
                </w:rPr>
                <w:t>0.05</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C7607BD" w14:textId="77777777" w:rsidR="002503E1" w:rsidRDefault="00052AAB">
            <w:pPr>
              <w:spacing w:after="0"/>
              <w:rPr>
                <w:ins w:id="1086" w:author="david andres herrera ramirez" w:date="2019-12-07T05:29:00Z"/>
                <w:rFonts w:ascii="Times New Roman" w:eastAsia="Times New Roman" w:hAnsi="Times New Roman" w:cs="Times New Roman"/>
              </w:rPr>
            </w:pPr>
            <w:ins w:id="1087" w:author="david andres herrera ramirez" w:date="2019-12-07T05:29:00Z">
              <w:r>
                <w:rPr>
                  <w:rFonts w:ascii="Times New Roman" w:eastAsia="Times New Roman" w:hAnsi="Times New Roman" w:cs="Times New Roman"/>
                </w:rPr>
                <w:t>0.939</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7139062" w14:textId="77777777" w:rsidR="002503E1" w:rsidRDefault="00052AAB">
            <w:pPr>
              <w:spacing w:after="0"/>
              <w:rPr>
                <w:ins w:id="1088" w:author="david andres herrera ramirez" w:date="2019-12-07T05:29:00Z"/>
                <w:rFonts w:ascii="Times New Roman" w:eastAsia="Times New Roman" w:hAnsi="Times New Roman" w:cs="Times New Roman"/>
              </w:rPr>
            </w:pPr>
            <w:ins w:id="1089" w:author="david andres herrera ramirez" w:date="2019-12-07T05:29:00Z">
              <w:r>
                <w:rPr>
                  <w:rFonts w:ascii="Times New Roman" w:eastAsia="Times New Roman" w:hAnsi="Times New Roman" w:cs="Times New Roman"/>
                </w:rPr>
                <w:t>0.003</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96FEAE" w14:textId="77777777" w:rsidR="002503E1" w:rsidRDefault="00052AAB">
            <w:pPr>
              <w:spacing w:after="0"/>
              <w:rPr>
                <w:ins w:id="1090" w:author="david andres herrera ramirez" w:date="2019-12-07T05:29:00Z"/>
                <w:rFonts w:ascii="Times New Roman" w:eastAsia="Times New Roman" w:hAnsi="Times New Roman" w:cs="Times New Roman"/>
              </w:rPr>
            </w:pPr>
            <w:ins w:id="1091" w:author="david andres herrera ramirez" w:date="2019-12-07T05:29:00Z">
              <w:r>
                <w:rPr>
                  <w:rFonts w:ascii="Times New Roman" w:eastAsia="Times New Roman" w:hAnsi="Times New Roman" w:cs="Times New Roman"/>
                </w:rPr>
                <w:t>0.932</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FB53572" w14:textId="77777777" w:rsidR="002503E1" w:rsidRDefault="00052AAB">
            <w:pPr>
              <w:spacing w:after="0"/>
              <w:rPr>
                <w:ins w:id="1092" w:author="david andres herrera ramirez" w:date="2019-12-07T05:29:00Z"/>
                <w:rFonts w:ascii="Times New Roman" w:eastAsia="Times New Roman" w:hAnsi="Times New Roman" w:cs="Times New Roman"/>
              </w:rPr>
            </w:pPr>
            <w:ins w:id="1093" w:author="david andres herrera ramirez" w:date="2019-12-07T05:29:00Z">
              <w:r>
                <w:rPr>
                  <w:rFonts w:ascii="Times New Roman" w:eastAsia="Times New Roman" w:hAnsi="Times New Roman" w:cs="Times New Roman"/>
                </w:rPr>
                <w:t>0.015</w:t>
              </w:r>
            </w:ins>
          </w:p>
        </w:tc>
      </w:tr>
      <w:tr w:rsidR="002503E1" w14:paraId="4703B85D" w14:textId="77777777">
        <w:trPr>
          <w:trHeight w:val="320"/>
          <w:ins w:id="1094"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24A77BB" w14:textId="77777777" w:rsidR="002503E1" w:rsidRDefault="00052AAB">
            <w:pPr>
              <w:spacing w:after="0"/>
              <w:rPr>
                <w:ins w:id="1095" w:author="david andres herrera ramirez" w:date="2019-12-07T05:29:00Z"/>
                <w:rFonts w:ascii="Times New Roman" w:eastAsia="Times New Roman" w:hAnsi="Times New Roman" w:cs="Times New Roman"/>
              </w:rPr>
            </w:pPr>
            <w:proofErr w:type="spellStart"/>
            <w:ins w:id="1096" w:author="david andres herrera ramirez" w:date="2019-12-07T05:29:00Z">
              <w:r>
                <w:rPr>
                  <w:rFonts w:ascii="Times New Roman" w:eastAsia="Times New Roman" w:hAnsi="Times New Roman" w:cs="Times New Roman"/>
                </w:rPr>
                <w:t>Gbr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DE02916" w14:textId="77777777" w:rsidR="002503E1" w:rsidRDefault="00052AAB">
            <w:pPr>
              <w:spacing w:after="0"/>
              <w:rPr>
                <w:ins w:id="1097" w:author="david andres herrera ramirez" w:date="2019-12-07T05:29:00Z"/>
                <w:rFonts w:ascii="Times New Roman" w:eastAsia="Times New Roman" w:hAnsi="Times New Roman" w:cs="Times New Roman"/>
              </w:rPr>
            </w:pPr>
            <w:ins w:id="1098" w:author="david andres herrera ramirez" w:date="2019-12-07T05:29:00Z">
              <w:r>
                <w:rPr>
                  <w:rFonts w:ascii="Times New Roman" w:eastAsia="Times New Roman" w:hAnsi="Times New Roman" w:cs="Times New Roman"/>
                </w:rPr>
                <w:t>Growth branches and coarse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0B94F70E" w14:textId="77777777" w:rsidR="002503E1" w:rsidRDefault="002503E1">
            <w:pPr>
              <w:spacing w:after="0"/>
              <w:rPr>
                <w:ins w:id="1099"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CD68131" w14:textId="77777777" w:rsidR="002503E1" w:rsidRDefault="002503E1">
            <w:pPr>
              <w:spacing w:after="0"/>
              <w:rPr>
                <w:ins w:id="1100"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C271BF9" w14:textId="77777777" w:rsidR="002503E1" w:rsidRDefault="00052AAB">
            <w:pPr>
              <w:spacing w:after="0"/>
              <w:rPr>
                <w:ins w:id="1101" w:author="david andres herrera ramirez" w:date="2019-12-07T05:29:00Z"/>
                <w:rFonts w:ascii="Times New Roman" w:eastAsia="Times New Roman" w:hAnsi="Times New Roman" w:cs="Times New Roman"/>
              </w:rPr>
            </w:pPr>
            <w:ins w:id="1102" w:author="david andres herrera ramirez" w:date="2019-12-07T05:29:00Z">
              <w:r>
                <w:rPr>
                  <w:rFonts w:ascii="Times New Roman" w:eastAsia="Times New Roman" w:hAnsi="Times New Roman" w:cs="Times New Roman"/>
                </w:rPr>
                <w:t>0.912</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369244F" w14:textId="77777777" w:rsidR="002503E1" w:rsidRDefault="00052AAB">
            <w:pPr>
              <w:spacing w:after="0"/>
              <w:rPr>
                <w:ins w:id="1103" w:author="david andres herrera ramirez" w:date="2019-12-07T05:29:00Z"/>
                <w:rFonts w:ascii="Times New Roman" w:eastAsia="Times New Roman" w:hAnsi="Times New Roman" w:cs="Times New Roman"/>
              </w:rPr>
            </w:pPr>
            <w:ins w:id="1104" w:author="david andres herrera ramirez" w:date="2019-12-07T05:29:00Z">
              <w:r>
                <w:rPr>
                  <w:rFonts w:ascii="Times New Roman" w:eastAsia="Times New Roman" w:hAnsi="Times New Roman" w:cs="Times New Roman"/>
                </w:rPr>
                <w:t>0.001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3A2A01F" w14:textId="77777777" w:rsidR="002503E1" w:rsidRDefault="00052AAB">
            <w:pPr>
              <w:spacing w:after="0"/>
              <w:rPr>
                <w:ins w:id="1105" w:author="david andres herrera ramirez" w:date="2019-12-07T05:29:00Z"/>
                <w:rFonts w:ascii="Times New Roman" w:eastAsia="Times New Roman" w:hAnsi="Times New Roman" w:cs="Times New Roman"/>
              </w:rPr>
            </w:pPr>
            <w:ins w:id="1106" w:author="david andres herrera ramirez" w:date="2019-12-07T05:29:00Z">
              <w:r>
                <w:rPr>
                  <w:rFonts w:ascii="Times New Roman" w:eastAsia="Times New Roman" w:hAnsi="Times New Roman" w:cs="Times New Roman"/>
                </w:rPr>
                <w:t>0.943</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0E5B2A8" w14:textId="77777777" w:rsidR="002503E1" w:rsidRDefault="00052AAB">
            <w:pPr>
              <w:spacing w:after="0"/>
              <w:rPr>
                <w:ins w:id="1107" w:author="david andres herrera ramirez" w:date="2019-12-07T05:29:00Z"/>
                <w:rFonts w:ascii="Times New Roman" w:eastAsia="Times New Roman" w:hAnsi="Times New Roman" w:cs="Times New Roman"/>
              </w:rPr>
            </w:pPr>
            <w:ins w:id="1108" w:author="david andres herrera ramirez" w:date="2019-12-07T05:29:00Z">
              <w:r>
                <w:rPr>
                  <w:rFonts w:ascii="Times New Roman" w:eastAsia="Times New Roman" w:hAnsi="Times New Roman" w:cs="Times New Roman"/>
                </w:rPr>
                <w:t>0.007</w:t>
              </w:r>
            </w:ins>
          </w:p>
        </w:tc>
      </w:tr>
      <w:tr w:rsidR="002503E1" w14:paraId="70B5B941" w14:textId="77777777">
        <w:trPr>
          <w:trHeight w:val="320"/>
          <w:ins w:id="1109"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4C49FC0" w14:textId="77777777" w:rsidR="002503E1" w:rsidRDefault="00052AAB">
            <w:pPr>
              <w:spacing w:after="0"/>
              <w:rPr>
                <w:ins w:id="1110" w:author="david andres herrera ramirez" w:date="2019-12-07T05:29:00Z"/>
                <w:rFonts w:ascii="Times New Roman" w:eastAsia="Times New Roman" w:hAnsi="Times New Roman" w:cs="Times New Roman"/>
              </w:rPr>
            </w:pPr>
            <w:ins w:id="1111" w:author="david andres herrera ramirez" w:date="2019-12-07T05:29:00Z">
              <w:r>
                <w:rPr>
                  <w:rFonts w:ascii="Times New Roman" w:eastAsia="Times New Roman" w:hAnsi="Times New Roman" w:cs="Times New Roman"/>
                </w:rPr>
                <w:t>Gs</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6316C08" w14:textId="77777777" w:rsidR="002503E1" w:rsidRDefault="00052AAB">
            <w:pPr>
              <w:spacing w:after="0"/>
              <w:rPr>
                <w:ins w:id="1112" w:author="david andres herrera ramirez" w:date="2019-12-07T05:29:00Z"/>
                <w:rFonts w:ascii="Times New Roman" w:eastAsia="Times New Roman" w:hAnsi="Times New Roman" w:cs="Times New Roman"/>
              </w:rPr>
            </w:pPr>
            <w:ins w:id="1113" w:author="david andres herrera ramirez" w:date="2019-12-07T05:29:00Z">
              <w:r>
                <w:rPr>
                  <w:rFonts w:ascii="Times New Roman" w:eastAsia="Times New Roman" w:hAnsi="Times New Roman" w:cs="Times New Roman"/>
                </w:rPr>
                <w:t>Growth stem</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10A3C4F" w14:textId="77777777" w:rsidR="002503E1" w:rsidRDefault="00052AAB">
            <w:pPr>
              <w:spacing w:after="0"/>
              <w:rPr>
                <w:ins w:id="1114" w:author="david andres herrera ramirez" w:date="2019-12-07T05:29:00Z"/>
                <w:rFonts w:ascii="Times New Roman" w:eastAsia="Times New Roman" w:hAnsi="Times New Roman" w:cs="Times New Roman"/>
              </w:rPr>
            </w:pPr>
            <w:ins w:id="1115" w:author="david andres herrera ramirez" w:date="2019-12-07T05:29:00Z">
              <w:r>
                <w:rPr>
                  <w:rFonts w:ascii="Times New Roman" w:eastAsia="Times New Roman" w:hAnsi="Times New Roman" w:cs="Times New Roman"/>
                </w:rPr>
                <w:t>0.3</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0B86E87" w14:textId="77777777" w:rsidR="002503E1" w:rsidRDefault="00052AAB">
            <w:pPr>
              <w:spacing w:after="0"/>
              <w:rPr>
                <w:ins w:id="1116" w:author="david andres herrera ramirez" w:date="2019-12-07T05:29:00Z"/>
                <w:rFonts w:ascii="Times New Roman" w:eastAsia="Times New Roman" w:hAnsi="Times New Roman" w:cs="Times New Roman"/>
              </w:rPr>
            </w:pPr>
            <w:ins w:id="1117" w:author="david andres herrera ramirez" w:date="2019-12-07T05:29:00Z">
              <w:r>
                <w:rPr>
                  <w:rFonts w:ascii="Times New Roman" w:eastAsia="Times New Roman" w:hAnsi="Times New Roman" w:cs="Times New Roman"/>
                </w:rPr>
                <w:t>0.02</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E7503FD" w14:textId="77777777" w:rsidR="002503E1" w:rsidRDefault="00052AAB">
            <w:pPr>
              <w:spacing w:after="0"/>
              <w:rPr>
                <w:ins w:id="1118" w:author="david andres herrera ramirez" w:date="2019-12-07T05:29:00Z"/>
                <w:rFonts w:ascii="Times New Roman" w:eastAsia="Times New Roman" w:hAnsi="Times New Roman" w:cs="Times New Roman"/>
              </w:rPr>
            </w:pPr>
            <w:ins w:id="1119" w:author="david andres herrera ramirez" w:date="2019-12-07T05:29:00Z">
              <w:r>
                <w:rPr>
                  <w:rFonts w:ascii="Times New Roman" w:eastAsia="Times New Roman" w:hAnsi="Times New Roman" w:cs="Times New Roman"/>
                </w:rPr>
                <w:t>0.912</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A26DDAC" w14:textId="77777777" w:rsidR="002503E1" w:rsidRDefault="00052AAB">
            <w:pPr>
              <w:spacing w:after="0"/>
              <w:rPr>
                <w:ins w:id="1120" w:author="david andres herrera ramirez" w:date="2019-12-07T05:29:00Z"/>
                <w:rFonts w:ascii="Times New Roman" w:eastAsia="Times New Roman" w:hAnsi="Times New Roman" w:cs="Times New Roman"/>
              </w:rPr>
            </w:pPr>
            <w:ins w:id="1121" w:author="david andres herrera ramirez" w:date="2019-12-07T05:29:00Z">
              <w:r>
                <w:rPr>
                  <w:rFonts w:ascii="Times New Roman" w:eastAsia="Times New Roman" w:hAnsi="Times New Roman" w:cs="Times New Roman"/>
                </w:rPr>
                <w:t>0.001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012E461" w14:textId="77777777" w:rsidR="002503E1" w:rsidRDefault="00052AAB">
            <w:pPr>
              <w:spacing w:after="0"/>
              <w:rPr>
                <w:ins w:id="1122" w:author="david andres herrera ramirez" w:date="2019-12-07T05:29:00Z"/>
                <w:rFonts w:ascii="Times New Roman" w:eastAsia="Times New Roman" w:hAnsi="Times New Roman" w:cs="Times New Roman"/>
              </w:rPr>
            </w:pPr>
            <w:ins w:id="1123" w:author="david andres herrera ramirez" w:date="2019-12-07T05:29:00Z">
              <w:r>
                <w:rPr>
                  <w:rFonts w:ascii="Times New Roman" w:eastAsia="Times New Roman" w:hAnsi="Times New Roman" w:cs="Times New Roman"/>
                </w:rPr>
                <w:t>0.943</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FD02F5B" w14:textId="77777777" w:rsidR="002503E1" w:rsidRDefault="00052AAB">
            <w:pPr>
              <w:spacing w:after="0"/>
              <w:rPr>
                <w:ins w:id="1124" w:author="david andres herrera ramirez" w:date="2019-12-07T05:29:00Z"/>
                <w:rFonts w:ascii="Times New Roman" w:eastAsia="Times New Roman" w:hAnsi="Times New Roman" w:cs="Times New Roman"/>
              </w:rPr>
            </w:pPr>
            <w:ins w:id="1125" w:author="david andres herrera ramirez" w:date="2019-12-07T05:29:00Z">
              <w:r>
                <w:rPr>
                  <w:rFonts w:ascii="Times New Roman" w:eastAsia="Times New Roman" w:hAnsi="Times New Roman" w:cs="Times New Roman"/>
                </w:rPr>
                <w:t>0.007</w:t>
              </w:r>
            </w:ins>
          </w:p>
        </w:tc>
      </w:tr>
      <w:tr w:rsidR="002503E1" w14:paraId="0129F75C" w14:textId="77777777">
        <w:trPr>
          <w:trHeight w:val="320"/>
          <w:ins w:id="1126"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690F4EB" w14:textId="77777777" w:rsidR="002503E1" w:rsidRDefault="00052AAB">
            <w:pPr>
              <w:spacing w:after="0"/>
              <w:rPr>
                <w:ins w:id="1127" w:author="david andres herrera ramirez" w:date="2019-12-07T05:29:00Z"/>
                <w:rFonts w:ascii="Times New Roman" w:eastAsia="Times New Roman" w:hAnsi="Times New Roman" w:cs="Times New Roman"/>
              </w:rPr>
            </w:pPr>
            <w:ins w:id="1128" w:author="david andres herrera ramirez" w:date="2019-12-07T05:29:00Z">
              <w:r>
                <w:rPr>
                  <w:rFonts w:ascii="Times New Roman" w:eastAsia="Times New Roman" w:hAnsi="Times New Roman" w:cs="Times New Roman"/>
                </w:rPr>
                <w:t>Gr</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2108A0E" w14:textId="77777777" w:rsidR="002503E1" w:rsidRDefault="00052AAB">
            <w:pPr>
              <w:spacing w:after="0"/>
              <w:rPr>
                <w:ins w:id="1129" w:author="david andres herrera ramirez" w:date="2019-12-07T05:29:00Z"/>
                <w:rFonts w:ascii="Times New Roman" w:eastAsia="Times New Roman" w:hAnsi="Times New Roman" w:cs="Times New Roman"/>
              </w:rPr>
            </w:pPr>
            <w:ins w:id="1130" w:author="david andres herrera ramirez" w:date="2019-12-07T05:29:00Z">
              <w:r>
                <w:rPr>
                  <w:rFonts w:ascii="Times New Roman" w:eastAsia="Times New Roman" w:hAnsi="Times New Roman" w:cs="Times New Roman"/>
                </w:rPr>
                <w:t>Growth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F8CF4C8" w14:textId="77777777" w:rsidR="002503E1" w:rsidRDefault="00052AAB">
            <w:pPr>
              <w:spacing w:after="0"/>
              <w:rPr>
                <w:ins w:id="1131" w:author="david andres herrera ramirez" w:date="2019-12-07T05:29:00Z"/>
                <w:rFonts w:ascii="Times New Roman" w:eastAsia="Times New Roman" w:hAnsi="Times New Roman" w:cs="Times New Roman"/>
              </w:rPr>
            </w:pPr>
            <w:ins w:id="1132" w:author="david andres herrera ramirez" w:date="2019-12-07T05:29:00Z">
              <w:r>
                <w:rPr>
                  <w:rFonts w:ascii="Times New Roman" w:eastAsia="Times New Roman" w:hAnsi="Times New Roman" w:cs="Times New Roman"/>
                </w:rPr>
                <w:t>1.28</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D977140" w14:textId="77777777" w:rsidR="002503E1" w:rsidRDefault="00052AAB">
            <w:pPr>
              <w:spacing w:after="0"/>
              <w:rPr>
                <w:ins w:id="1133" w:author="david andres herrera ramirez" w:date="2019-12-07T05:29:00Z"/>
                <w:rFonts w:ascii="Times New Roman" w:eastAsia="Times New Roman" w:hAnsi="Times New Roman" w:cs="Times New Roman"/>
              </w:rPr>
            </w:pPr>
            <w:ins w:id="1134" w:author="david andres herrera ramirez" w:date="2019-12-07T05:29:00Z">
              <w:r>
                <w:rPr>
                  <w:rFonts w:ascii="Times New Roman" w:eastAsia="Times New Roman" w:hAnsi="Times New Roman" w:cs="Times New Roman"/>
                </w:rPr>
                <w:t>0.21</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5E097DD" w14:textId="77777777" w:rsidR="002503E1" w:rsidRDefault="00052AAB">
            <w:pPr>
              <w:spacing w:after="0"/>
              <w:rPr>
                <w:ins w:id="1135" w:author="david andres herrera ramirez" w:date="2019-12-07T05:29:00Z"/>
                <w:rFonts w:ascii="Times New Roman" w:eastAsia="Times New Roman" w:hAnsi="Times New Roman" w:cs="Times New Roman"/>
              </w:rPr>
            </w:pPr>
            <w:ins w:id="1136" w:author="david andres herrera ramirez" w:date="2019-12-07T05:29:00Z">
              <w:r>
                <w:rPr>
                  <w:rFonts w:ascii="Times New Roman" w:eastAsia="Times New Roman" w:hAnsi="Times New Roman" w:cs="Times New Roman"/>
                </w:rPr>
                <w:t>0.893</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42EDD9C" w14:textId="77777777" w:rsidR="002503E1" w:rsidRDefault="00052AAB">
            <w:pPr>
              <w:spacing w:after="0"/>
              <w:rPr>
                <w:ins w:id="1137" w:author="david andres herrera ramirez" w:date="2019-12-07T05:29:00Z"/>
                <w:rFonts w:ascii="Times New Roman" w:eastAsia="Times New Roman" w:hAnsi="Times New Roman" w:cs="Times New Roman"/>
              </w:rPr>
            </w:pPr>
            <w:ins w:id="1138" w:author="david andres herrera ramirez" w:date="2019-12-07T05:29:00Z">
              <w:r>
                <w:rPr>
                  <w:rFonts w:ascii="Times New Roman" w:eastAsia="Times New Roman" w:hAnsi="Times New Roman" w:cs="Times New Roman"/>
                </w:rPr>
                <w:t>0.026</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F8B231" w14:textId="77777777" w:rsidR="002503E1" w:rsidRDefault="00052AAB">
            <w:pPr>
              <w:spacing w:after="0"/>
              <w:rPr>
                <w:ins w:id="1139" w:author="david andres herrera ramirez" w:date="2019-12-07T05:29:00Z"/>
                <w:rFonts w:ascii="Times New Roman" w:eastAsia="Times New Roman" w:hAnsi="Times New Roman" w:cs="Times New Roman"/>
              </w:rPr>
            </w:pPr>
            <w:ins w:id="1140" w:author="david andres herrera ramirez" w:date="2019-12-07T05:29:00Z">
              <w:r>
                <w:rPr>
                  <w:rFonts w:ascii="Times New Roman" w:eastAsia="Times New Roman" w:hAnsi="Times New Roman" w:cs="Times New Roman"/>
                </w:rPr>
                <w:t>0.942</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3D8D9D8" w14:textId="77777777" w:rsidR="002503E1" w:rsidRDefault="00052AAB">
            <w:pPr>
              <w:spacing w:after="0"/>
              <w:rPr>
                <w:ins w:id="1141" w:author="david andres herrera ramirez" w:date="2019-12-07T05:29:00Z"/>
                <w:rFonts w:ascii="Times New Roman" w:eastAsia="Times New Roman" w:hAnsi="Times New Roman" w:cs="Times New Roman"/>
              </w:rPr>
            </w:pPr>
            <w:ins w:id="1142" w:author="david andres herrera ramirez" w:date="2019-12-07T05:29:00Z">
              <w:r>
                <w:rPr>
                  <w:rFonts w:ascii="Times New Roman" w:eastAsia="Times New Roman" w:hAnsi="Times New Roman" w:cs="Times New Roman"/>
                </w:rPr>
                <w:t>0.019</w:t>
              </w:r>
            </w:ins>
          </w:p>
        </w:tc>
      </w:tr>
      <w:tr w:rsidR="002503E1" w14:paraId="4F51D659" w14:textId="77777777">
        <w:trPr>
          <w:trHeight w:val="320"/>
          <w:ins w:id="1143"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2032744" w14:textId="77777777" w:rsidR="002503E1" w:rsidRDefault="00052AAB">
            <w:pPr>
              <w:spacing w:after="0"/>
              <w:rPr>
                <w:ins w:id="1144" w:author="david andres herrera ramirez" w:date="2019-12-07T05:29:00Z"/>
                <w:rFonts w:ascii="Times New Roman" w:eastAsia="Times New Roman" w:hAnsi="Times New Roman" w:cs="Times New Roman"/>
              </w:rPr>
            </w:pPr>
            <w:proofErr w:type="spellStart"/>
            <w:ins w:id="1145" w:author="david andres herrera ramirez" w:date="2019-12-07T05:29:00Z">
              <w:r>
                <w:rPr>
                  <w:rFonts w:ascii="Times New Roman" w:eastAsia="Times New Roman" w:hAnsi="Times New Roman" w:cs="Times New Roman"/>
                </w:rPr>
                <w:t>Lf</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E0620F1" w14:textId="77777777" w:rsidR="002503E1" w:rsidRDefault="00052AAB">
            <w:pPr>
              <w:spacing w:after="0"/>
              <w:rPr>
                <w:ins w:id="1146" w:author="david andres herrera ramirez" w:date="2019-12-07T05:29:00Z"/>
                <w:rFonts w:ascii="Times New Roman" w:eastAsia="Times New Roman" w:hAnsi="Times New Roman" w:cs="Times New Roman"/>
              </w:rPr>
            </w:pPr>
            <w:ins w:id="1147" w:author="david andres herrera ramirez" w:date="2019-12-07T05:29:00Z">
              <w:r>
                <w:rPr>
                  <w:rFonts w:ascii="Times New Roman" w:eastAsia="Times New Roman" w:hAnsi="Times New Roman" w:cs="Times New Roman"/>
                </w:rPr>
                <w:t>Litterfall foliage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C2A7633" w14:textId="77777777" w:rsidR="002503E1" w:rsidRDefault="00052AAB">
            <w:pPr>
              <w:spacing w:after="0"/>
              <w:rPr>
                <w:ins w:id="1148" w:author="david andres herrera ramirez" w:date="2019-12-07T05:29:00Z"/>
                <w:rFonts w:ascii="Times New Roman" w:eastAsia="Times New Roman" w:hAnsi="Times New Roman" w:cs="Times New Roman"/>
              </w:rPr>
            </w:pPr>
            <w:ins w:id="1149" w:author="david andres herrera ramirez" w:date="2019-12-07T05:29:00Z">
              <w:r>
                <w:rPr>
                  <w:rFonts w:ascii="Times New Roman" w:eastAsia="Times New Roman" w:hAnsi="Times New Roman" w:cs="Times New Roman"/>
                </w:rPr>
                <w:t>0.34</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405424B" w14:textId="77777777" w:rsidR="002503E1" w:rsidRDefault="00052AAB">
            <w:pPr>
              <w:spacing w:after="0"/>
              <w:rPr>
                <w:ins w:id="1150" w:author="david andres herrera ramirez" w:date="2019-12-07T05:29:00Z"/>
                <w:rFonts w:ascii="Times New Roman" w:eastAsia="Times New Roman" w:hAnsi="Times New Roman" w:cs="Times New Roman"/>
              </w:rPr>
            </w:pPr>
            <w:ins w:id="1151" w:author="david andres herrera ramirez" w:date="2019-12-07T05:29:00Z">
              <w:r>
                <w:rPr>
                  <w:rFonts w:ascii="Times New Roman" w:eastAsia="Times New Roman" w:hAnsi="Times New Roman" w:cs="Times New Roman"/>
                </w:rPr>
                <w:t>0.07</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8CD00D3" w14:textId="77777777" w:rsidR="002503E1" w:rsidRDefault="00052AAB">
            <w:pPr>
              <w:spacing w:after="0"/>
              <w:rPr>
                <w:ins w:id="1152" w:author="david andres herrera ramirez" w:date="2019-12-07T05:29:00Z"/>
                <w:rFonts w:ascii="Times New Roman" w:eastAsia="Times New Roman" w:hAnsi="Times New Roman" w:cs="Times New Roman"/>
              </w:rPr>
            </w:pPr>
            <w:ins w:id="1153" w:author="david andres herrera ramirez" w:date="2019-12-07T05:29:00Z">
              <w:r>
                <w:rPr>
                  <w:rFonts w:ascii="Times New Roman" w:eastAsia="Times New Roman" w:hAnsi="Times New Roman" w:cs="Times New Roman"/>
                </w:rPr>
                <w:t>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BA586BA" w14:textId="77777777" w:rsidR="002503E1" w:rsidRDefault="00052AAB">
            <w:pPr>
              <w:spacing w:after="0"/>
              <w:rPr>
                <w:ins w:id="1154" w:author="david andres herrera ramirez" w:date="2019-12-07T05:29:00Z"/>
                <w:rFonts w:ascii="Times New Roman" w:eastAsia="Times New Roman" w:hAnsi="Times New Roman" w:cs="Times New Roman"/>
              </w:rPr>
            </w:pPr>
            <w:ins w:id="1155" w:author="david andres herrera ramirez" w:date="2019-12-07T05:29:00Z">
              <w:r>
                <w:rPr>
                  <w:rFonts w:ascii="Times New Roman" w:eastAsia="Times New Roman" w:hAnsi="Times New Roman" w:cs="Times New Roman"/>
                </w:rPr>
                <w:t>0</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82E72F3" w14:textId="77777777" w:rsidR="002503E1" w:rsidRDefault="00052AAB">
            <w:pPr>
              <w:spacing w:after="0"/>
              <w:rPr>
                <w:ins w:id="1156" w:author="david andres herrera ramirez" w:date="2019-12-07T05:29:00Z"/>
                <w:rFonts w:ascii="Times New Roman" w:eastAsia="Times New Roman" w:hAnsi="Times New Roman" w:cs="Times New Roman"/>
              </w:rPr>
            </w:pPr>
            <w:ins w:id="1157" w:author="david andres herrera ramirez" w:date="2019-12-07T05:29:00Z">
              <w:r>
                <w:rPr>
                  <w:rFonts w:ascii="Times New Roman" w:eastAsia="Times New Roman" w:hAnsi="Times New Roman" w:cs="Times New Roman"/>
                </w:rPr>
                <w:t>0.333</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8FCA4FA" w14:textId="77777777" w:rsidR="002503E1" w:rsidRDefault="00052AAB">
            <w:pPr>
              <w:spacing w:after="0"/>
              <w:rPr>
                <w:ins w:id="1158" w:author="david andres herrera ramirez" w:date="2019-12-07T05:29:00Z"/>
                <w:rFonts w:ascii="Times New Roman" w:eastAsia="Times New Roman" w:hAnsi="Times New Roman" w:cs="Times New Roman"/>
              </w:rPr>
            </w:pPr>
            <w:ins w:id="1159" w:author="david andres herrera ramirez" w:date="2019-12-07T05:29:00Z">
              <w:r>
                <w:rPr>
                  <w:rFonts w:ascii="Times New Roman" w:eastAsia="Times New Roman" w:hAnsi="Times New Roman" w:cs="Times New Roman"/>
                </w:rPr>
                <w:t>0.089</w:t>
              </w:r>
            </w:ins>
          </w:p>
        </w:tc>
      </w:tr>
      <w:tr w:rsidR="002503E1" w14:paraId="3AE4C464" w14:textId="77777777">
        <w:trPr>
          <w:trHeight w:val="320"/>
          <w:ins w:id="1160"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198F1C5" w14:textId="77777777" w:rsidR="002503E1" w:rsidRDefault="00052AAB">
            <w:pPr>
              <w:spacing w:after="0"/>
              <w:rPr>
                <w:ins w:id="1161" w:author="david andres herrera ramirez" w:date="2019-12-07T05:29:00Z"/>
                <w:rFonts w:ascii="Times New Roman" w:eastAsia="Times New Roman" w:hAnsi="Times New Roman" w:cs="Times New Roman"/>
              </w:rPr>
            </w:pPr>
            <w:proofErr w:type="spellStart"/>
            <w:ins w:id="1162" w:author="david andres herrera ramirez" w:date="2019-12-07T05:29:00Z">
              <w:r>
                <w:rPr>
                  <w:rFonts w:ascii="Times New Roman" w:eastAsia="Times New Roman" w:hAnsi="Times New Roman" w:cs="Times New Roman"/>
                </w:rPr>
                <w:t>Lbr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37FD973" w14:textId="77777777" w:rsidR="002503E1" w:rsidRDefault="00052AAB">
            <w:pPr>
              <w:spacing w:after="0"/>
              <w:rPr>
                <w:ins w:id="1163" w:author="david andres herrera ramirez" w:date="2019-12-07T05:29:00Z"/>
                <w:rFonts w:ascii="Times New Roman" w:eastAsia="Times New Roman" w:hAnsi="Times New Roman" w:cs="Times New Roman"/>
              </w:rPr>
            </w:pPr>
            <w:ins w:id="1164" w:author="david andres herrera ramirez" w:date="2019-12-07T05:29:00Z">
              <w:r>
                <w:rPr>
                  <w:rFonts w:ascii="Times New Roman" w:eastAsia="Times New Roman" w:hAnsi="Times New Roman" w:cs="Times New Roman"/>
                </w:rPr>
                <w:t>Litterfall branches and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4AC5E42C" w14:textId="77777777" w:rsidR="002503E1" w:rsidRDefault="002503E1">
            <w:pPr>
              <w:spacing w:after="0"/>
              <w:rPr>
                <w:ins w:id="1165"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4CF4C32" w14:textId="77777777" w:rsidR="002503E1" w:rsidRDefault="002503E1">
            <w:pPr>
              <w:spacing w:after="0"/>
              <w:rPr>
                <w:ins w:id="1166"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FAAD655" w14:textId="77777777" w:rsidR="002503E1" w:rsidRDefault="00052AAB">
            <w:pPr>
              <w:spacing w:after="0"/>
              <w:rPr>
                <w:ins w:id="1167" w:author="david andres herrera ramirez" w:date="2019-12-07T05:29:00Z"/>
                <w:rFonts w:ascii="Times New Roman" w:eastAsia="Times New Roman" w:hAnsi="Times New Roman" w:cs="Times New Roman"/>
              </w:rPr>
            </w:pPr>
            <w:ins w:id="1168" w:author="david andres herrera ramirez" w:date="2019-12-07T05:29:00Z">
              <w:r>
                <w:rPr>
                  <w:rFonts w:ascii="Times New Roman" w:eastAsia="Times New Roman" w:hAnsi="Times New Roman" w:cs="Times New Roman"/>
                </w:rPr>
                <w:t>0.047</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7ED4F40" w14:textId="77777777" w:rsidR="002503E1" w:rsidRDefault="00052AAB">
            <w:pPr>
              <w:spacing w:after="0"/>
              <w:rPr>
                <w:ins w:id="1169" w:author="david andres herrera ramirez" w:date="2019-12-07T05:29:00Z"/>
                <w:rFonts w:ascii="Times New Roman" w:eastAsia="Times New Roman" w:hAnsi="Times New Roman" w:cs="Times New Roman"/>
              </w:rPr>
            </w:pPr>
            <w:ins w:id="1170" w:author="david andres herrera ramirez" w:date="2019-12-07T05:29:00Z">
              <w:r>
                <w:rPr>
                  <w:rFonts w:ascii="Times New Roman" w:eastAsia="Times New Roman" w:hAnsi="Times New Roman" w:cs="Times New Roman"/>
                </w:rPr>
                <w:t>0.021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60611F6" w14:textId="77777777" w:rsidR="002503E1" w:rsidRDefault="00052AAB">
            <w:pPr>
              <w:spacing w:after="0"/>
              <w:rPr>
                <w:ins w:id="1171" w:author="david andres herrera ramirez" w:date="2019-12-07T05:29:00Z"/>
                <w:rFonts w:ascii="Times New Roman" w:eastAsia="Times New Roman" w:hAnsi="Times New Roman" w:cs="Times New Roman"/>
              </w:rPr>
            </w:pPr>
            <w:ins w:id="1172" w:author="david andres herrera ramirez" w:date="2019-12-07T05:29:00Z">
              <w:r>
                <w:rPr>
                  <w:rFonts w:ascii="Times New Roman" w:eastAsia="Times New Roman" w:hAnsi="Times New Roman" w:cs="Times New Roman"/>
                </w:rPr>
                <w:t>0.047</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1EBB753" w14:textId="77777777" w:rsidR="002503E1" w:rsidRDefault="00052AAB">
            <w:pPr>
              <w:spacing w:after="0"/>
              <w:rPr>
                <w:ins w:id="1173" w:author="david andres herrera ramirez" w:date="2019-12-07T05:29:00Z"/>
                <w:rFonts w:ascii="Times New Roman" w:eastAsia="Times New Roman" w:hAnsi="Times New Roman" w:cs="Times New Roman"/>
              </w:rPr>
            </w:pPr>
            <w:ins w:id="1174" w:author="david andres herrera ramirez" w:date="2019-12-07T05:29:00Z">
              <w:r>
                <w:rPr>
                  <w:rFonts w:ascii="Times New Roman" w:eastAsia="Times New Roman" w:hAnsi="Times New Roman" w:cs="Times New Roman"/>
                </w:rPr>
                <w:t>0.018</w:t>
              </w:r>
            </w:ins>
          </w:p>
        </w:tc>
      </w:tr>
      <w:tr w:rsidR="002503E1" w14:paraId="1B165DDA" w14:textId="77777777">
        <w:trPr>
          <w:trHeight w:val="320"/>
          <w:ins w:id="1175"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54F16FA" w14:textId="77777777" w:rsidR="002503E1" w:rsidRDefault="00052AAB">
            <w:pPr>
              <w:spacing w:after="0"/>
              <w:rPr>
                <w:ins w:id="1176" w:author="david andres herrera ramirez" w:date="2019-12-07T05:29:00Z"/>
                <w:rFonts w:ascii="Times New Roman" w:eastAsia="Times New Roman" w:hAnsi="Times New Roman" w:cs="Times New Roman"/>
              </w:rPr>
            </w:pPr>
            <w:proofErr w:type="spellStart"/>
            <w:ins w:id="1177" w:author="david andres herrera ramirez" w:date="2019-12-07T05:29:00Z">
              <w:r>
                <w:rPr>
                  <w:rFonts w:ascii="Times New Roman" w:eastAsia="Times New Roman" w:hAnsi="Times New Roman" w:cs="Times New Roman"/>
                </w:rPr>
                <w:t>Lr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6316F2D" w14:textId="77777777" w:rsidR="002503E1" w:rsidRDefault="00052AAB">
            <w:pPr>
              <w:spacing w:after="0"/>
              <w:rPr>
                <w:ins w:id="1178" w:author="david andres herrera ramirez" w:date="2019-12-07T05:29:00Z"/>
                <w:rFonts w:ascii="Times New Roman" w:eastAsia="Times New Roman" w:hAnsi="Times New Roman" w:cs="Times New Roman"/>
              </w:rPr>
            </w:pPr>
            <w:proofErr w:type="spellStart"/>
            <w:ins w:id="1179" w:author="david andres herrera ramirez" w:date="2019-12-07T05:29:00Z">
              <w:r>
                <w:rPr>
                  <w:rFonts w:ascii="Times New Roman" w:eastAsia="Times New Roman" w:hAnsi="Times New Roman" w:cs="Times New Roman"/>
                </w:rPr>
                <w:t>Literfall</w:t>
              </w:r>
              <w:proofErr w:type="spellEnd"/>
              <w:r>
                <w:rPr>
                  <w:rFonts w:ascii="Times New Roman" w:eastAsia="Times New Roman" w:hAnsi="Times New Roman" w:cs="Times New Roman"/>
                </w:rPr>
                <w:t xml:space="preserve"> fine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1830303" w14:textId="77777777" w:rsidR="002503E1" w:rsidRDefault="00052AAB">
            <w:pPr>
              <w:spacing w:after="0"/>
              <w:rPr>
                <w:ins w:id="1180" w:author="david andres herrera ramirez" w:date="2019-12-07T05:29:00Z"/>
                <w:rFonts w:ascii="Times New Roman" w:eastAsia="Times New Roman" w:hAnsi="Times New Roman" w:cs="Times New Roman"/>
              </w:rPr>
            </w:pPr>
            <w:ins w:id="1181" w:author="david andres herrera ramirez" w:date="2019-12-07T05:29:00Z">
              <w:r>
                <w:rPr>
                  <w:rFonts w:ascii="Times New Roman" w:eastAsia="Times New Roman" w:hAnsi="Times New Roman" w:cs="Times New Roman"/>
                </w:rPr>
                <w:t>0.07</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A17790E" w14:textId="77777777" w:rsidR="002503E1" w:rsidRDefault="00052AAB">
            <w:pPr>
              <w:spacing w:after="0"/>
              <w:rPr>
                <w:ins w:id="1182" w:author="david andres herrera ramirez" w:date="2019-12-07T05:29:00Z"/>
                <w:rFonts w:ascii="Times New Roman" w:eastAsia="Times New Roman" w:hAnsi="Times New Roman" w:cs="Times New Roman"/>
              </w:rPr>
            </w:pPr>
            <w:ins w:id="1183" w:author="david andres herrera ramirez" w:date="2019-12-07T05:29:00Z">
              <w:r>
                <w:rPr>
                  <w:rFonts w:ascii="Times New Roman" w:eastAsia="Times New Roman" w:hAnsi="Times New Roman" w:cs="Times New Roman"/>
                </w:rPr>
                <w:t>0.01</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18C0EA9" w14:textId="77777777" w:rsidR="002503E1" w:rsidRDefault="00052AAB">
            <w:pPr>
              <w:spacing w:after="0"/>
              <w:rPr>
                <w:ins w:id="1184" w:author="david andres herrera ramirez" w:date="2019-12-07T05:29:00Z"/>
                <w:rFonts w:ascii="Times New Roman" w:eastAsia="Times New Roman" w:hAnsi="Times New Roman" w:cs="Times New Roman"/>
              </w:rPr>
            </w:pPr>
            <w:ins w:id="1185" w:author="david andres herrera ramirez" w:date="2019-12-07T05:29:00Z">
              <w:r>
                <w:rPr>
                  <w:rFonts w:ascii="Times New Roman" w:eastAsia="Times New Roman" w:hAnsi="Times New Roman" w:cs="Times New Roman"/>
                </w:rPr>
                <w:t>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51B5DE9" w14:textId="77777777" w:rsidR="002503E1" w:rsidRDefault="00052AAB">
            <w:pPr>
              <w:spacing w:after="0"/>
              <w:rPr>
                <w:ins w:id="1186" w:author="david andres herrera ramirez" w:date="2019-12-07T05:29:00Z"/>
                <w:rFonts w:ascii="Times New Roman" w:eastAsia="Times New Roman" w:hAnsi="Times New Roman" w:cs="Times New Roman"/>
              </w:rPr>
            </w:pPr>
            <w:ins w:id="1187" w:author="david andres herrera ramirez" w:date="2019-12-07T05:29:00Z">
              <w:r>
                <w:rPr>
                  <w:rFonts w:ascii="Times New Roman" w:eastAsia="Times New Roman" w:hAnsi="Times New Roman" w:cs="Times New Roman"/>
                </w:rPr>
                <w:t>0.055</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5EE7881" w14:textId="77777777" w:rsidR="002503E1" w:rsidRDefault="00052AAB">
            <w:pPr>
              <w:spacing w:after="0"/>
              <w:rPr>
                <w:ins w:id="1188" w:author="david andres herrera ramirez" w:date="2019-12-07T05:29:00Z"/>
                <w:rFonts w:ascii="Times New Roman" w:eastAsia="Times New Roman" w:hAnsi="Times New Roman" w:cs="Times New Roman"/>
              </w:rPr>
            </w:pPr>
            <w:ins w:id="1189" w:author="david andres herrera ramirez" w:date="2019-12-07T05:29:00Z">
              <w:r>
                <w:rPr>
                  <w:rFonts w:ascii="Times New Roman" w:eastAsia="Times New Roman" w:hAnsi="Times New Roman" w:cs="Times New Roman"/>
                </w:rPr>
                <w:t>0.5</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891C3EE" w14:textId="77777777" w:rsidR="002503E1" w:rsidRDefault="00052AAB">
            <w:pPr>
              <w:spacing w:after="0"/>
              <w:rPr>
                <w:ins w:id="1190" w:author="david andres herrera ramirez" w:date="2019-12-07T05:29:00Z"/>
                <w:rFonts w:ascii="Times New Roman" w:eastAsia="Times New Roman" w:hAnsi="Times New Roman" w:cs="Times New Roman"/>
              </w:rPr>
            </w:pPr>
            <w:ins w:id="1191" w:author="david andres herrera ramirez" w:date="2019-12-07T05:29:00Z">
              <w:r>
                <w:rPr>
                  <w:rFonts w:ascii="Times New Roman" w:eastAsia="Times New Roman" w:hAnsi="Times New Roman" w:cs="Times New Roman"/>
                </w:rPr>
                <w:t>0.21</w:t>
              </w:r>
            </w:ins>
          </w:p>
        </w:tc>
      </w:tr>
      <w:tr w:rsidR="002503E1" w14:paraId="7C7EC982" w14:textId="77777777">
        <w:trPr>
          <w:trHeight w:val="580"/>
          <w:ins w:id="1192"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1B263F" w14:textId="77777777" w:rsidR="002503E1" w:rsidRDefault="00052AAB">
            <w:pPr>
              <w:spacing w:after="0"/>
              <w:rPr>
                <w:ins w:id="1193" w:author="david andres herrera ramirez" w:date="2019-12-07T05:29:00Z"/>
                <w:rFonts w:ascii="Times New Roman" w:eastAsia="Times New Roman" w:hAnsi="Times New Roman" w:cs="Times New Roman"/>
              </w:rPr>
            </w:pPr>
            <w:ins w:id="1194" w:author="david andres herrera ramirez" w:date="2019-12-07T05:29:00Z">
              <w:r>
                <w:rPr>
                  <w:rFonts w:ascii="Times New Roman" w:eastAsia="Times New Roman" w:hAnsi="Times New Roman" w:cs="Times New Roman"/>
                </w:rPr>
                <w:t>LSs</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097259D" w14:textId="77777777" w:rsidR="002503E1" w:rsidRDefault="00052AAB">
            <w:pPr>
              <w:spacing w:after="0"/>
              <w:rPr>
                <w:ins w:id="1195" w:author="david andres herrera ramirez" w:date="2019-12-07T05:29:00Z"/>
                <w:rFonts w:ascii="Times New Roman" w:eastAsia="Times New Roman" w:hAnsi="Times New Roman" w:cs="Times New Roman"/>
              </w:rPr>
            </w:pPr>
            <w:ins w:id="1196" w:author="david andres herrera ramirez" w:date="2019-12-07T05:29:00Z">
              <w:r>
                <w:rPr>
                  <w:rFonts w:ascii="Times New Roman" w:eastAsia="Times New Roman" w:hAnsi="Times New Roman" w:cs="Times New Roman"/>
                </w:rPr>
                <w:t>Stored NSC lost in wood conversion to heartwood and litter fall</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18AD300" w14:textId="77777777" w:rsidR="002503E1" w:rsidRDefault="00052AAB">
            <w:pPr>
              <w:spacing w:after="0"/>
              <w:rPr>
                <w:ins w:id="1197" w:author="david andres herrera ramirez" w:date="2019-12-07T05:29:00Z"/>
                <w:rFonts w:ascii="Times New Roman" w:eastAsia="Times New Roman" w:hAnsi="Times New Roman" w:cs="Times New Roman"/>
              </w:rPr>
            </w:pPr>
            <w:ins w:id="1198" w:author="david andres herrera ramirez" w:date="2019-12-07T05:29:00Z">
              <w:r>
                <w:rPr>
                  <w:rFonts w:ascii="Times New Roman" w:eastAsia="Times New Roman" w:hAnsi="Times New Roman" w:cs="Times New Roman"/>
                </w:rPr>
                <w:t>0.003</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5CD6E1B" w14:textId="77777777" w:rsidR="002503E1" w:rsidRDefault="00052AAB">
            <w:pPr>
              <w:spacing w:after="0"/>
              <w:rPr>
                <w:ins w:id="1199" w:author="david andres herrera ramirez" w:date="2019-12-07T05:29:00Z"/>
                <w:rFonts w:ascii="Times New Roman" w:eastAsia="Times New Roman" w:hAnsi="Times New Roman" w:cs="Times New Roman"/>
              </w:rPr>
            </w:pPr>
            <w:ins w:id="1200" w:author="david andres herrera ramirez" w:date="2019-12-07T05:29:00Z">
              <w:r>
                <w:rPr>
                  <w:rFonts w:ascii="Times New Roman" w:eastAsia="Times New Roman" w:hAnsi="Times New Roman" w:cs="Times New Roman"/>
                </w:rPr>
                <w:t>0.0005</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505EA1D" w14:textId="77777777" w:rsidR="002503E1" w:rsidRDefault="00052AAB">
            <w:pPr>
              <w:spacing w:after="0"/>
              <w:rPr>
                <w:ins w:id="1201" w:author="david andres herrera ramirez" w:date="2019-12-07T05:29:00Z"/>
                <w:rFonts w:ascii="Times New Roman" w:eastAsia="Times New Roman" w:hAnsi="Times New Roman" w:cs="Times New Roman"/>
              </w:rPr>
            </w:pPr>
            <w:ins w:id="1202" w:author="david andres herrera ramirez" w:date="2019-12-07T05:29:00Z">
              <w:r>
                <w:rPr>
                  <w:rFonts w:ascii="Times New Roman" w:eastAsia="Times New Roman" w:hAnsi="Times New Roman" w:cs="Times New Roman"/>
                </w:rPr>
                <w:t>0.031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EF30805" w14:textId="77777777" w:rsidR="002503E1" w:rsidRDefault="00052AAB">
            <w:pPr>
              <w:spacing w:after="0"/>
              <w:rPr>
                <w:ins w:id="1203" w:author="david andres herrera ramirez" w:date="2019-12-07T05:29:00Z"/>
                <w:rFonts w:ascii="Times New Roman" w:eastAsia="Times New Roman" w:hAnsi="Times New Roman" w:cs="Times New Roman"/>
              </w:rPr>
            </w:pPr>
            <w:ins w:id="1204" w:author="david andres herrera ramirez" w:date="2019-12-07T05:29:00Z">
              <w:r>
                <w:rPr>
                  <w:rFonts w:ascii="Times New Roman" w:eastAsia="Times New Roman" w:hAnsi="Times New Roman" w:cs="Times New Roman"/>
                </w:rPr>
                <w:t>0.007</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C87651B" w14:textId="77777777" w:rsidR="002503E1" w:rsidRDefault="00052AAB">
            <w:pPr>
              <w:spacing w:after="0"/>
              <w:rPr>
                <w:ins w:id="1205" w:author="david andres herrera ramirez" w:date="2019-12-07T05:29:00Z"/>
                <w:rFonts w:ascii="Times New Roman" w:eastAsia="Times New Roman" w:hAnsi="Times New Roman" w:cs="Times New Roman"/>
              </w:rPr>
            </w:pPr>
            <w:ins w:id="1206" w:author="david andres herrera ramirez" w:date="2019-12-07T05:29:00Z">
              <w:r>
                <w:rPr>
                  <w:rFonts w:ascii="Times New Roman" w:eastAsia="Times New Roman" w:hAnsi="Times New Roman" w:cs="Times New Roman"/>
                </w:rPr>
                <w:t>0.06</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13EACFA" w14:textId="77777777" w:rsidR="002503E1" w:rsidRDefault="00052AAB">
            <w:pPr>
              <w:spacing w:after="0"/>
              <w:rPr>
                <w:ins w:id="1207" w:author="david andres herrera ramirez" w:date="2019-12-07T05:29:00Z"/>
                <w:rFonts w:ascii="Times New Roman" w:eastAsia="Times New Roman" w:hAnsi="Times New Roman" w:cs="Times New Roman"/>
              </w:rPr>
            </w:pPr>
            <w:ins w:id="1208" w:author="david andres herrera ramirez" w:date="2019-12-07T05:29:00Z">
              <w:r>
                <w:rPr>
                  <w:rFonts w:ascii="Times New Roman" w:eastAsia="Times New Roman" w:hAnsi="Times New Roman" w:cs="Times New Roman"/>
                </w:rPr>
                <w:t>0.006</w:t>
              </w:r>
            </w:ins>
          </w:p>
        </w:tc>
      </w:tr>
      <w:tr w:rsidR="002503E1" w14:paraId="4A800F3A" w14:textId="77777777">
        <w:trPr>
          <w:trHeight w:val="320"/>
          <w:ins w:id="1209"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7058680" w14:textId="77777777" w:rsidR="002503E1" w:rsidRDefault="00052AAB">
            <w:pPr>
              <w:spacing w:after="0"/>
              <w:rPr>
                <w:ins w:id="1210" w:author="david andres herrera ramirez" w:date="2019-12-07T05:29:00Z"/>
                <w:rFonts w:ascii="Times New Roman" w:eastAsia="Times New Roman" w:hAnsi="Times New Roman" w:cs="Times New Roman"/>
              </w:rPr>
            </w:pPr>
            <w:ins w:id="1211" w:author="david andres herrera ramirez" w:date="2019-12-07T05:29:00Z">
              <w:r>
                <w:rPr>
                  <w:rFonts w:ascii="Times New Roman" w:eastAsia="Times New Roman" w:hAnsi="Times New Roman" w:cs="Times New Roman"/>
                </w:rPr>
                <w:lastRenderedPageBreak/>
                <w:t>Sf</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A05A329" w14:textId="77777777" w:rsidR="002503E1" w:rsidRDefault="00052AAB">
            <w:pPr>
              <w:spacing w:after="0"/>
              <w:rPr>
                <w:ins w:id="1212" w:author="david andres herrera ramirez" w:date="2019-12-07T05:29:00Z"/>
                <w:rFonts w:ascii="Times New Roman" w:eastAsia="Times New Roman" w:hAnsi="Times New Roman" w:cs="Times New Roman"/>
              </w:rPr>
            </w:pPr>
            <w:ins w:id="1213" w:author="david andres herrera ramirez" w:date="2019-12-07T05:29:00Z">
              <w:r>
                <w:rPr>
                  <w:rFonts w:ascii="Times New Roman" w:eastAsia="Times New Roman" w:hAnsi="Times New Roman" w:cs="Times New Roman"/>
                </w:rPr>
                <w:t>Allocation to storage in foliage (FSNSC)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5511A62" w14:textId="77777777" w:rsidR="002503E1" w:rsidRDefault="00052AAB">
            <w:pPr>
              <w:spacing w:after="0"/>
              <w:rPr>
                <w:ins w:id="1214" w:author="david andres herrera ramirez" w:date="2019-12-07T05:29:00Z"/>
                <w:rFonts w:ascii="Times New Roman" w:eastAsia="Times New Roman" w:hAnsi="Times New Roman" w:cs="Times New Roman"/>
              </w:rPr>
            </w:pPr>
            <w:ins w:id="1215" w:author="david andres herrera ramirez" w:date="2019-12-07T05:29:00Z">
              <w:r>
                <w:rPr>
                  <w:rFonts w:ascii="Times New Roman" w:eastAsia="Times New Roman" w:hAnsi="Times New Roman" w:cs="Times New Roman"/>
                </w:rPr>
                <w:t>0.44</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36E0E2B" w14:textId="77777777" w:rsidR="002503E1" w:rsidRDefault="00052AAB">
            <w:pPr>
              <w:spacing w:after="0"/>
              <w:rPr>
                <w:ins w:id="1216" w:author="david andres herrera ramirez" w:date="2019-12-07T05:29:00Z"/>
                <w:rFonts w:ascii="Times New Roman" w:eastAsia="Times New Roman" w:hAnsi="Times New Roman" w:cs="Times New Roman"/>
              </w:rPr>
            </w:pPr>
            <w:ins w:id="1217" w:author="david andres herrera ramirez" w:date="2019-12-07T05:29:00Z">
              <w:r>
                <w:rPr>
                  <w:rFonts w:ascii="Times New Roman" w:eastAsia="Times New Roman" w:hAnsi="Times New Roman" w:cs="Times New Roman"/>
                </w:rPr>
                <w:t>0.4</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0228F64" w14:textId="77777777" w:rsidR="002503E1" w:rsidRDefault="00052AAB">
            <w:pPr>
              <w:spacing w:after="0"/>
              <w:rPr>
                <w:ins w:id="1218" w:author="david andres herrera ramirez" w:date="2019-12-07T05:29:00Z"/>
                <w:rFonts w:ascii="Times New Roman" w:eastAsia="Times New Roman" w:hAnsi="Times New Roman" w:cs="Times New Roman"/>
              </w:rPr>
            </w:pPr>
            <w:ins w:id="1219" w:author="david andres herrera ramirez" w:date="2019-12-07T05:29:00Z">
              <w:r>
                <w:rPr>
                  <w:rFonts w:ascii="Times New Roman" w:eastAsia="Times New Roman" w:hAnsi="Times New Roman" w:cs="Times New Roman"/>
                </w:rPr>
                <w:t>0.061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8E3CE44" w14:textId="77777777" w:rsidR="002503E1" w:rsidRDefault="00052AAB">
            <w:pPr>
              <w:spacing w:after="0"/>
              <w:rPr>
                <w:ins w:id="1220" w:author="david andres herrera ramirez" w:date="2019-12-07T05:29:00Z"/>
                <w:rFonts w:ascii="Times New Roman" w:eastAsia="Times New Roman" w:hAnsi="Times New Roman" w:cs="Times New Roman"/>
              </w:rPr>
            </w:pPr>
            <w:ins w:id="1221" w:author="david andres herrera ramirez" w:date="2019-12-07T05:29:00Z">
              <w:r>
                <w:rPr>
                  <w:rFonts w:ascii="Times New Roman" w:eastAsia="Times New Roman" w:hAnsi="Times New Roman" w:cs="Times New Roman"/>
                </w:rPr>
                <w:t>0.003</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66CBF80" w14:textId="77777777" w:rsidR="002503E1" w:rsidRDefault="00052AAB">
            <w:pPr>
              <w:spacing w:after="0"/>
              <w:rPr>
                <w:ins w:id="1222" w:author="david andres herrera ramirez" w:date="2019-12-07T05:29:00Z"/>
                <w:rFonts w:ascii="Times New Roman" w:eastAsia="Times New Roman" w:hAnsi="Times New Roman" w:cs="Times New Roman"/>
              </w:rPr>
            </w:pPr>
            <w:ins w:id="1223" w:author="david andres herrera ramirez" w:date="2019-12-07T05:29:00Z">
              <w:r>
                <w:rPr>
                  <w:rFonts w:ascii="Times New Roman" w:eastAsia="Times New Roman" w:hAnsi="Times New Roman" w:cs="Times New Roman"/>
                </w:rPr>
                <w:t>0.068</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4FB5F33" w14:textId="77777777" w:rsidR="002503E1" w:rsidRDefault="00052AAB">
            <w:pPr>
              <w:spacing w:after="0"/>
              <w:rPr>
                <w:ins w:id="1224" w:author="david andres herrera ramirez" w:date="2019-12-07T05:29:00Z"/>
                <w:rFonts w:ascii="Times New Roman" w:eastAsia="Times New Roman" w:hAnsi="Times New Roman" w:cs="Times New Roman"/>
              </w:rPr>
            </w:pPr>
            <w:ins w:id="1225" w:author="david andres herrera ramirez" w:date="2019-12-07T05:29:00Z">
              <w:r>
                <w:rPr>
                  <w:rFonts w:ascii="Times New Roman" w:eastAsia="Times New Roman" w:hAnsi="Times New Roman" w:cs="Times New Roman"/>
                </w:rPr>
                <w:t>0.015</w:t>
              </w:r>
            </w:ins>
          </w:p>
        </w:tc>
      </w:tr>
      <w:tr w:rsidR="002503E1" w14:paraId="595C7E62" w14:textId="77777777">
        <w:trPr>
          <w:trHeight w:val="580"/>
          <w:ins w:id="1226"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DD50CE5" w14:textId="77777777" w:rsidR="002503E1" w:rsidRDefault="00052AAB">
            <w:pPr>
              <w:spacing w:after="0"/>
              <w:rPr>
                <w:ins w:id="1227" w:author="david andres herrera ramirez" w:date="2019-12-07T05:29:00Z"/>
                <w:rFonts w:ascii="Times New Roman" w:eastAsia="Times New Roman" w:hAnsi="Times New Roman" w:cs="Times New Roman"/>
              </w:rPr>
            </w:pPr>
            <w:proofErr w:type="spellStart"/>
            <w:ins w:id="1228" w:author="david andres herrera ramirez" w:date="2019-12-07T05:29:00Z">
              <w:r>
                <w:rPr>
                  <w:rFonts w:ascii="Times New Roman" w:eastAsia="Times New Roman" w:hAnsi="Times New Roman" w:cs="Times New Roman"/>
                </w:rPr>
                <w:t>Sbr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15C8B73" w14:textId="77777777" w:rsidR="002503E1" w:rsidRDefault="00052AAB">
            <w:pPr>
              <w:spacing w:after="0"/>
              <w:rPr>
                <w:ins w:id="1229" w:author="david andres herrera ramirez" w:date="2019-12-07T05:29:00Z"/>
                <w:rFonts w:ascii="Times New Roman" w:eastAsia="Times New Roman" w:hAnsi="Times New Roman" w:cs="Times New Roman"/>
              </w:rPr>
            </w:pPr>
            <w:ins w:id="1230" w:author="david andres herrera ramirez" w:date="2019-12-07T05:29:00Z">
              <w:r>
                <w:rPr>
                  <w:rFonts w:ascii="Times New Roman" w:eastAsia="Times New Roman" w:hAnsi="Times New Roman" w:cs="Times New Roman"/>
                </w:rPr>
                <w:t>Allocation to storage in stem from branches and coarse roots (SSNSC)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65EA7F3" w14:textId="77777777" w:rsidR="002503E1" w:rsidRDefault="002503E1">
            <w:pPr>
              <w:spacing w:after="0"/>
              <w:rPr>
                <w:ins w:id="1231" w:author="david andres herrera ramirez" w:date="2019-12-07T05:29:00Z"/>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85DE1B4" w14:textId="77777777" w:rsidR="002503E1" w:rsidRDefault="002503E1">
            <w:pPr>
              <w:spacing w:after="0"/>
              <w:rPr>
                <w:ins w:id="1232" w:author="david andres herrera ramirez" w:date="2019-12-07T05:29:00Z"/>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4A89AB7" w14:textId="77777777" w:rsidR="002503E1" w:rsidRDefault="00052AAB">
            <w:pPr>
              <w:spacing w:after="0"/>
              <w:rPr>
                <w:ins w:id="1233" w:author="david andres herrera ramirez" w:date="2019-12-07T05:29:00Z"/>
                <w:rFonts w:ascii="Times New Roman" w:eastAsia="Times New Roman" w:hAnsi="Times New Roman" w:cs="Times New Roman"/>
              </w:rPr>
            </w:pPr>
            <w:ins w:id="1234" w:author="david andres herrera ramirez" w:date="2019-12-07T05:29:00Z">
              <w:r>
                <w:rPr>
                  <w:rFonts w:ascii="Times New Roman" w:eastAsia="Times New Roman" w:hAnsi="Times New Roman" w:cs="Times New Roman"/>
                </w:rPr>
                <w:t>0.088</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3446701" w14:textId="77777777" w:rsidR="002503E1" w:rsidRDefault="00052AAB">
            <w:pPr>
              <w:spacing w:after="0"/>
              <w:rPr>
                <w:ins w:id="1235" w:author="david andres herrera ramirez" w:date="2019-12-07T05:29:00Z"/>
                <w:rFonts w:ascii="Times New Roman" w:eastAsia="Times New Roman" w:hAnsi="Times New Roman" w:cs="Times New Roman"/>
              </w:rPr>
            </w:pPr>
            <w:ins w:id="1236" w:author="david andres herrera ramirez" w:date="2019-12-07T05:29:00Z">
              <w:r>
                <w:rPr>
                  <w:rFonts w:ascii="Times New Roman" w:eastAsia="Times New Roman" w:hAnsi="Times New Roman" w:cs="Times New Roman"/>
                </w:rPr>
                <w:t>0.001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230430A" w14:textId="77777777" w:rsidR="002503E1" w:rsidRDefault="00052AAB">
            <w:pPr>
              <w:spacing w:after="0"/>
              <w:rPr>
                <w:ins w:id="1237" w:author="david andres herrera ramirez" w:date="2019-12-07T05:29:00Z"/>
                <w:rFonts w:ascii="Times New Roman" w:eastAsia="Times New Roman" w:hAnsi="Times New Roman" w:cs="Times New Roman"/>
              </w:rPr>
            </w:pPr>
            <w:ins w:id="1238" w:author="david andres herrera ramirez" w:date="2019-12-07T05:29:00Z">
              <w:r>
                <w:rPr>
                  <w:rFonts w:ascii="Times New Roman" w:eastAsia="Times New Roman" w:hAnsi="Times New Roman" w:cs="Times New Roman"/>
                </w:rPr>
                <w:t>0.057</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088C0E2" w14:textId="77777777" w:rsidR="002503E1" w:rsidRDefault="00052AAB">
            <w:pPr>
              <w:spacing w:after="0"/>
              <w:rPr>
                <w:ins w:id="1239" w:author="david andres herrera ramirez" w:date="2019-12-07T05:29:00Z"/>
                <w:rFonts w:ascii="Times New Roman" w:eastAsia="Times New Roman" w:hAnsi="Times New Roman" w:cs="Times New Roman"/>
              </w:rPr>
            </w:pPr>
            <w:ins w:id="1240" w:author="david andres herrera ramirez" w:date="2019-12-07T05:29:00Z">
              <w:r>
                <w:rPr>
                  <w:rFonts w:ascii="Times New Roman" w:eastAsia="Times New Roman" w:hAnsi="Times New Roman" w:cs="Times New Roman"/>
                </w:rPr>
                <w:t>0.007</w:t>
              </w:r>
            </w:ins>
          </w:p>
        </w:tc>
      </w:tr>
      <w:tr w:rsidR="002503E1" w14:paraId="01DD6172" w14:textId="77777777">
        <w:trPr>
          <w:trHeight w:val="320"/>
          <w:ins w:id="1241"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C695F1A" w14:textId="77777777" w:rsidR="002503E1" w:rsidRDefault="00052AAB">
            <w:pPr>
              <w:spacing w:after="0"/>
              <w:rPr>
                <w:ins w:id="1242" w:author="david andres herrera ramirez" w:date="2019-12-07T05:29:00Z"/>
                <w:rFonts w:ascii="Times New Roman" w:eastAsia="Times New Roman" w:hAnsi="Times New Roman" w:cs="Times New Roman"/>
              </w:rPr>
            </w:pPr>
            <w:ins w:id="1243" w:author="david andres herrera ramirez" w:date="2019-12-07T05:29:00Z">
              <w:r>
                <w:rPr>
                  <w:rFonts w:ascii="Times New Roman" w:eastAsia="Times New Roman" w:hAnsi="Times New Roman" w:cs="Times New Roman"/>
                </w:rPr>
                <w:t>Ss</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17238B3" w14:textId="77777777" w:rsidR="002503E1" w:rsidRDefault="00052AAB">
            <w:pPr>
              <w:spacing w:after="0"/>
              <w:rPr>
                <w:ins w:id="1244" w:author="david andres herrera ramirez" w:date="2019-12-07T05:29:00Z"/>
                <w:rFonts w:ascii="Times New Roman" w:eastAsia="Times New Roman" w:hAnsi="Times New Roman" w:cs="Times New Roman"/>
              </w:rPr>
            </w:pPr>
            <w:ins w:id="1245" w:author="david andres herrera ramirez" w:date="2019-12-07T05:29:00Z">
              <w:r>
                <w:rPr>
                  <w:rFonts w:ascii="Times New Roman" w:eastAsia="Times New Roman" w:hAnsi="Times New Roman" w:cs="Times New Roman"/>
                </w:rPr>
                <w:t>Allocation to storage in stem (SSNSC)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5F5CCBF" w14:textId="77777777" w:rsidR="002503E1" w:rsidRDefault="00052AAB">
            <w:pPr>
              <w:spacing w:after="0"/>
              <w:rPr>
                <w:ins w:id="1246" w:author="david andres herrera ramirez" w:date="2019-12-07T05:29:00Z"/>
                <w:rFonts w:ascii="Times New Roman" w:eastAsia="Times New Roman" w:hAnsi="Times New Roman" w:cs="Times New Roman"/>
              </w:rPr>
            </w:pPr>
            <w:ins w:id="1247" w:author="david andres herrera ramirez" w:date="2019-12-07T05:29:00Z">
              <w:r>
                <w:rPr>
                  <w:rFonts w:ascii="Times New Roman" w:eastAsia="Times New Roman" w:hAnsi="Times New Roman" w:cs="Times New Roman"/>
                </w:rPr>
                <w:t>0.8</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1BC8B31" w14:textId="77777777" w:rsidR="002503E1" w:rsidRDefault="00052AAB">
            <w:pPr>
              <w:spacing w:after="0"/>
              <w:rPr>
                <w:ins w:id="1248" w:author="david andres herrera ramirez" w:date="2019-12-07T05:29:00Z"/>
                <w:rFonts w:ascii="Times New Roman" w:eastAsia="Times New Roman" w:hAnsi="Times New Roman" w:cs="Times New Roman"/>
              </w:rPr>
            </w:pPr>
            <w:ins w:id="1249" w:author="david andres herrera ramirez" w:date="2019-12-07T05:29:00Z">
              <w:r>
                <w:rPr>
                  <w:rFonts w:ascii="Times New Roman" w:eastAsia="Times New Roman" w:hAnsi="Times New Roman" w:cs="Times New Roman"/>
                </w:rPr>
                <w:t>0.05</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9348094" w14:textId="77777777" w:rsidR="002503E1" w:rsidRDefault="00052AAB">
            <w:pPr>
              <w:spacing w:after="0"/>
              <w:rPr>
                <w:ins w:id="1250" w:author="david andres herrera ramirez" w:date="2019-12-07T05:29:00Z"/>
                <w:rFonts w:ascii="Times New Roman" w:eastAsia="Times New Roman" w:hAnsi="Times New Roman" w:cs="Times New Roman"/>
              </w:rPr>
            </w:pPr>
            <w:ins w:id="1251" w:author="david andres herrera ramirez" w:date="2019-12-07T05:29:00Z">
              <w:r>
                <w:rPr>
                  <w:rFonts w:ascii="Times New Roman" w:eastAsia="Times New Roman" w:hAnsi="Times New Roman" w:cs="Times New Roman"/>
                </w:rPr>
                <w:t>0.088</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E355837" w14:textId="77777777" w:rsidR="002503E1" w:rsidRDefault="00052AAB">
            <w:pPr>
              <w:spacing w:after="0"/>
              <w:rPr>
                <w:ins w:id="1252" w:author="david andres herrera ramirez" w:date="2019-12-07T05:29:00Z"/>
                <w:rFonts w:ascii="Times New Roman" w:eastAsia="Times New Roman" w:hAnsi="Times New Roman" w:cs="Times New Roman"/>
              </w:rPr>
            </w:pPr>
            <w:ins w:id="1253" w:author="david andres herrera ramirez" w:date="2019-12-07T05:29:00Z">
              <w:r>
                <w:rPr>
                  <w:rFonts w:ascii="Times New Roman" w:eastAsia="Times New Roman" w:hAnsi="Times New Roman" w:cs="Times New Roman"/>
                </w:rPr>
                <w:t>0.001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F85F8C8" w14:textId="77777777" w:rsidR="002503E1" w:rsidRDefault="00052AAB">
            <w:pPr>
              <w:spacing w:after="0"/>
              <w:rPr>
                <w:ins w:id="1254" w:author="david andres herrera ramirez" w:date="2019-12-07T05:29:00Z"/>
                <w:rFonts w:ascii="Times New Roman" w:eastAsia="Times New Roman" w:hAnsi="Times New Roman" w:cs="Times New Roman"/>
              </w:rPr>
            </w:pPr>
            <w:ins w:id="1255" w:author="david andres herrera ramirez" w:date="2019-12-07T05:29:00Z">
              <w:r>
                <w:rPr>
                  <w:rFonts w:ascii="Times New Roman" w:eastAsia="Times New Roman" w:hAnsi="Times New Roman" w:cs="Times New Roman"/>
                </w:rPr>
                <w:t>0.057</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1A5D4B0" w14:textId="77777777" w:rsidR="002503E1" w:rsidRDefault="00052AAB">
            <w:pPr>
              <w:spacing w:after="0"/>
              <w:rPr>
                <w:ins w:id="1256" w:author="david andres herrera ramirez" w:date="2019-12-07T05:29:00Z"/>
                <w:rFonts w:ascii="Times New Roman" w:eastAsia="Times New Roman" w:hAnsi="Times New Roman" w:cs="Times New Roman"/>
              </w:rPr>
            </w:pPr>
            <w:ins w:id="1257" w:author="david andres herrera ramirez" w:date="2019-12-07T05:29:00Z">
              <w:r>
                <w:rPr>
                  <w:rFonts w:ascii="Times New Roman" w:eastAsia="Times New Roman" w:hAnsi="Times New Roman" w:cs="Times New Roman"/>
                </w:rPr>
                <w:t>0.007</w:t>
              </w:r>
            </w:ins>
          </w:p>
        </w:tc>
      </w:tr>
      <w:tr w:rsidR="002503E1" w14:paraId="0CD69840" w14:textId="77777777">
        <w:trPr>
          <w:trHeight w:val="320"/>
          <w:ins w:id="1258"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4F00F7C" w14:textId="77777777" w:rsidR="002503E1" w:rsidRDefault="00052AAB">
            <w:pPr>
              <w:spacing w:after="0"/>
              <w:rPr>
                <w:ins w:id="1259" w:author="david andres herrera ramirez" w:date="2019-12-07T05:29:00Z"/>
                <w:rFonts w:ascii="Times New Roman" w:eastAsia="Times New Roman" w:hAnsi="Times New Roman" w:cs="Times New Roman"/>
              </w:rPr>
            </w:pPr>
            <w:ins w:id="1260" w:author="david andres herrera ramirez" w:date="2019-12-07T05:29:00Z">
              <w:r>
                <w:rPr>
                  <w:rFonts w:ascii="Times New Roman" w:eastAsia="Times New Roman" w:hAnsi="Times New Roman" w:cs="Times New Roman"/>
                </w:rPr>
                <w:t>Sr</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88EBCF3" w14:textId="77777777" w:rsidR="002503E1" w:rsidRDefault="00052AAB">
            <w:pPr>
              <w:spacing w:after="0"/>
              <w:rPr>
                <w:ins w:id="1261" w:author="david andres herrera ramirez" w:date="2019-12-07T05:29:00Z"/>
                <w:rFonts w:ascii="Times New Roman" w:eastAsia="Times New Roman" w:hAnsi="Times New Roman" w:cs="Times New Roman"/>
              </w:rPr>
            </w:pPr>
            <w:ins w:id="1262" w:author="david andres herrera ramirez" w:date="2019-12-07T05:29:00Z">
              <w:r>
                <w:rPr>
                  <w:rFonts w:ascii="Times New Roman" w:eastAsia="Times New Roman" w:hAnsi="Times New Roman" w:cs="Times New Roman"/>
                </w:rPr>
                <w:t>Allocation to storage in roots (RSNSC)</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6F389E7" w14:textId="77777777" w:rsidR="002503E1" w:rsidRDefault="00052AAB">
            <w:pPr>
              <w:spacing w:after="0"/>
              <w:rPr>
                <w:ins w:id="1263" w:author="david andres herrera ramirez" w:date="2019-12-07T05:29:00Z"/>
                <w:rFonts w:ascii="Times New Roman" w:eastAsia="Times New Roman" w:hAnsi="Times New Roman" w:cs="Times New Roman"/>
              </w:rPr>
            </w:pPr>
            <w:ins w:id="1264" w:author="david andres herrera ramirez" w:date="2019-12-07T05:29:00Z">
              <w:r>
                <w:rPr>
                  <w:rFonts w:ascii="Times New Roman" w:eastAsia="Times New Roman" w:hAnsi="Times New Roman" w:cs="Times New Roman"/>
                </w:rPr>
                <w:t>4.98</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7FE0B4E" w14:textId="77777777" w:rsidR="002503E1" w:rsidRDefault="00052AAB">
            <w:pPr>
              <w:spacing w:after="0"/>
              <w:rPr>
                <w:ins w:id="1265" w:author="david andres herrera ramirez" w:date="2019-12-07T05:29:00Z"/>
                <w:rFonts w:ascii="Times New Roman" w:eastAsia="Times New Roman" w:hAnsi="Times New Roman" w:cs="Times New Roman"/>
              </w:rPr>
            </w:pPr>
            <w:ins w:id="1266" w:author="david andres herrera ramirez" w:date="2019-12-07T05:29:00Z">
              <w:r>
                <w:rPr>
                  <w:rFonts w:ascii="Times New Roman" w:eastAsia="Times New Roman" w:hAnsi="Times New Roman" w:cs="Times New Roman"/>
                </w:rPr>
                <w:t>2.64</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8048580" w14:textId="77777777" w:rsidR="002503E1" w:rsidRDefault="00052AAB">
            <w:pPr>
              <w:spacing w:after="0"/>
              <w:rPr>
                <w:ins w:id="1267" w:author="david andres herrera ramirez" w:date="2019-12-07T05:29:00Z"/>
                <w:rFonts w:ascii="Times New Roman" w:eastAsia="Times New Roman" w:hAnsi="Times New Roman" w:cs="Times New Roman"/>
              </w:rPr>
            </w:pPr>
            <w:ins w:id="1268" w:author="david andres herrera ramirez" w:date="2019-12-07T05:29:00Z">
              <w:r>
                <w:rPr>
                  <w:rFonts w:ascii="Times New Roman" w:eastAsia="Times New Roman" w:hAnsi="Times New Roman" w:cs="Times New Roman"/>
                </w:rPr>
                <w:t>0.107</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0827B5B" w14:textId="77777777" w:rsidR="002503E1" w:rsidRDefault="00052AAB">
            <w:pPr>
              <w:spacing w:after="0"/>
              <w:rPr>
                <w:ins w:id="1269" w:author="david andres herrera ramirez" w:date="2019-12-07T05:29:00Z"/>
                <w:rFonts w:ascii="Times New Roman" w:eastAsia="Times New Roman" w:hAnsi="Times New Roman" w:cs="Times New Roman"/>
              </w:rPr>
            </w:pPr>
            <w:ins w:id="1270" w:author="david andres herrera ramirez" w:date="2019-12-07T05:29:00Z">
              <w:r>
                <w:rPr>
                  <w:rFonts w:ascii="Times New Roman" w:eastAsia="Times New Roman" w:hAnsi="Times New Roman" w:cs="Times New Roman"/>
                </w:rPr>
                <w:t>0.026</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8C335A4" w14:textId="77777777" w:rsidR="002503E1" w:rsidRDefault="00052AAB">
            <w:pPr>
              <w:spacing w:after="0"/>
              <w:rPr>
                <w:ins w:id="1271" w:author="david andres herrera ramirez" w:date="2019-12-07T05:29:00Z"/>
                <w:rFonts w:ascii="Times New Roman" w:eastAsia="Times New Roman" w:hAnsi="Times New Roman" w:cs="Times New Roman"/>
              </w:rPr>
            </w:pPr>
            <w:ins w:id="1272" w:author="david andres herrera ramirez" w:date="2019-12-07T05:29:00Z">
              <w:r>
                <w:rPr>
                  <w:rFonts w:ascii="Times New Roman" w:eastAsia="Times New Roman" w:hAnsi="Times New Roman" w:cs="Times New Roman"/>
                </w:rPr>
                <w:t>0.058</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3ED976A" w14:textId="77777777" w:rsidR="002503E1" w:rsidRDefault="00052AAB">
            <w:pPr>
              <w:spacing w:after="0"/>
              <w:rPr>
                <w:ins w:id="1273" w:author="david andres herrera ramirez" w:date="2019-12-07T05:29:00Z"/>
                <w:rFonts w:ascii="Times New Roman" w:eastAsia="Times New Roman" w:hAnsi="Times New Roman" w:cs="Times New Roman"/>
              </w:rPr>
            </w:pPr>
            <w:ins w:id="1274" w:author="david andres herrera ramirez" w:date="2019-12-07T05:29:00Z">
              <w:r>
                <w:rPr>
                  <w:rFonts w:ascii="Times New Roman" w:eastAsia="Times New Roman" w:hAnsi="Times New Roman" w:cs="Times New Roman"/>
                </w:rPr>
                <w:t>0.019</w:t>
              </w:r>
            </w:ins>
          </w:p>
        </w:tc>
      </w:tr>
      <w:tr w:rsidR="002503E1" w14:paraId="5FA3A8D6" w14:textId="77777777">
        <w:trPr>
          <w:trHeight w:val="580"/>
          <w:ins w:id="1275"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F9B8174" w14:textId="77777777" w:rsidR="002503E1" w:rsidRDefault="00052AAB">
            <w:pPr>
              <w:spacing w:after="0"/>
              <w:rPr>
                <w:ins w:id="1276" w:author="david andres herrera ramirez" w:date="2019-12-07T05:29:00Z"/>
                <w:rFonts w:ascii="Times New Roman" w:eastAsia="Times New Roman" w:hAnsi="Times New Roman" w:cs="Times New Roman"/>
              </w:rPr>
            </w:pPr>
            <w:proofErr w:type="spellStart"/>
            <w:ins w:id="1277" w:author="david andres herrera ramirez" w:date="2019-12-07T05:29:00Z">
              <w:r>
                <w:rPr>
                  <w:rFonts w:ascii="Times New Roman" w:eastAsia="Times New Roman" w:hAnsi="Times New Roman" w:cs="Times New Roman"/>
                </w:rPr>
                <w:t>Cf</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BC20D71" w14:textId="77777777" w:rsidR="002503E1" w:rsidRDefault="00052AAB">
            <w:pPr>
              <w:spacing w:after="0"/>
              <w:rPr>
                <w:ins w:id="1278" w:author="david andres herrera ramirez" w:date="2019-12-07T05:29:00Z"/>
                <w:rFonts w:ascii="Times New Roman" w:eastAsia="Times New Roman" w:hAnsi="Times New Roman" w:cs="Times New Roman"/>
              </w:rPr>
            </w:pPr>
            <w:ins w:id="1279" w:author="david andres herrera ramirez" w:date="2019-12-07T05:29:00Z">
              <w:r>
                <w:rPr>
                  <w:rFonts w:ascii="Times New Roman" w:eastAsia="Times New Roman" w:hAnsi="Times New Roman" w:cs="Times New Roman"/>
                </w:rPr>
                <w:t>Allocation from storage in foliage (FSNSC) to 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E8A7AC5" w14:textId="77777777" w:rsidR="002503E1" w:rsidRDefault="00052AAB">
            <w:pPr>
              <w:spacing w:after="0"/>
              <w:rPr>
                <w:ins w:id="1280" w:author="david andres herrera ramirez" w:date="2019-12-07T05:29:00Z"/>
                <w:rFonts w:ascii="Times New Roman" w:eastAsia="Times New Roman" w:hAnsi="Times New Roman" w:cs="Times New Roman"/>
              </w:rPr>
            </w:pPr>
            <w:ins w:id="1281" w:author="david andres herrera ramirez" w:date="2019-12-07T05:29:00Z">
              <w:r>
                <w:rPr>
                  <w:rFonts w:ascii="Times New Roman" w:eastAsia="Times New Roman" w:hAnsi="Times New Roman" w:cs="Times New Roman"/>
                </w:rPr>
                <w:t>2.02</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194C5CA" w14:textId="77777777" w:rsidR="002503E1" w:rsidRDefault="00052AAB">
            <w:pPr>
              <w:spacing w:after="0"/>
              <w:rPr>
                <w:ins w:id="1282" w:author="david andres herrera ramirez" w:date="2019-12-07T05:29:00Z"/>
                <w:rFonts w:ascii="Times New Roman" w:eastAsia="Times New Roman" w:hAnsi="Times New Roman" w:cs="Times New Roman"/>
              </w:rPr>
            </w:pPr>
            <w:ins w:id="1283" w:author="david andres herrera ramirez" w:date="2019-12-07T05:29:00Z">
              <w:r>
                <w:rPr>
                  <w:rFonts w:ascii="Times New Roman" w:eastAsia="Times New Roman" w:hAnsi="Times New Roman" w:cs="Times New Roman"/>
                </w:rPr>
                <w:t>0.68</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3749147" w14:textId="77777777" w:rsidR="002503E1" w:rsidRDefault="00052AAB">
            <w:pPr>
              <w:spacing w:after="0"/>
              <w:rPr>
                <w:ins w:id="1284" w:author="david andres herrera ramirez" w:date="2019-12-07T05:29:00Z"/>
                <w:rFonts w:ascii="Times New Roman" w:eastAsia="Times New Roman" w:hAnsi="Times New Roman" w:cs="Times New Roman"/>
              </w:rPr>
            </w:pPr>
            <w:ins w:id="1285" w:author="david andres herrera ramirez" w:date="2019-12-07T05:29:00Z">
              <w:r>
                <w:rPr>
                  <w:rFonts w:ascii="Times New Roman" w:eastAsia="Times New Roman" w:hAnsi="Times New Roman" w:cs="Times New Roman"/>
                </w:rPr>
                <w:t>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9F621CB" w14:textId="77777777" w:rsidR="002503E1" w:rsidRDefault="00052AAB">
            <w:pPr>
              <w:spacing w:after="0"/>
              <w:rPr>
                <w:ins w:id="1286" w:author="david andres herrera ramirez" w:date="2019-12-07T05:29:00Z"/>
                <w:rFonts w:ascii="Times New Roman" w:eastAsia="Times New Roman" w:hAnsi="Times New Roman" w:cs="Times New Roman"/>
              </w:rPr>
            </w:pPr>
            <w:ins w:id="1287" w:author="david andres herrera ramirez" w:date="2019-12-07T05:29:00Z">
              <w:r>
                <w:rPr>
                  <w:rFonts w:ascii="Times New Roman" w:eastAsia="Times New Roman" w:hAnsi="Times New Roman" w:cs="Times New Roman"/>
                </w:rPr>
                <w:t>0</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27B29C9" w14:textId="77777777" w:rsidR="002503E1" w:rsidRDefault="00052AAB">
            <w:pPr>
              <w:spacing w:after="0"/>
              <w:rPr>
                <w:ins w:id="1288" w:author="david andres herrera ramirez" w:date="2019-12-07T05:29:00Z"/>
                <w:rFonts w:ascii="Times New Roman" w:eastAsia="Times New Roman" w:hAnsi="Times New Roman" w:cs="Times New Roman"/>
              </w:rPr>
            </w:pPr>
            <w:ins w:id="1289" w:author="david andres herrera ramirez" w:date="2019-12-07T05:29:00Z">
              <w:r>
                <w:rPr>
                  <w:rFonts w:ascii="Times New Roman" w:eastAsia="Times New Roman" w:hAnsi="Times New Roman" w:cs="Times New Roman"/>
                </w:rPr>
                <w:t>0.333</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9FED0F9" w14:textId="77777777" w:rsidR="002503E1" w:rsidRDefault="00052AAB">
            <w:pPr>
              <w:spacing w:after="0"/>
              <w:rPr>
                <w:ins w:id="1290" w:author="david andres herrera ramirez" w:date="2019-12-07T05:29:00Z"/>
                <w:rFonts w:ascii="Times New Roman" w:eastAsia="Times New Roman" w:hAnsi="Times New Roman" w:cs="Times New Roman"/>
              </w:rPr>
            </w:pPr>
            <w:ins w:id="1291" w:author="david andres herrera ramirez" w:date="2019-12-07T05:29:00Z">
              <w:r>
                <w:rPr>
                  <w:rFonts w:ascii="Times New Roman" w:eastAsia="Times New Roman" w:hAnsi="Times New Roman" w:cs="Times New Roman"/>
                </w:rPr>
                <w:t>0.089</w:t>
              </w:r>
            </w:ins>
          </w:p>
        </w:tc>
      </w:tr>
      <w:tr w:rsidR="002503E1" w14:paraId="1AE45104" w14:textId="77777777">
        <w:trPr>
          <w:trHeight w:val="320"/>
          <w:ins w:id="1292"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491056B" w14:textId="77777777" w:rsidR="002503E1" w:rsidRDefault="00052AAB">
            <w:pPr>
              <w:spacing w:after="0"/>
              <w:rPr>
                <w:ins w:id="1293" w:author="david andres herrera ramirez" w:date="2019-12-07T05:29:00Z"/>
                <w:rFonts w:ascii="Times New Roman" w:eastAsia="Times New Roman" w:hAnsi="Times New Roman" w:cs="Times New Roman"/>
              </w:rPr>
            </w:pPr>
            <w:ins w:id="1294" w:author="david andres herrera ramirez" w:date="2019-12-07T05:29:00Z">
              <w:r>
                <w:rPr>
                  <w:rFonts w:ascii="Times New Roman" w:eastAsia="Times New Roman" w:hAnsi="Times New Roman" w:cs="Times New Roman"/>
                </w:rPr>
                <w:t>Cs</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A898E05" w14:textId="77777777" w:rsidR="002503E1" w:rsidRDefault="00052AAB">
            <w:pPr>
              <w:spacing w:after="0"/>
              <w:rPr>
                <w:ins w:id="1295" w:author="david andres herrera ramirez" w:date="2019-12-07T05:29:00Z"/>
                <w:rFonts w:ascii="Times New Roman" w:eastAsia="Times New Roman" w:hAnsi="Times New Roman" w:cs="Times New Roman"/>
              </w:rPr>
            </w:pPr>
            <w:ins w:id="1296" w:author="david andres herrera ramirez" w:date="2019-12-07T05:29:00Z">
              <w:r>
                <w:rPr>
                  <w:rFonts w:ascii="Times New Roman" w:eastAsia="Times New Roman" w:hAnsi="Times New Roman" w:cs="Times New Roman"/>
                </w:rPr>
                <w:t>Allocation from storage in stem (SSNSC) to 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A1A3FD7" w14:textId="77777777" w:rsidR="002503E1" w:rsidRDefault="00052AAB">
            <w:pPr>
              <w:spacing w:after="0"/>
              <w:rPr>
                <w:ins w:id="1297" w:author="david andres herrera ramirez" w:date="2019-12-07T05:29:00Z"/>
                <w:rFonts w:ascii="Times New Roman" w:eastAsia="Times New Roman" w:hAnsi="Times New Roman" w:cs="Times New Roman"/>
              </w:rPr>
            </w:pPr>
            <w:ins w:id="1298" w:author="david andres herrera ramirez" w:date="2019-12-07T05:29:00Z">
              <w:r>
                <w:rPr>
                  <w:rFonts w:ascii="Times New Roman" w:eastAsia="Times New Roman" w:hAnsi="Times New Roman" w:cs="Times New Roman"/>
                </w:rPr>
                <w:t>1.09</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C0FF5C5" w14:textId="77777777" w:rsidR="002503E1" w:rsidRDefault="00052AAB">
            <w:pPr>
              <w:spacing w:after="0"/>
              <w:rPr>
                <w:ins w:id="1299" w:author="david andres herrera ramirez" w:date="2019-12-07T05:29:00Z"/>
                <w:rFonts w:ascii="Times New Roman" w:eastAsia="Times New Roman" w:hAnsi="Times New Roman" w:cs="Times New Roman"/>
              </w:rPr>
            </w:pPr>
            <w:ins w:id="1300" w:author="david andres herrera ramirez" w:date="2019-12-07T05:29:00Z">
              <w:r>
                <w:rPr>
                  <w:rFonts w:ascii="Times New Roman" w:eastAsia="Times New Roman" w:hAnsi="Times New Roman" w:cs="Times New Roman"/>
                </w:rPr>
                <w:t>0.7</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B54582A" w14:textId="77777777" w:rsidR="002503E1" w:rsidRDefault="00052AAB">
            <w:pPr>
              <w:spacing w:after="0"/>
              <w:rPr>
                <w:ins w:id="1301" w:author="david andres herrera ramirez" w:date="2019-12-07T05:29:00Z"/>
                <w:rFonts w:ascii="Times New Roman" w:eastAsia="Times New Roman" w:hAnsi="Times New Roman" w:cs="Times New Roman"/>
              </w:rPr>
            </w:pPr>
            <w:ins w:id="1302" w:author="david andres herrera ramirez" w:date="2019-12-07T05:29:00Z">
              <w:r>
                <w:rPr>
                  <w:rFonts w:ascii="Times New Roman" w:eastAsia="Times New Roman" w:hAnsi="Times New Roman" w:cs="Times New Roman"/>
                </w:rPr>
                <w:t>0.023</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DC715AD" w14:textId="77777777" w:rsidR="002503E1" w:rsidRDefault="00052AAB">
            <w:pPr>
              <w:spacing w:after="0"/>
              <w:rPr>
                <w:ins w:id="1303" w:author="david andres herrera ramirez" w:date="2019-12-07T05:29:00Z"/>
                <w:rFonts w:ascii="Times New Roman" w:eastAsia="Times New Roman" w:hAnsi="Times New Roman" w:cs="Times New Roman"/>
              </w:rPr>
            </w:pPr>
            <w:ins w:id="1304" w:author="david andres herrera ramirez" w:date="2019-12-07T05:29:00Z">
              <w:r>
                <w:rPr>
                  <w:rFonts w:ascii="Times New Roman" w:eastAsia="Times New Roman" w:hAnsi="Times New Roman" w:cs="Times New Roman"/>
                </w:rPr>
                <w:t>0.01</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997868F" w14:textId="77777777" w:rsidR="002503E1" w:rsidRDefault="00052AAB">
            <w:pPr>
              <w:spacing w:after="0"/>
              <w:rPr>
                <w:ins w:id="1305" w:author="david andres herrera ramirez" w:date="2019-12-07T05:29:00Z"/>
                <w:rFonts w:ascii="Times New Roman" w:eastAsia="Times New Roman" w:hAnsi="Times New Roman" w:cs="Times New Roman"/>
              </w:rPr>
            </w:pPr>
            <w:ins w:id="1306" w:author="david andres herrera ramirez" w:date="2019-12-07T05:29:00Z">
              <w:r>
                <w:rPr>
                  <w:rFonts w:ascii="Times New Roman" w:eastAsia="Times New Roman" w:hAnsi="Times New Roman" w:cs="Times New Roman"/>
                </w:rPr>
                <w:t>0.023</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511E755" w14:textId="77777777" w:rsidR="002503E1" w:rsidRDefault="00052AAB">
            <w:pPr>
              <w:spacing w:after="0"/>
              <w:rPr>
                <w:ins w:id="1307" w:author="david andres herrera ramirez" w:date="2019-12-07T05:29:00Z"/>
                <w:rFonts w:ascii="Times New Roman" w:eastAsia="Times New Roman" w:hAnsi="Times New Roman" w:cs="Times New Roman"/>
              </w:rPr>
            </w:pPr>
            <w:ins w:id="1308" w:author="david andres herrera ramirez" w:date="2019-12-07T05:29:00Z">
              <w:r>
                <w:rPr>
                  <w:rFonts w:ascii="Times New Roman" w:eastAsia="Times New Roman" w:hAnsi="Times New Roman" w:cs="Times New Roman"/>
                </w:rPr>
                <w:t>0.009</w:t>
              </w:r>
            </w:ins>
          </w:p>
        </w:tc>
      </w:tr>
      <w:tr w:rsidR="002503E1" w14:paraId="458F7E3E" w14:textId="77777777">
        <w:trPr>
          <w:trHeight w:val="320"/>
          <w:ins w:id="1309"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04D594" w14:textId="77777777" w:rsidR="002503E1" w:rsidRDefault="00052AAB">
            <w:pPr>
              <w:spacing w:after="0"/>
              <w:rPr>
                <w:ins w:id="1310" w:author="david andres herrera ramirez" w:date="2019-12-07T05:29:00Z"/>
                <w:rFonts w:ascii="Times New Roman" w:eastAsia="Times New Roman" w:hAnsi="Times New Roman" w:cs="Times New Roman"/>
              </w:rPr>
            </w:pPr>
            <w:ins w:id="1311" w:author="david andres herrera ramirez" w:date="2019-12-07T05:29:00Z">
              <w:r>
                <w:rPr>
                  <w:rFonts w:ascii="Times New Roman" w:eastAsia="Times New Roman" w:hAnsi="Times New Roman" w:cs="Times New Roman"/>
                </w:rPr>
                <w:t>Cr</w:t>
              </w:r>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882616A" w14:textId="77777777" w:rsidR="002503E1" w:rsidRDefault="00052AAB">
            <w:pPr>
              <w:spacing w:after="0"/>
              <w:rPr>
                <w:ins w:id="1312" w:author="david andres herrera ramirez" w:date="2019-12-07T05:29:00Z"/>
                <w:rFonts w:ascii="Times New Roman" w:eastAsia="Times New Roman" w:hAnsi="Times New Roman" w:cs="Times New Roman"/>
              </w:rPr>
            </w:pPr>
            <w:ins w:id="1313" w:author="david andres herrera ramirez" w:date="2019-12-07T05:29:00Z">
              <w:r>
                <w:rPr>
                  <w:rFonts w:ascii="Times New Roman" w:eastAsia="Times New Roman" w:hAnsi="Times New Roman" w:cs="Times New Roman"/>
                </w:rPr>
                <w:t>Allocation from storage in roots (RSNSC) to 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CDFE066" w14:textId="77777777" w:rsidR="002503E1" w:rsidRDefault="00052AAB">
            <w:pPr>
              <w:spacing w:after="0"/>
              <w:rPr>
                <w:ins w:id="1314" w:author="david andres herrera ramirez" w:date="2019-12-07T05:29:00Z"/>
                <w:rFonts w:ascii="Times New Roman" w:eastAsia="Times New Roman" w:hAnsi="Times New Roman" w:cs="Times New Roman"/>
              </w:rPr>
            </w:pPr>
            <w:ins w:id="1315" w:author="david andres herrera ramirez" w:date="2019-12-07T05:29:00Z">
              <w:r>
                <w:rPr>
                  <w:rFonts w:ascii="Times New Roman" w:eastAsia="Times New Roman" w:hAnsi="Times New Roman" w:cs="Times New Roman"/>
                </w:rPr>
                <w:t>1.22</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3B06813" w14:textId="77777777" w:rsidR="002503E1" w:rsidRDefault="00052AAB">
            <w:pPr>
              <w:spacing w:after="0"/>
              <w:rPr>
                <w:ins w:id="1316" w:author="david andres herrera ramirez" w:date="2019-12-07T05:29:00Z"/>
                <w:rFonts w:ascii="Times New Roman" w:eastAsia="Times New Roman" w:hAnsi="Times New Roman" w:cs="Times New Roman"/>
              </w:rPr>
            </w:pPr>
            <w:ins w:id="1317" w:author="david andres herrera ramirez" w:date="2019-12-07T05:29:00Z">
              <w:r>
                <w:rPr>
                  <w:rFonts w:ascii="Times New Roman" w:eastAsia="Times New Roman" w:hAnsi="Times New Roman" w:cs="Times New Roman"/>
                </w:rPr>
                <w:t>0.58</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1954B2A" w14:textId="77777777" w:rsidR="002503E1" w:rsidRDefault="00052AAB">
            <w:pPr>
              <w:spacing w:after="0"/>
              <w:rPr>
                <w:ins w:id="1318" w:author="david andres herrera ramirez" w:date="2019-12-07T05:29:00Z"/>
                <w:rFonts w:ascii="Times New Roman" w:eastAsia="Times New Roman" w:hAnsi="Times New Roman" w:cs="Times New Roman"/>
              </w:rPr>
            </w:pPr>
            <w:ins w:id="1319" w:author="david andres herrera ramirez" w:date="2019-12-07T05:29:00Z">
              <w:r>
                <w:rPr>
                  <w:rFonts w:ascii="Times New Roman" w:eastAsia="Times New Roman" w:hAnsi="Times New Roman" w:cs="Times New Roman"/>
                </w:rPr>
                <w:t>1</w:t>
              </w:r>
            </w:ins>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7714ED0" w14:textId="77777777" w:rsidR="002503E1" w:rsidRDefault="00052AAB">
            <w:pPr>
              <w:spacing w:after="0"/>
              <w:rPr>
                <w:ins w:id="1320" w:author="david andres herrera ramirez" w:date="2019-12-07T05:29:00Z"/>
                <w:rFonts w:ascii="Times New Roman" w:eastAsia="Times New Roman" w:hAnsi="Times New Roman" w:cs="Times New Roman"/>
              </w:rPr>
            </w:pPr>
            <w:ins w:id="1321" w:author="david andres herrera ramirez" w:date="2019-12-07T05:29:00Z">
              <w:r>
                <w:rPr>
                  <w:rFonts w:ascii="Times New Roman" w:eastAsia="Times New Roman" w:hAnsi="Times New Roman" w:cs="Times New Roman"/>
                </w:rPr>
                <w:t>0.055</w:t>
              </w:r>
            </w:ins>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0E9897B" w14:textId="77777777" w:rsidR="002503E1" w:rsidRDefault="00052AAB">
            <w:pPr>
              <w:spacing w:after="0"/>
              <w:rPr>
                <w:ins w:id="1322" w:author="david andres herrera ramirez" w:date="2019-12-07T05:29:00Z"/>
                <w:rFonts w:ascii="Times New Roman" w:eastAsia="Times New Roman" w:hAnsi="Times New Roman" w:cs="Times New Roman"/>
              </w:rPr>
            </w:pPr>
            <w:ins w:id="1323" w:author="david andres herrera ramirez" w:date="2019-12-07T05:29:00Z">
              <w:r>
                <w:rPr>
                  <w:rFonts w:ascii="Times New Roman" w:eastAsia="Times New Roman" w:hAnsi="Times New Roman" w:cs="Times New Roman"/>
                </w:rPr>
                <w:t>0.5</w:t>
              </w:r>
            </w:ins>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A4C20B5" w14:textId="77777777" w:rsidR="002503E1" w:rsidRDefault="00052AAB">
            <w:pPr>
              <w:spacing w:after="0"/>
              <w:rPr>
                <w:ins w:id="1324" w:author="david andres herrera ramirez" w:date="2019-12-07T05:29:00Z"/>
                <w:rFonts w:ascii="Times New Roman" w:eastAsia="Times New Roman" w:hAnsi="Times New Roman" w:cs="Times New Roman"/>
              </w:rPr>
            </w:pPr>
            <w:ins w:id="1325" w:author="david andres herrera ramirez" w:date="2019-12-07T05:29:00Z">
              <w:r>
                <w:rPr>
                  <w:rFonts w:ascii="Times New Roman" w:eastAsia="Times New Roman" w:hAnsi="Times New Roman" w:cs="Times New Roman"/>
                </w:rPr>
                <w:t>0.21</w:t>
              </w:r>
            </w:ins>
          </w:p>
        </w:tc>
      </w:tr>
      <w:tr w:rsidR="002503E1" w14:paraId="334BD283" w14:textId="77777777">
        <w:trPr>
          <w:trHeight w:val="320"/>
          <w:ins w:id="1326"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CEAFD19" w14:textId="77777777" w:rsidR="002503E1" w:rsidRDefault="00052AAB">
            <w:pPr>
              <w:spacing w:after="0"/>
              <w:rPr>
                <w:ins w:id="1327" w:author="david andres herrera ramirez" w:date="2019-12-07T05:29:00Z"/>
                <w:rFonts w:ascii="Times New Roman" w:eastAsia="Times New Roman" w:hAnsi="Times New Roman" w:cs="Times New Roman"/>
              </w:rPr>
            </w:pPr>
            <w:proofErr w:type="spellStart"/>
            <w:ins w:id="1328" w:author="david andres herrera ramirez" w:date="2019-12-07T05:29:00Z">
              <w:r>
                <w:rPr>
                  <w:rFonts w:ascii="Times New Roman" w:eastAsia="Times New Roman" w:hAnsi="Times New Roman" w:cs="Times New Roman"/>
                </w:rPr>
                <w:t>FtoS</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DFC6320" w14:textId="77777777" w:rsidR="002503E1" w:rsidRDefault="00052AAB">
            <w:pPr>
              <w:spacing w:after="0"/>
              <w:rPr>
                <w:ins w:id="1329" w:author="david andres herrera ramirez" w:date="2019-12-07T05:29:00Z"/>
                <w:rFonts w:ascii="Times New Roman" w:eastAsia="Times New Roman" w:hAnsi="Times New Roman" w:cs="Times New Roman"/>
              </w:rPr>
            </w:pPr>
            <w:ins w:id="1330" w:author="david andres herrera ramirez" w:date="2019-12-07T05:29:00Z">
              <w:r>
                <w:rPr>
                  <w:rFonts w:ascii="Times New Roman" w:eastAsia="Times New Roman" w:hAnsi="Times New Roman" w:cs="Times New Roman"/>
                </w:rPr>
                <w:t>Allocation from foliage to stem</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673A18F" w14:textId="77777777" w:rsidR="002503E1" w:rsidRDefault="00052AAB">
            <w:pPr>
              <w:spacing w:after="0"/>
              <w:rPr>
                <w:ins w:id="1331" w:author="david andres herrera ramirez" w:date="2019-12-07T05:29:00Z"/>
                <w:rFonts w:ascii="Times New Roman" w:eastAsia="Times New Roman" w:hAnsi="Times New Roman" w:cs="Times New Roman"/>
              </w:rPr>
            </w:pPr>
            <w:ins w:id="1332" w:author="david andres herrera ramirez" w:date="2019-12-07T05:29:00Z">
              <w:r>
                <w:rPr>
                  <w:rFonts w:ascii="Times New Roman" w:eastAsia="Times New Roman" w:hAnsi="Times New Roman" w:cs="Times New Roman"/>
                </w:rPr>
                <w:t>33.7</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7D09CA1B" w14:textId="77777777" w:rsidR="002503E1" w:rsidRDefault="002503E1">
            <w:pPr>
              <w:spacing w:after="0"/>
              <w:rPr>
                <w:ins w:id="1333" w:author="david andres herrera ramirez" w:date="2019-12-07T05:29:00Z"/>
                <w:rFonts w:ascii="Times New Roman" w:eastAsia="Times New Roman" w:hAnsi="Times New Roman" w:cs="Times New Roman"/>
              </w:rPr>
            </w:pPr>
          </w:p>
          <w:p w14:paraId="7B9B61DF" w14:textId="77777777" w:rsidR="002503E1" w:rsidRDefault="00052AAB">
            <w:pPr>
              <w:spacing w:after="0"/>
              <w:rPr>
                <w:ins w:id="1334" w:author="david andres herrera ramirez" w:date="2019-12-07T05:29:00Z"/>
                <w:rFonts w:ascii="Times New Roman" w:eastAsia="Times New Roman" w:hAnsi="Times New Roman" w:cs="Times New Roman"/>
              </w:rPr>
            </w:pPr>
            <w:ins w:id="1335" w:author="david andres herrera ramirez" w:date="2019-12-07T05:29:00Z">
              <w:r>
                <w:rPr>
                  <w:rFonts w:ascii="Times New Roman" w:eastAsia="Times New Roman" w:hAnsi="Times New Roman" w:cs="Times New Roman"/>
                </w:rPr>
                <w:t>3.2</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3068FCA" w14:textId="77777777" w:rsidR="002503E1" w:rsidRDefault="002503E1">
            <w:pPr>
              <w:spacing w:after="0"/>
              <w:rPr>
                <w:ins w:id="1336"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7DC701E2" w14:textId="77777777" w:rsidR="002503E1" w:rsidRDefault="002503E1">
            <w:pPr>
              <w:spacing w:after="0"/>
              <w:rPr>
                <w:ins w:id="1337"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56A04292" w14:textId="77777777" w:rsidR="002503E1" w:rsidRDefault="002503E1">
            <w:pPr>
              <w:spacing w:after="0"/>
              <w:rPr>
                <w:ins w:id="1338"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D26C476" w14:textId="77777777" w:rsidR="002503E1" w:rsidRDefault="002503E1">
            <w:pPr>
              <w:spacing w:after="0"/>
              <w:rPr>
                <w:ins w:id="1339" w:author="david andres herrera ramirez" w:date="2019-12-07T05:29:00Z"/>
                <w:rFonts w:ascii="Times New Roman" w:eastAsia="Times New Roman" w:hAnsi="Times New Roman" w:cs="Times New Roman"/>
              </w:rPr>
            </w:pPr>
          </w:p>
        </w:tc>
      </w:tr>
      <w:tr w:rsidR="002503E1" w14:paraId="5296D46F" w14:textId="77777777">
        <w:trPr>
          <w:trHeight w:val="320"/>
          <w:ins w:id="1340"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ED7B7CA" w14:textId="77777777" w:rsidR="002503E1" w:rsidRDefault="00052AAB">
            <w:pPr>
              <w:spacing w:after="0"/>
              <w:rPr>
                <w:ins w:id="1341" w:author="david andres herrera ramirez" w:date="2019-12-07T05:29:00Z"/>
                <w:rFonts w:ascii="Times New Roman" w:eastAsia="Times New Roman" w:hAnsi="Times New Roman" w:cs="Times New Roman"/>
              </w:rPr>
            </w:pPr>
            <w:proofErr w:type="spellStart"/>
            <w:ins w:id="1342" w:author="david andres herrera ramirez" w:date="2019-12-07T05:29:00Z">
              <w:r>
                <w:rPr>
                  <w:rFonts w:ascii="Times New Roman" w:eastAsia="Times New Roman" w:hAnsi="Times New Roman" w:cs="Times New Roman"/>
                </w:rPr>
                <w:t>StoF</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4B2B62C" w14:textId="77777777" w:rsidR="002503E1" w:rsidRDefault="00052AAB">
            <w:pPr>
              <w:spacing w:after="0"/>
              <w:rPr>
                <w:ins w:id="1343" w:author="david andres herrera ramirez" w:date="2019-12-07T05:29:00Z"/>
                <w:rFonts w:ascii="Times New Roman" w:eastAsia="Times New Roman" w:hAnsi="Times New Roman" w:cs="Times New Roman"/>
              </w:rPr>
            </w:pPr>
            <w:ins w:id="1344" w:author="david andres herrera ramirez" w:date="2019-12-07T05:29:00Z">
              <w:r>
                <w:rPr>
                  <w:rFonts w:ascii="Times New Roman" w:eastAsia="Times New Roman" w:hAnsi="Times New Roman" w:cs="Times New Roman"/>
                </w:rPr>
                <w:t>Allocation from stem to foliage</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7037E24" w14:textId="77777777" w:rsidR="002503E1" w:rsidRDefault="00052AAB">
            <w:pPr>
              <w:spacing w:after="0"/>
              <w:rPr>
                <w:ins w:id="1345" w:author="david andres herrera ramirez" w:date="2019-12-07T05:29:00Z"/>
                <w:rFonts w:ascii="Times New Roman" w:eastAsia="Times New Roman" w:hAnsi="Times New Roman" w:cs="Times New Roman"/>
              </w:rPr>
            </w:pPr>
            <w:ins w:id="1346" w:author="david andres herrera ramirez" w:date="2019-12-07T05:29:00Z">
              <w:r>
                <w:rPr>
                  <w:rFonts w:ascii="Times New Roman" w:eastAsia="Times New Roman" w:hAnsi="Times New Roman" w:cs="Times New Roman"/>
                </w:rPr>
                <w:t>0.04</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6C0B01D8" w14:textId="77777777" w:rsidR="002503E1" w:rsidRDefault="002503E1">
            <w:pPr>
              <w:spacing w:after="0"/>
              <w:rPr>
                <w:ins w:id="1347" w:author="david andres herrera ramirez" w:date="2019-12-07T05:29:00Z"/>
                <w:rFonts w:ascii="Times New Roman" w:eastAsia="Times New Roman" w:hAnsi="Times New Roman" w:cs="Times New Roman"/>
              </w:rPr>
            </w:pPr>
          </w:p>
          <w:p w14:paraId="7D52A258" w14:textId="77777777" w:rsidR="002503E1" w:rsidRDefault="00052AAB">
            <w:pPr>
              <w:spacing w:after="0"/>
              <w:rPr>
                <w:ins w:id="1348" w:author="david andres herrera ramirez" w:date="2019-12-07T05:29:00Z"/>
                <w:rFonts w:ascii="Times New Roman" w:eastAsia="Times New Roman" w:hAnsi="Times New Roman" w:cs="Times New Roman"/>
              </w:rPr>
            </w:pPr>
            <w:ins w:id="1349" w:author="david andres herrera ramirez" w:date="2019-12-07T05:29:00Z">
              <w:r>
                <w:rPr>
                  <w:rFonts w:ascii="Times New Roman" w:eastAsia="Times New Roman" w:hAnsi="Times New Roman" w:cs="Times New Roman"/>
                </w:rPr>
                <w:t>0.043</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662AF2F1" w14:textId="77777777" w:rsidR="002503E1" w:rsidRDefault="002503E1">
            <w:pPr>
              <w:spacing w:after="0"/>
              <w:rPr>
                <w:ins w:id="1350"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8B6F3D3" w14:textId="77777777" w:rsidR="002503E1" w:rsidRDefault="002503E1">
            <w:pPr>
              <w:spacing w:after="0"/>
              <w:rPr>
                <w:ins w:id="1351"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3DB4AB30" w14:textId="77777777" w:rsidR="002503E1" w:rsidRDefault="002503E1">
            <w:pPr>
              <w:spacing w:after="0"/>
              <w:rPr>
                <w:ins w:id="1352"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718197E" w14:textId="77777777" w:rsidR="002503E1" w:rsidRDefault="002503E1">
            <w:pPr>
              <w:spacing w:after="0"/>
              <w:rPr>
                <w:ins w:id="1353" w:author="david andres herrera ramirez" w:date="2019-12-07T05:29:00Z"/>
                <w:rFonts w:ascii="Times New Roman" w:eastAsia="Times New Roman" w:hAnsi="Times New Roman" w:cs="Times New Roman"/>
              </w:rPr>
            </w:pPr>
          </w:p>
        </w:tc>
      </w:tr>
      <w:tr w:rsidR="002503E1" w14:paraId="4BF69D8C" w14:textId="77777777">
        <w:trPr>
          <w:trHeight w:val="320"/>
          <w:ins w:id="1354" w:author="david andres herrera ramirez" w:date="2019-12-07T05:29:00Z"/>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F60821C" w14:textId="77777777" w:rsidR="002503E1" w:rsidRDefault="00052AAB">
            <w:pPr>
              <w:spacing w:after="0"/>
              <w:rPr>
                <w:ins w:id="1355" w:author="david andres herrera ramirez" w:date="2019-12-07T05:29:00Z"/>
                <w:rFonts w:ascii="Times New Roman" w:eastAsia="Times New Roman" w:hAnsi="Times New Roman" w:cs="Times New Roman"/>
              </w:rPr>
            </w:pPr>
            <w:proofErr w:type="spellStart"/>
            <w:ins w:id="1356" w:author="david andres herrera ramirez" w:date="2019-12-07T05:29:00Z">
              <w:r>
                <w:rPr>
                  <w:rFonts w:ascii="Times New Roman" w:eastAsia="Times New Roman" w:hAnsi="Times New Roman" w:cs="Times New Roman"/>
                </w:rPr>
                <w:t>Stor</w:t>
              </w:r>
              <w:proofErr w:type="spellEnd"/>
            </w:ins>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46C5991" w14:textId="77777777" w:rsidR="002503E1" w:rsidRDefault="00052AAB">
            <w:pPr>
              <w:spacing w:after="0"/>
              <w:rPr>
                <w:ins w:id="1357" w:author="david andres herrera ramirez" w:date="2019-12-07T05:29:00Z"/>
                <w:rFonts w:ascii="Times New Roman" w:eastAsia="Times New Roman" w:hAnsi="Times New Roman" w:cs="Times New Roman"/>
              </w:rPr>
            </w:pPr>
            <w:ins w:id="1358" w:author="david andres herrera ramirez" w:date="2019-12-07T05:29:00Z">
              <w:r>
                <w:rPr>
                  <w:rFonts w:ascii="Times New Roman" w:eastAsia="Times New Roman" w:hAnsi="Times New Roman" w:cs="Times New Roman"/>
                </w:rPr>
                <w:t>Allocation from stem to roots</w:t>
              </w:r>
            </w:ins>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BB4F102" w14:textId="77777777" w:rsidR="002503E1" w:rsidRDefault="00052AAB">
            <w:pPr>
              <w:spacing w:after="0"/>
              <w:rPr>
                <w:ins w:id="1359" w:author="david andres herrera ramirez" w:date="2019-12-07T05:29:00Z"/>
                <w:rFonts w:ascii="Times New Roman" w:eastAsia="Times New Roman" w:hAnsi="Times New Roman" w:cs="Times New Roman"/>
              </w:rPr>
            </w:pPr>
            <w:ins w:id="1360" w:author="david andres herrera ramirez" w:date="2019-12-07T05:29:00Z">
              <w:r>
                <w:rPr>
                  <w:rFonts w:ascii="Times New Roman" w:eastAsia="Times New Roman" w:hAnsi="Times New Roman" w:cs="Times New Roman"/>
                </w:rPr>
                <w:t>3.15</w:t>
              </w:r>
            </w:ins>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278EB1B2" w14:textId="77777777" w:rsidR="002503E1" w:rsidRDefault="002503E1">
            <w:pPr>
              <w:spacing w:after="0"/>
              <w:rPr>
                <w:ins w:id="1361" w:author="david andres herrera ramirez" w:date="2019-12-07T05:29:00Z"/>
                <w:rFonts w:ascii="Times New Roman" w:eastAsia="Times New Roman" w:hAnsi="Times New Roman" w:cs="Times New Roman"/>
              </w:rPr>
            </w:pPr>
          </w:p>
          <w:p w14:paraId="2843B695" w14:textId="77777777" w:rsidR="002503E1" w:rsidRDefault="00052AAB">
            <w:pPr>
              <w:spacing w:after="0"/>
              <w:rPr>
                <w:ins w:id="1362" w:author="david andres herrera ramirez" w:date="2019-12-07T05:29:00Z"/>
                <w:rFonts w:ascii="Times New Roman" w:eastAsia="Times New Roman" w:hAnsi="Times New Roman" w:cs="Times New Roman"/>
              </w:rPr>
            </w:pPr>
            <w:ins w:id="1363" w:author="david andres herrera ramirez" w:date="2019-12-07T05:29:00Z">
              <w:r>
                <w:rPr>
                  <w:rFonts w:ascii="Times New Roman" w:eastAsia="Times New Roman" w:hAnsi="Times New Roman" w:cs="Times New Roman"/>
                </w:rPr>
                <w:t>0.86</w:t>
              </w:r>
            </w:ins>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48C03F74" w14:textId="77777777" w:rsidR="002503E1" w:rsidRDefault="002503E1">
            <w:pPr>
              <w:spacing w:after="0"/>
              <w:rPr>
                <w:ins w:id="1364"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124F305E" w14:textId="77777777" w:rsidR="002503E1" w:rsidRDefault="002503E1">
            <w:pPr>
              <w:spacing w:after="0"/>
              <w:rPr>
                <w:ins w:id="1365"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14:paraId="02FF36DB" w14:textId="77777777" w:rsidR="002503E1" w:rsidRDefault="002503E1">
            <w:pPr>
              <w:spacing w:after="0"/>
              <w:rPr>
                <w:ins w:id="1366"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3E82596" w14:textId="77777777" w:rsidR="002503E1" w:rsidRDefault="002503E1">
            <w:pPr>
              <w:spacing w:after="0"/>
              <w:rPr>
                <w:ins w:id="1367" w:author="david andres herrera ramirez" w:date="2019-12-07T05:29:00Z"/>
                <w:rFonts w:ascii="Times New Roman" w:eastAsia="Times New Roman" w:hAnsi="Times New Roman" w:cs="Times New Roman"/>
              </w:rPr>
            </w:pPr>
          </w:p>
        </w:tc>
      </w:tr>
      <w:tr w:rsidR="002503E1" w14:paraId="6DFB0FFF" w14:textId="77777777">
        <w:trPr>
          <w:trHeight w:val="320"/>
          <w:ins w:id="1368" w:author="david andres herrera ramirez" w:date="2019-12-07T05:29:00Z"/>
        </w:trPr>
        <w:tc>
          <w:tcPr>
            <w:tcW w:w="144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F06DB3A" w14:textId="77777777" w:rsidR="002503E1" w:rsidRDefault="00052AAB">
            <w:pPr>
              <w:spacing w:after="0"/>
              <w:rPr>
                <w:ins w:id="1369" w:author="david andres herrera ramirez" w:date="2019-12-07T05:29:00Z"/>
                <w:rFonts w:ascii="Times New Roman" w:eastAsia="Times New Roman" w:hAnsi="Times New Roman" w:cs="Times New Roman"/>
              </w:rPr>
            </w:pPr>
            <w:proofErr w:type="spellStart"/>
            <w:ins w:id="1370" w:author="david andres herrera ramirez" w:date="2019-12-07T05:29:00Z">
              <w:r>
                <w:rPr>
                  <w:rFonts w:ascii="Times New Roman" w:eastAsia="Times New Roman" w:hAnsi="Times New Roman" w:cs="Times New Roman"/>
                </w:rPr>
                <w:t>rtoS</w:t>
              </w:r>
              <w:proofErr w:type="spellEnd"/>
            </w:ins>
          </w:p>
        </w:tc>
        <w:tc>
          <w:tcPr>
            <w:tcW w:w="264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551511F7" w14:textId="77777777" w:rsidR="002503E1" w:rsidRDefault="00052AAB">
            <w:pPr>
              <w:spacing w:after="0"/>
              <w:rPr>
                <w:ins w:id="1371" w:author="david andres herrera ramirez" w:date="2019-12-07T05:29:00Z"/>
                <w:rFonts w:ascii="Times New Roman" w:eastAsia="Times New Roman" w:hAnsi="Times New Roman" w:cs="Times New Roman"/>
              </w:rPr>
            </w:pPr>
            <w:ins w:id="1372" w:author="david andres herrera ramirez" w:date="2019-12-07T05:29:00Z">
              <w:r>
                <w:rPr>
                  <w:rFonts w:ascii="Times New Roman" w:eastAsia="Times New Roman" w:hAnsi="Times New Roman" w:cs="Times New Roman"/>
                </w:rPr>
                <w:t>Allocation from roots to stem</w:t>
              </w:r>
            </w:ins>
          </w:p>
        </w:tc>
        <w:tc>
          <w:tcPr>
            <w:tcW w:w="90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45F1F07" w14:textId="77777777" w:rsidR="002503E1" w:rsidRDefault="00052AAB">
            <w:pPr>
              <w:spacing w:after="0"/>
              <w:rPr>
                <w:ins w:id="1373" w:author="david andres herrera ramirez" w:date="2019-12-07T05:29:00Z"/>
                <w:rFonts w:ascii="Times New Roman" w:eastAsia="Times New Roman" w:hAnsi="Times New Roman" w:cs="Times New Roman"/>
              </w:rPr>
            </w:pPr>
            <w:ins w:id="1374" w:author="david andres herrera ramirez" w:date="2019-12-07T05:29:00Z">
              <w:r>
                <w:rPr>
                  <w:rFonts w:ascii="Times New Roman" w:eastAsia="Times New Roman" w:hAnsi="Times New Roman" w:cs="Times New Roman"/>
                </w:rPr>
                <w:t>0.11</w:t>
              </w:r>
            </w:ins>
          </w:p>
        </w:tc>
        <w:tc>
          <w:tcPr>
            <w:tcW w:w="91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14:paraId="70361167" w14:textId="77777777" w:rsidR="002503E1" w:rsidRDefault="002503E1">
            <w:pPr>
              <w:spacing w:after="0"/>
              <w:rPr>
                <w:ins w:id="1375" w:author="david andres herrera ramirez" w:date="2019-12-07T05:29:00Z"/>
                <w:rFonts w:ascii="Times New Roman" w:eastAsia="Times New Roman" w:hAnsi="Times New Roman" w:cs="Times New Roman"/>
              </w:rPr>
            </w:pPr>
          </w:p>
          <w:p w14:paraId="65468FA8" w14:textId="77777777" w:rsidR="002503E1" w:rsidRDefault="00052AAB">
            <w:pPr>
              <w:spacing w:after="0"/>
              <w:rPr>
                <w:ins w:id="1376" w:author="david andres herrera ramirez" w:date="2019-12-07T05:29:00Z"/>
                <w:rFonts w:ascii="Times New Roman" w:eastAsia="Times New Roman" w:hAnsi="Times New Roman" w:cs="Times New Roman"/>
              </w:rPr>
            </w:pPr>
            <w:ins w:id="1377" w:author="david andres herrera ramirez" w:date="2019-12-07T05:29:00Z">
              <w:r>
                <w:rPr>
                  <w:rFonts w:ascii="Times New Roman" w:eastAsia="Times New Roman" w:hAnsi="Times New Roman" w:cs="Times New Roman"/>
                </w:rPr>
                <w:t>0.11</w:t>
              </w:r>
            </w:ins>
          </w:p>
        </w:tc>
        <w:tc>
          <w:tcPr>
            <w:tcW w:w="106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14:paraId="5F0207F5" w14:textId="77777777" w:rsidR="002503E1" w:rsidRDefault="002503E1">
            <w:pPr>
              <w:spacing w:after="0"/>
              <w:rPr>
                <w:ins w:id="1378" w:author="david andres herrera ramirez" w:date="2019-12-07T05:29:00Z"/>
                <w:rFonts w:ascii="Times New Roman" w:eastAsia="Times New Roman" w:hAnsi="Times New Roman" w:cs="Times New Roman"/>
              </w:rPr>
            </w:pPr>
          </w:p>
        </w:tc>
        <w:tc>
          <w:tcPr>
            <w:tcW w:w="109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14:paraId="6BF8195E" w14:textId="77777777" w:rsidR="002503E1" w:rsidRDefault="002503E1">
            <w:pPr>
              <w:spacing w:after="0"/>
              <w:rPr>
                <w:ins w:id="1379" w:author="david andres herrera ramirez" w:date="2019-12-07T05:29:00Z"/>
                <w:rFonts w:ascii="Times New Roman" w:eastAsia="Times New Roman" w:hAnsi="Times New Roman" w:cs="Times New Roman"/>
              </w:rPr>
            </w:pPr>
          </w:p>
        </w:tc>
        <w:tc>
          <w:tcPr>
            <w:tcW w:w="111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14:paraId="27F22369" w14:textId="77777777" w:rsidR="002503E1" w:rsidRDefault="002503E1">
            <w:pPr>
              <w:spacing w:after="0"/>
              <w:rPr>
                <w:ins w:id="1380" w:author="david andres herrera ramirez" w:date="2019-12-07T05:29:00Z"/>
                <w:rFonts w:ascii="Times New Roman" w:eastAsia="Times New Roman" w:hAnsi="Times New Roman" w:cs="Times New Roman"/>
              </w:rPr>
            </w:pPr>
          </w:p>
        </w:tc>
        <w:tc>
          <w:tcPr>
            <w:tcW w:w="76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F453B27" w14:textId="77777777" w:rsidR="002503E1" w:rsidRDefault="002503E1">
            <w:pPr>
              <w:spacing w:after="0"/>
              <w:rPr>
                <w:ins w:id="1381" w:author="david andres herrera ramirez" w:date="2019-12-07T05:29:00Z"/>
                <w:rFonts w:ascii="Times New Roman" w:eastAsia="Times New Roman" w:hAnsi="Times New Roman" w:cs="Times New Roman"/>
              </w:rPr>
            </w:pPr>
          </w:p>
        </w:tc>
      </w:tr>
    </w:tbl>
    <w:p w14:paraId="53A198C1" w14:textId="77777777" w:rsidR="002503E1" w:rsidRDefault="002503E1" w:rsidP="002503E1">
      <w:pPr>
        <w:rPr>
          <w:rFonts w:ascii="Times New Roman" w:eastAsia="Times New Roman" w:hAnsi="Times New Roman" w:cs="Times New Roman"/>
        </w:rPr>
        <w:pPrChange w:id="1382" w:author="david andres herrera ramirez" w:date="2019-12-07T05:30:00Z">
          <w:pPr>
            <w:widowControl w:val="0"/>
            <w:spacing w:after="240" w:line="360" w:lineRule="auto"/>
          </w:pPr>
        </w:pPrChange>
      </w:pPr>
    </w:p>
    <w:p w14:paraId="796E0C56" w14:textId="77777777" w:rsidR="002503E1" w:rsidRDefault="00052AAB">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Table 3:</w:t>
      </w:r>
      <w:r>
        <w:rPr>
          <w:rFonts w:ascii="Times New Roman" w:eastAsia="Times New Roman" w:hAnsi="Times New Roman" w:cs="Times New Roman"/>
          <w:color w:val="000000"/>
        </w:rPr>
        <w:t xml:space="preserve"> Mean ages for the differen</w:t>
      </w:r>
      <w:ins w:id="1383" w:author="david andres herrera ramirez" w:date="2019-12-19T22:45:00Z">
        <w:r>
          <w:rPr>
            <w:rFonts w:ascii="Times New Roman" w:eastAsia="Times New Roman" w:hAnsi="Times New Roman" w:cs="Times New Roman"/>
            <w:color w:val="000000"/>
          </w:rPr>
          <w:t xml:space="preserve">t carbon </w:t>
        </w:r>
      </w:ins>
      <w:del w:id="1384" w:author="david andres herrera ramirez" w:date="2019-12-19T22:45:00Z">
        <w:r>
          <w:rPr>
            <w:rFonts w:ascii="Times New Roman" w:eastAsia="Times New Roman" w:hAnsi="Times New Roman" w:cs="Times New Roman"/>
            <w:color w:val="000000"/>
          </w:rPr>
          <w:delText>t</w:delText>
        </w:r>
      </w:del>
      <w:r>
        <w:rPr>
          <w:rFonts w:ascii="Times New Roman" w:eastAsia="Times New Roman" w:hAnsi="Times New Roman" w:cs="Times New Roman"/>
          <w:color w:val="000000"/>
        </w:rPr>
        <w:t xml:space="preserve"> pools</w:t>
      </w:r>
      <w:ins w:id="1385" w:author="david andres herrera ramirez" w:date="2019-12-19T22:46:00Z">
        <w:r>
          <w:rPr>
            <w:rFonts w:ascii="Times New Roman" w:eastAsia="Times New Roman" w:hAnsi="Times New Roman" w:cs="Times New Roman"/>
            <w:color w:val="000000"/>
          </w:rPr>
          <w:t xml:space="preserve"> in</w:t>
        </w:r>
      </w:ins>
      <w:r>
        <w:rPr>
          <w:rFonts w:ascii="Times New Roman" w:eastAsia="Times New Roman" w:hAnsi="Times New Roman" w:cs="Times New Roman"/>
          <w:color w:val="000000"/>
        </w:rPr>
        <w:t xml:space="preserve"> </w:t>
      </w:r>
      <w:proofErr w:type="spellStart"/>
      <w:ins w:id="1386" w:author="david andres herrera ramirez" w:date="2019-12-04T05:45:00Z">
        <w:r>
          <w:rPr>
            <w:rFonts w:ascii="Times New Roman" w:eastAsia="Times New Roman" w:hAnsi="Times New Roman" w:cs="Times New Roman"/>
            <w:color w:val="000000"/>
          </w:rPr>
          <w:t>i</w:t>
        </w:r>
        <w:del w:id="1387" w:author="Christine Römermann" w:date="2019-12-19T10:28:00Z">
          <w:r>
            <w:rPr>
              <w:rFonts w:ascii="Times New Roman" w:eastAsia="Times New Roman" w:hAnsi="Times New Roman" w:cs="Times New Roman"/>
              <w:color w:val="000000"/>
            </w:rPr>
            <w:delText>n each</w:delText>
          </w:r>
        </w:del>
      </w:ins>
      <w:del w:id="1388" w:author="Christine Römermann" w:date="2019-12-19T10:28:00Z">
        <w:r>
          <w:rPr>
            <w:rFonts w:ascii="Times New Roman" w:eastAsia="Times New Roman" w:hAnsi="Times New Roman" w:cs="Times New Roman"/>
            <w:color w:val="000000"/>
          </w:rPr>
          <w:delText xml:space="preserve">and </w:delText>
        </w:r>
      </w:del>
      <w:ins w:id="1389" w:author="david andres herrera ramirez" w:date="2019-12-04T05:45:00Z">
        <w:del w:id="1390" w:author="Christine Römermann" w:date="2019-12-19T10:28:00Z">
          <w:r>
            <w:rPr>
              <w:rFonts w:ascii="Times New Roman" w:eastAsia="Times New Roman" w:hAnsi="Times New Roman" w:cs="Times New Roman"/>
              <w:color w:val="000000"/>
            </w:rPr>
            <w:delText xml:space="preserve"> </w:delText>
          </w:r>
        </w:del>
      </w:ins>
      <w:del w:id="1391" w:author="Christine Römermann" w:date="2019-12-19T10:28:00Z">
        <w:r>
          <w:rPr>
            <w:rFonts w:ascii="Times New Roman" w:eastAsia="Times New Roman" w:hAnsi="Times New Roman" w:cs="Times New Roman"/>
            <w:color w:val="000000"/>
          </w:rPr>
          <w:delText>species (</w:delText>
        </w:r>
      </w:del>
      <w:r>
        <w:rPr>
          <w:rFonts w:ascii="Times New Roman" w:eastAsia="Times New Roman" w:hAnsi="Times New Roman" w:cs="Times New Roman"/>
          <w:i/>
          <w:color w:val="000000"/>
        </w:rPr>
        <w:t>Pinus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del w:id="1392" w:author="Christine Römermann" w:date="2019-12-19T10:28:00Z">
        <w:r>
          <w:rPr>
            <w:rFonts w:ascii="Times New Roman" w:eastAsia="Times New Roman" w:hAnsi="Times New Roman" w:cs="Times New Roman"/>
            <w:i/>
            <w:color w:val="000000"/>
          </w:rPr>
          <w:delText>)</w:delText>
        </w:r>
      </w:del>
      <w:r>
        <w:rPr>
          <w:rFonts w:ascii="Times New Roman" w:eastAsia="Times New Roman" w:hAnsi="Times New Roman" w:cs="Times New Roman"/>
          <w:color w:val="000000"/>
        </w:rPr>
        <w:t xml:space="preserve"> in units of years. </w:t>
      </w:r>
    </w:p>
    <w:tbl>
      <w:tblPr>
        <w:tblStyle w:val="a1"/>
        <w:tblW w:w="6144" w:type="dxa"/>
        <w:tblInd w:w="93" w:type="dxa"/>
        <w:tblLayout w:type="fixed"/>
        <w:tblLook w:val="0400" w:firstRow="0" w:lastRow="0" w:firstColumn="0" w:lastColumn="0" w:noHBand="0" w:noVBand="1"/>
      </w:tblPr>
      <w:tblGrid>
        <w:gridCol w:w="1293"/>
        <w:gridCol w:w="1617"/>
        <w:gridCol w:w="1617"/>
        <w:gridCol w:w="1617"/>
      </w:tblGrid>
      <w:tr w:rsidR="002503E1" w14:paraId="71D20E56" w14:textId="77777777">
        <w:trPr>
          <w:trHeight w:val="300"/>
        </w:trPr>
        <w:tc>
          <w:tcPr>
            <w:tcW w:w="1293" w:type="dxa"/>
            <w:tcBorders>
              <w:top w:val="single" w:sz="4" w:space="0" w:color="000000"/>
              <w:left w:val="nil"/>
              <w:bottom w:val="single" w:sz="4" w:space="0" w:color="000000"/>
              <w:right w:val="nil"/>
            </w:tcBorders>
            <w:shd w:val="clear" w:color="auto" w:fill="auto"/>
            <w:vAlign w:val="bottom"/>
          </w:tcPr>
          <w:p w14:paraId="0DDC327C"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Pool name</w:t>
            </w:r>
          </w:p>
        </w:tc>
        <w:tc>
          <w:tcPr>
            <w:tcW w:w="1617" w:type="dxa"/>
            <w:tcBorders>
              <w:top w:val="single" w:sz="4" w:space="0" w:color="000000"/>
              <w:left w:val="nil"/>
              <w:bottom w:val="single" w:sz="4" w:space="0" w:color="000000"/>
              <w:right w:val="nil"/>
            </w:tcBorders>
            <w:shd w:val="clear" w:color="auto" w:fill="auto"/>
            <w:vAlign w:val="bottom"/>
          </w:tcPr>
          <w:p w14:paraId="5389809C" w14:textId="77777777" w:rsidR="002503E1" w:rsidRDefault="00052AAB">
            <w:pPr>
              <w:spacing w:after="0"/>
              <w:rPr>
                <w:rFonts w:ascii="Times New Roman" w:eastAsia="Times New Roman" w:hAnsi="Times New Roman" w:cs="Times New Roman"/>
                <w:i/>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p>
        </w:tc>
        <w:tc>
          <w:tcPr>
            <w:tcW w:w="1617" w:type="dxa"/>
            <w:tcBorders>
              <w:top w:val="single" w:sz="4" w:space="0" w:color="000000"/>
              <w:left w:val="nil"/>
              <w:bottom w:val="single" w:sz="4" w:space="0" w:color="000000"/>
              <w:right w:val="nil"/>
            </w:tcBorders>
            <w:shd w:val="clear" w:color="auto" w:fill="auto"/>
            <w:vAlign w:val="bottom"/>
          </w:tcPr>
          <w:p w14:paraId="5D17B809" w14:textId="77777777" w:rsidR="002503E1" w:rsidRDefault="00052AAB">
            <w:pPr>
              <w:spacing w:after="0"/>
              <w:rPr>
                <w:rFonts w:ascii="Times New Roman" w:eastAsia="Times New Roman" w:hAnsi="Times New Roman" w:cs="Times New Roman"/>
                <w:i/>
              </w:rPr>
            </w:pPr>
            <w:r>
              <w:rPr>
                <w:rFonts w:ascii="Times New Roman" w:eastAsia="Times New Roman" w:hAnsi="Times New Roman" w:cs="Times New Roman"/>
                <w:i/>
              </w:rPr>
              <w:t xml:space="preserve">A. </w:t>
            </w:r>
            <w:del w:id="1393" w:author="Christine Römermann" w:date="2019-12-19T10:28:00Z">
              <w:r>
                <w:rPr>
                  <w:rFonts w:ascii="Times New Roman" w:eastAsia="Times New Roman" w:hAnsi="Times New Roman" w:cs="Times New Roman"/>
                  <w:i/>
                </w:rPr>
                <w:delText>R</w:delText>
              </w:r>
            </w:del>
            <w:ins w:id="1394" w:author="Christine Römermann" w:date="2019-12-19T10:28:00Z">
              <w:r>
                <w:rPr>
                  <w:rFonts w:ascii="Times New Roman" w:eastAsia="Times New Roman" w:hAnsi="Times New Roman" w:cs="Times New Roman"/>
                  <w:i/>
                </w:rPr>
                <w:t>r</w:t>
              </w:r>
            </w:ins>
            <w:r>
              <w:rPr>
                <w:rFonts w:ascii="Times New Roman" w:eastAsia="Times New Roman" w:hAnsi="Times New Roman" w:cs="Times New Roman"/>
                <w:i/>
              </w:rPr>
              <w:t>ubrum</w:t>
            </w:r>
          </w:p>
        </w:tc>
        <w:tc>
          <w:tcPr>
            <w:tcW w:w="1617" w:type="dxa"/>
            <w:tcBorders>
              <w:top w:val="single" w:sz="4" w:space="0" w:color="000000"/>
              <w:left w:val="nil"/>
              <w:bottom w:val="single" w:sz="4" w:space="0" w:color="000000"/>
              <w:right w:val="nil"/>
            </w:tcBorders>
            <w:shd w:val="clear" w:color="auto" w:fill="auto"/>
            <w:vAlign w:val="bottom"/>
          </w:tcPr>
          <w:p w14:paraId="71FC2987"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rPr>
              <w:t xml:space="preserve"> </w:t>
            </w:r>
          </w:p>
        </w:tc>
      </w:tr>
      <w:tr w:rsidR="002503E1" w14:paraId="6237ECE4" w14:textId="77777777">
        <w:trPr>
          <w:trHeight w:val="300"/>
          <w:ins w:id="1395" w:author="david andres herrera ramirez" w:date="2019-12-18T14:33:00Z"/>
        </w:trPr>
        <w:tc>
          <w:tcPr>
            <w:tcW w:w="1293" w:type="dxa"/>
            <w:tcBorders>
              <w:top w:val="nil"/>
              <w:left w:val="nil"/>
              <w:bottom w:val="nil"/>
              <w:right w:val="nil"/>
            </w:tcBorders>
            <w:shd w:val="clear" w:color="auto" w:fill="auto"/>
            <w:vAlign w:val="bottom"/>
          </w:tcPr>
          <w:p w14:paraId="227CE178" w14:textId="77777777" w:rsidR="002503E1" w:rsidRDefault="00052AAB">
            <w:pPr>
              <w:spacing w:after="0"/>
              <w:rPr>
                <w:ins w:id="1396" w:author="david andres herrera ramirez" w:date="2019-12-18T14:33:00Z"/>
                <w:rFonts w:ascii="Times New Roman" w:eastAsia="Times New Roman" w:hAnsi="Times New Roman" w:cs="Times New Roman"/>
              </w:rPr>
            </w:pPr>
            <w:ins w:id="1397" w:author="david andres herrera ramirez" w:date="2019-12-18T14:33:00Z">
              <w:r>
                <w:rPr>
                  <w:rFonts w:ascii="Times New Roman" w:eastAsia="Times New Roman" w:hAnsi="Times New Roman" w:cs="Times New Roman"/>
                </w:rPr>
                <w:t>NSC tree</w:t>
              </w:r>
            </w:ins>
          </w:p>
        </w:tc>
        <w:tc>
          <w:tcPr>
            <w:tcW w:w="1617" w:type="dxa"/>
            <w:tcBorders>
              <w:top w:val="nil"/>
              <w:left w:val="nil"/>
              <w:bottom w:val="nil"/>
              <w:right w:val="nil"/>
            </w:tcBorders>
            <w:shd w:val="clear" w:color="auto" w:fill="auto"/>
            <w:vAlign w:val="bottom"/>
          </w:tcPr>
          <w:p w14:paraId="2BE2858C" w14:textId="77777777" w:rsidR="002503E1" w:rsidRDefault="00052AAB">
            <w:pPr>
              <w:spacing w:after="0"/>
              <w:rPr>
                <w:ins w:id="1398" w:author="david andres herrera ramirez" w:date="2019-12-18T14:33:00Z"/>
                <w:rFonts w:ascii="Times New Roman" w:eastAsia="Times New Roman" w:hAnsi="Times New Roman" w:cs="Times New Roman"/>
              </w:rPr>
            </w:pPr>
            <w:ins w:id="1399" w:author="david andres herrera ramirez" w:date="2019-12-18T14:33:00Z">
              <w:r>
                <w:rPr>
                  <w:rFonts w:ascii="Times New Roman" w:eastAsia="Times New Roman" w:hAnsi="Times New Roman" w:cs="Times New Roman"/>
                </w:rPr>
                <w:t>0.98 ± 0.38</w:t>
              </w:r>
            </w:ins>
          </w:p>
        </w:tc>
        <w:tc>
          <w:tcPr>
            <w:tcW w:w="1617" w:type="dxa"/>
            <w:tcBorders>
              <w:top w:val="nil"/>
              <w:left w:val="nil"/>
              <w:bottom w:val="nil"/>
              <w:right w:val="nil"/>
            </w:tcBorders>
            <w:shd w:val="clear" w:color="auto" w:fill="auto"/>
            <w:vAlign w:val="bottom"/>
          </w:tcPr>
          <w:p w14:paraId="2C2A143E" w14:textId="77777777" w:rsidR="002503E1" w:rsidRDefault="00052AAB">
            <w:pPr>
              <w:spacing w:after="0"/>
              <w:rPr>
                <w:ins w:id="1400" w:author="david andres herrera ramirez" w:date="2019-12-18T14:33:00Z"/>
                <w:rFonts w:ascii="Times New Roman" w:eastAsia="Times New Roman" w:hAnsi="Times New Roman" w:cs="Times New Roman"/>
              </w:rPr>
            </w:pPr>
            <w:ins w:id="1401" w:author="david andres herrera ramirez" w:date="2019-12-18T14:33:00Z">
              <w:r>
                <w:rPr>
                  <w:rFonts w:ascii="Times New Roman" w:eastAsia="Times New Roman" w:hAnsi="Times New Roman" w:cs="Times New Roman"/>
                </w:rPr>
                <w:t>9.45 ± 3.7</w:t>
              </w:r>
            </w:ins>
          </w:p>
        </w:tc>
        <w:tc>
          <w:tcPr>
            <w:tcW w:w="1617" w:type="dxa"/>
            <w:tcBorders>
              <w:top w:val="nil"/>
              <w:left w:val="nil"/>
              <w:bottom w:val="nil"/>
              <w:right w:val="nil"/>
            </w:tcBorders>
            <w:shd w:val="clear" w:color="auto" w:fill="auto"/>
            <w:vAlign w:val="bottom"/>
          </w:tcPr>
          <w:p w14:paraId="655753D5" w14:textId="77777777" w:rsidR="002503E1" w:rsidRDefault="00052AAB">
            <w:pPr>
              <w:spacing w:after="0"/>
              <w:rPr>
                <w:ins w:id="1402" w:author="david andres herrera ramirez" w:date="2019-12-18T14:33:00Z"/>
                <w:rFonts w:ascii="Times New Roman" w:eastAsia="Times New Roman" w:hAnsi="Times New Roman" w:cs="Times New Roman"/>
              </w:rPr>
            </w:pPr>
            <w:ins w:id="1403" w:author="david andres herrera ramirez" w:date="2019-12-18T14:33:00Z">
              <w:r>
                <w:rPr>
                  <w:rFonts w:ascii="Times New Roman" w:eastAsia="Times New Roman" w:hAnsi="Times New Roman" w:cs="Times New Roman"/>
                </w:rPr>
                <w:t>4.4 ± 0.72</w:t>
              </w:r>
            </w:ins>
          </w:p>
        </w:tc>
      </w:tr>
      <w:tr w:rsidR="002503E1" w14:paraId="2E45FEE1" w14:textId="77777777">
        <w:trPr>
          <w:trHeight w:val="300"/>
        </w:trPr>
        <w:tc>
          <w:tcPr>
            <w:tcW w:w="1293" w:type="dxa"/>
            <w:tcBorders>
              <w:top w:val="nil"/>
              <w:left w:val="nil"/>
              <w:bottom w:val="nil"/>
              <w:right w:val="nil"/>
            </w:tcBorders>
            <w:shd w:val="clear" w:color="auto" w:fill="auto"/>
            <w:vAlign w:val="bottom"/>
          </w:tcPr>
          <w:p w14:paraId="1687D0DB" w14:textId="77777777" w:rsidR="002503E1" w:rsidRDefault="00052AAB">
            <w:pPr>
              <w:spacing w:after="0"/>
              <w:rPr>
                <w:rFonts w:ascii="Times New Roman" w:eastAsia="Times New Roman" w:hAnsi="Times New Roman" w:cs="Times New Roman"/>
              </w:rPr>
            </w:pPr>
            <w:proofErr w:type="spellStart"/>
            <w:r>
              <w:rPr>
                <w:rFonts w:ascii="Times New Roman" w:eastAsia="Times New Roman" w:hAnsi="Times New Roman" w:cs="Times New Roman"/>
              </w:rPr>
              <w:t>E</w:t>
            </w:r>
            <w:ins w:id="1404" w:author="david andres herrera ramirez" w:date="2019-12-18T14:35:00Z">
              <w:r>
                <w:rPr>
                  <w:rFonts w:ascii="Times New Roman" w:eastAsia="Times New Roman" w:hAnsi="Times New Roman" w:cs="Times New Roman"/>
                </w:rPr>
                <w:t>v</w:t>
              </w:r>
            </w:ins>
            <w:proofErr w:type="spellEnd"/>
          </w:p>
        </w:tc>
        <w:tc>
          <w:tcPr>
            <w:tcW w:w="1617" w:type="dxa"/>
            <w:tcBorders>
              <w:top w:val="nil"/>
              <w:left w:val="nil"/>
              <w:bottom w:val="nil"/>
              <w:right w:val="nil"/>
            </w:tcBorders>
            <w:shd w:val="clear" w:color="auto" w:fill="auto"/>
            <w:vAlign w:val="bottom"/>
          </w:tcPr>
          <w:p w14:paraId="736415DB" w14:textId="77777777" w:rsidR="002503E1" w:rsidRDefault="002503E1">
            <w:pPr>
              <w:spacing w:after="0"/>
              <w:rPr>
                <w:rFonts w:ascii="Times New Roman" w:eastAsia="Times New Roman" w:hAnsi="Times New Roman" w:cs="Times New Roman"/>
              </w:rPr>
            </w:pPr>
          </w:p>
        </w:tc>
        <w:tc>
          <w:tcPr>
            <w:tcW w:w="1617" w:type="dxa"/>
            <w:tcBorders>
              <w:top w:val="nil"/>
              <w:left w:val="nil"/>
              <w:bottom w:val="nil"/>
              <w:right w:val="nil"/>
            </w:tcBorders>
            <w:shd w:val="clear" w:color="auto" w:fill="auto"/>
            <w:vAlign w:val="bottom"/>
          </w:tcPr>
          <w:p w14:paraId="61A76A84"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1.55 ± 0.20</w:t>
            </w:r>
          </w:p>
        </w:tc>
        <w:tc>
          <w:tcPr>
            <w:tcW w:w="1617" w:type="dxa"/>
            <w:tcBorders>
              <w:top w:val="nil"/>
              <w:left w:val="nil"/>
              <w:bottom w:val="nil"/>
              <w:right w:val="nil"/>
            </w:tcBorders>
            <w:shd w:val="clear" w:color="auto" w:fill="auto"/>
            <w:vAlign w:val="bottom"/>
          </w:tcPr>
          <w:p w14:paraId="6EAE42CF"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1.19 ± 0.06</w:t>
            </w:r>
          </w:p>
        </w:tc>
      </w:tr>
      <w:tr w:rsidR="002503E1" w14:paraId="5FEF3703" w14:textId="77777777">
        <w:trPr>
          <w:trHeight w:val="300"/>
        </w:trPr>
        <w:tc>
          <w:tcPr>
            <w:tcW w:w="1293" w:type="dxa"/>
            <w:tcBorders>
              <w:top w:val="nil"/>
              <w:left w:val="nil"/>
              <w:bottom w:val="nil"/>
              <w:right w:val="nil"/>
            </w:tcBorders>
            <w:shd w:val="clear" w:color="auto" w:fill="auto"/>
            <w:vAlign w:val="bottom"/>
          </w:tcPr>
          <w:p w14:paraId="4E4FC4FF"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F</w:t>
            </w:r>
            <w:ins w:id="1405" w:author="david andres herrera ramirez" w:date="2019-12-03T15:28:00Z">
              <w:r>
                <w:rPr>
                  <w:rFonts w:ascii="Times New Roman" w:eastAsia="Times New Roman" w:hAnsi="Times New Roman" w:cs="Times New Roman"/>
                </w:rPr>
                <w:t>A</w:t>
              </w:r>
            </w:ins>
            <w:del w:id="1406" w:author="david andres herrera ramirez" w:date="2019-12-03T15:28:00Z">
              <w:r>
                <w:rPr>
                  <w:rFonts w:ascii="Times New Roman" w:eastAsia="Times New Roman" w:hAnsi="Times New Roman" w:cs="Times New Roman"/>
                </w:rPr>
                <w:delText>L</w:delText>
              </w:r>
            </w:del>
            <w:r>
              <w:rPr>
                <w:rFonts w:ascii="Times New Roman" w:eastAsia="Times New Roman" w:hAnsi="Times New Roman" w:cs="Times New Roman"/>
              </w:rPr>
              <w:t>NSC</w:t>
            </w:r>
          </w:p>
        </w:tc>
        <w:tc>
          <w:tcPr>
            <w:tcW w:w="1617" w:type="dxa"/>
            <w:tcBorders>
              <w:top w:val="nil"/>
              <w:left w:val="nil"/>
              <w:bottom w:val="nil"/>
              <w:right w:val="nil"/>
            </w:tcBorders>
            <w:shd w:val="clear" w:color="auto" w:fill="auto"/>
            <w:vAlign w:val="bottom"/>
          </w:tcPr>
          <w:p w14:paraId="65453A82"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0.03 ± 0.001</w:t>
            </w:r>
          </w:p>
        </w:tc>
        <w:tc>
          <w:tcPr>
            <w:tcW w:w="1617" w:type="dxa"/>
            <w:tcBorders>
              <w:top w:val="nil"/>
              <w:left w:val="nil"/>
              <w:bottom w:val="nil"/>
              <w:right w:val="nil"/>
            </w:tcBorders>
            <w:shd w:val="clear" w:color="auto" w:fill="auto"/>
            <w:vAlign w:val="bottom"/>
          </w:tcPr>
          <w:p w14:paraId="2BE27F32"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14:paraId="2B365F35"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2503E1" w14:paraId="6ACECBEE" w14:textId="77777777">
        <w:trPr>
          <w:trHeight w:val="300"/>
        </w:trPr>
        <w:tc>
          <w:tcPr>
            <w:tcW w:w="1293" w:type="dxa"/>
            <w:tcBorders>
              <w:top w:val="nil"/>
              <w:left w:val="nil"/>
              <w:bottom w:val="nil"/>
              <w:right w:val="nil"/>
            </w:tcBorders>
            <w:shd w:val="clear" w:color="auto" w:fill="auto"/>
            <w:vAlign w:val="bottom"/>
          </w:tcPr>
          <w:p w14:paraId="771E6838"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FSNSC</w:t>
            </w:r>
          </w:p>
        </w:tc>
        <w:tc>
          <w:tcPr>
            <w:tcW w:w="1617" w:type="dxa"/>
            <w:tcBorders>
              <w:top w:val="nil"/>
              <w:left w:val="nil"/>
              <w:bottom w:val="nil"/>
              <w:right w:val="nil"/>
            </w:tcBorders>
            <w:shd w:val="clear" w:color="auto" w:fill="auto"/>
            <w:vAlign w:val="bottom"/>
          </w:tcPr>
          <w:p w14:paraId="64912F64"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0.52 ± 0.001</w:t>
            </w:r>
          </w:p>
        </w:tc>
        <w:tc>
          <w:tcPr>
            <w:tcW w:w="1617" w:type="dxa"/>
            <w:tcBorders>
              <w:top w:val="nil"/>
              <w:left w:val="nil"/>
              <w:bottom w:val="nil"/>
              <w:right w:val="nil"/>
            </w:tcBorders>
            <w:shd w:val="clear" w:color="auto" w:fill="auto"/>
            <w:vAlign w:val="bottom"/>
          </w:tcPr>
          <w:p w14:paraId="30D403B1"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3.56 ± 0.20</w:t>
            </w:r>
          </w:p>
        </w:tc>
        <w:tc>
          <w:tcPr>
            <w:tcW w:w="1617" w:type="dxa"/>
            <w:tcBorders>
              <w:top w:val="nil"/>
              <w:left w:val="nil"/>
              <w:bottom w:val="nil"/>
              <w:right w:val="nil"/>
            </w:tcBorders>
            <w:shd w:val="clear" w:color="auto" w:fill="auto"/>
            <w:vAlign w:val="bottom"/>
          </w:tcPr>
          <w:p w14:paraId="509E7A83"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5.22 ± 0.06</w:t>
            </w:r>
          </w:p>
        </w:tc>
      </w:tr>
      <w:tr w:rsidR="002503E1" w14:paraId="0B0C521F" w14:textId="77777777">
        <w:trPr>
          <w:trHeight w:val="300"/>
        </w:trPr>
        <w:tc>
          <w:tcPr>
            <w:tcW w:w="1293" w:type="dxa"/>
            <w:tcBorders>
              <w:top w:val="nil"/>
              <w:left w:val="nil"/>
              <w:bottom w:val="nil"/>
              <w:right w:val="nil"/>
            </w:tcBorders>
            <w:shd w:val="clear" w:color="auto" w:fill="auto"/>
            <w:vAlign w:val="bottom"/>
          </w:tcPr>
          <w:p w14:paraId="1A724939"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S</w:t>
            </w:r>
            <w:ins w:id="1407" w:author="david andres herrera ramirez" w:date="2019-12-03T15:28:00Z">
              <w:r>
                <w:rPr>
                  <w:rFonts w:ascii="Times New Roman" w:eastAsia="Times New Roman" w:hAnsi="Times New Roman" w:cs="Times New Roman"/>
                </w:rPr>
                <w:t>A</w:t>
              </w:r>
            </w:ins>
            <w:del w:id="1408" w:author="david andres herrera ramirez" w:date="2019-12-03T15:28:00Z">
              <w:r>
                <w:rPr>
                  <w:rFonts w:ascii="Times New Roman" w:eastAsia="Times New Roman" w:hAnsi="Times New Roman" w:cs="Times New Roman"/>
                </w:rPr>
                <w:delText>L</w:delText>
              </w:r>
            </w:del>
            <w:r>
              <w:rPr>
                <w:rFonts w:ascii="Times New Roman" w:eastAsia="Times New Roman" w:hAnsi="Times New Roman" w:cs="Times New Roman"/>
              </w:rPr>
              <w:t>NSC</w:t>
            </w:r>
          </w:p>
        </w:tc>
        <w:tc>
          <w:tcPr>
            <w:tcW w:w="1617" w:type="dxa"/>
            <w:tcBorders>
              <w:top w:val="nil"/>
              <w:left w:val="nil"/>
              <w:bottom w:val="nil"/>
              <w:right w:val="nil"/>
            </w:tcBorders>
            <w:shd w:val="clear" w:color="auto" w:fill="auto"/>
            <w:vAlign w:val="bottom"/>
          </w:tcPr>
          <w:p w14:paraId="2D6FC894"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0.045 ± 0.10</w:t>
            </w:r>
          </w:p>
        </w:tc>
        <w:tc>
          <w:tcPr>
            <w:tcW w:w="1617" w:type="dxa"/>
            <w:tcBorders>
              <w:top w:val="nil"/>
              <w:left w:val="nil"/>
              <w:bottom w:val="nil"/>
              <w:right w:val="nil"/>
            </w:tcBorders>
            <w:shd w:val="clear" w:color="auto" w:fill="auto"/>
            <w:vAlign w:val="bottom"/>
          </w:tcPr>
          <w:p w14:paraId="346EAA70"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14:paraId="148D47E8"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2503E1" w14:paraId="110B8215" w14:textId="77777777">
        <w:trPr>
          <w:trHeight w:val="300"/>
        </w:trPr>
        <w:tc>
          <w:tcPr>
            <w:tcW w:w="1293" w:type="dxa"/>
            <w:tcBorders>
              <w:top w:val="nil"/>
              <w:left w:val="nil"/>
              <w:bottom w:val="nil"/>
              <w:right w:val="nil"/>
            </w:tcBorders>
            <w:shd w:val="clear" w:color="auto" w:fill="auto"/>
            <w:vAlign w:val="bottom"/>
          </w:tcPr>
          <w:p w14:paraId="72B723A2"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SSNSC</w:t>
            </w:r>
          </w:p>
        </w:tc>
        <w:tc>
          <w:tcPr>
            <w:tcW w:w="1617" w:type="dxa"/>
            <w:tcBorders>
              <w:top w:val="nil"/>
              <w:left w:val="nil"/>
              <w:bottom w:val="nil"/>
              <w:right w:val="nil"/>
            </w:tcBorders>
            <w:shd w:val="clear" w:color="auto" w:fill="auto"/>
            <w:vAlign w:val="bottom"/>
          </w:tcPr>
          <w:p w14:paraId="76DEFCC7"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1.370 ± 0.58</w:t>
            </w:r>
          </w:p>
        </w:tc>
        <w:tc>
          <w:tcPr>
            <w:tcW w:w="1617" w:type="dxa"/>
            <w:tcBorders>
              <w:top w:val="nil"/>
              <w:left w:val="nil"/>
              <w:bottom w:val="nil"/>
              <w:right w:val="nil"/>
            </w:tcBorders>
            <w:shd w:val="clear" w:color="auto" w:fill="auto"/>
            <w:vAlign w:val="bottom"/>
          </w:tcPr>
          <w:p w14:paraId="6394531B"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21.3 ± 5.38</w:t>
            </w:r>
          </w:p>
        </w:tc>
        <w:tc>
          <w:tcPr>
            <w:tcW w:w="1617" w:type="dxa"/>
            <w:tcBorders>
              <w:top w:val="nil"/>
              <w:left w:val="nil"/>
              <w:bottom w:val="nil"/>
              <w:right w:val="nil"/>
            </w:tcBorders>
            <w:shd w:val="clear" w:color="auto" w:fill="auto"/>
            <w:vAlign w:val="bottom"/>
          </w:tcPr>
          <w:p w14:paraId="4C45138A"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14.22 ± 1.63</w:t>
            </w:r>
          </w:p>
        </w:tc>
      </w:tr>
      <w:tr w:rsidR="002503E1" w14:paraId="50446ED0" w14:textId="77777777">
        <w:trPr>
          <w:trHeight w:val="300"/>
        </w:trPr>
        <w:tc>
          <w:tcPr>
            <w:tcW w:w="1293" w:type="dxa"/>
            <w:tcBorders>
              <w:top w:val="nil"/>
              <w:left w:val="nil"/>
              <w:bottom w:val="nil"/>
              <w:right w:val="nil"/>
            </w:tcBorders>
            <w:shd w:val="clear" w:color="auto" w:fill="auto"/>
            <w:vAlign w:val="bottom"/>
          </w:tcPr>
          <w:p w14:paraId="018A1728"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R</w:t>
            </w:r>
            <w:ins w:id="1409" w:author="david andres herrera ramirez" w:date="2019-12-03T15:28:00Z">
              <w:r>
                <w:rPr>
                  <w:rFonts w:ascii="Times New Roman" w:eastAsia="Times New Roman" w:hAnsi="Times New Roman" w:cs="Times New Roman"/>
                </w:rPr>
                <w:t>A</w:t>
              </w:r>
            </w:ins>
            <w:del w:id="1410" w:author="david andres herrera ramirez" w:date="2019-12-03T15:28:00Z">
              <w:r>
                <w:rPr>
                  <w:rFonts w:ascii="Times New Roman" w:eastAsia="Times New Roman" w:hAnsi="Times New Roman" w:cs="Times New Roman"/>
                </w:rPr>
                <w:delText>L</w:delText>
              </w:r>
            </w:del>
            <w:r>
              <w:rPr>
                <w:rFonts w:ascii="Times New Roman" w:eastAsia="Times New Roman" w:hAnsi="Times New Roman" w:cs="Times New Roman"/>
              </w:rPr>
              <w:t>NSC</w:t>
            </w:r>
          </w:p>
        </w:tc>
        <w:tc>
          <w:tcPr>
            <w:tcW w:w="1617" w:type="dxa"/>
            <w:tcBorders>
              <w:top w:val="nil"/>
              <w:left w:val="nil"/>
              <w:bottom w:val="nil"/>
              <w:right w:val="nil"/>
            </w:tcBorders>
            <w:shd w:val="clear" w:color="auto" w:fill="auto"/>
            <w:vAlign w:val="bottom"/>
          </w:tcPr>
          <w:p w14:paraId="29A6FD80"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0.730 ± 0.76</w:t>
            </w:r>
          </w:p>
        </w:tc>
        <w:tc>
          <w:tcPr>
            <w:tcW w:w="1617" w:type="dxa"/>
            <w:tcBorders>
              <w:top w:val="nil"/>
              <w:left w:val="nil"/>
              <w:bottom w:val="nil"/>
              <w:right w:val="nil"/>
            </w:tcBorders>
            <w:shd w:val="clear" w:color="auto" w:fill="auto"/>
            <w:vAlign w:val="bottom"/>
          </w:tcPr>
          <w:p w14:paraId="0657D22D"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14:paraId="7226A993"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2503E1" w14:paraId="57172139" w14:textId="77777777">
        <w:trPr>
          <w:trHeight w:val="300"/>
        </w:trPr>
        <w:tc>
          <w:tcPr>
            <w:tcW w:w="1293" w:type="dxa"/>
            <w:tcBorders>
              <w:top w:val="nil"/>
              <w:left w:val="nil"/>
              <w:bottom w:val="single" w:sz="4" w:space="0" w:color="000000"/>
              <w:right w:val="nil"/>
            </w:tcBorders>
            <w:shd w:val="clear" w:color="auto" w:fill="auto"/>
            <w:vAlign w:val="bottom"/>
          </w:tcPr>
          <w:p w14:paraId="6C5C1446"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RSNSC</w:t>
            </w:r>
          </w:p>
        </w:tc>
        <w:tc>
          <w:tcPr>
            <w:tcW w:w="1617" w:type="dxa"/>
            <w:tcBorders>
              <w:top w:val="nil"/>
              <w:left w:val="nil"/>
              <w:bottom w:val="single" w:sz="4" w:space="0" w:color="000000"/>
              <w:right w:val="nil"/>
            </w:tcBorders>
            <w:shd w:val="clear" w:color="auto" w:fill="auto"/>
            <w:vAlign w:val="bottom"/>
          </w:tcPr>
          <w:p w14:paraId="2382C528"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1.550 ± 0.12</w:t>
            </w:r>
          </w:p>
        </w:tc>
        <w:tc>
          <w:tcPr>
            <w:tcW w:w="1617" w:type="dxa"/>
            <w:tcBorders>
              <w:top w:val="nil"/>
              <w:left w:val="nil"/>
              <w:bottom w:val="single" w:sz="4" w:space="0" w:color="000000"/>
              <w:right w:val="nil"/>
            </w:tcBorders>
            <w:shd w:val="clear" w:color="auto" w:fill="auto"/>
            <w:vAlign w:val="bottom"/>
          </w:tcPr>
          <w:p w14:paraId="6AD24F98"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3.55 ± 0.20</w:t>
            </w:r>
          </w:p>
        </w:tc>
        <w:tc>
          <w:tcPr>
            <w:tcW w:w="1617" w:type="dxa"/>
            <w:tcBorders>
              <w:top w:val="nil"/>
              <w:left w:val="nil"/>
              <w:bottom w:val="single" w:sz="4" w:space="0" w:color="000000"/>
              <w:right w:val="nil"/>
            </w:tcBorders>
            <w:shd w:val="clear" w:color="auto" w:fill="auto"/>
            <w:vAlign w:val="bottom"/>
          </w:tcPr>
          <w:p w14:paraId="21445FAD" w14:textId="77777777" w:rsidR="002503E1" w:rsidRDefault="00052AAB">
            <w:pPr>
              <w:spacing w:after="0"/>
              <w:rPr>
                <w:rFonts w:ascii="Times New Roman" w:eastAsia="Times New Roman" w:hAnsi="Times New Roman" w:cs="Times New Roman"/>
              </w:rPr>
            </w:pPr>
            <w:r>
              <w:rPr>
                <w:rFonts w:ascii="Times New Roman" w:eastAsia="Times New Roman" w:hAnsi="Times New Roman" w:cs="Times New Roman"/>
              </w:rPr>
              <w:t>4.19 ± 0.06</w:t>
            </w:r>
          </w:p>
        </w:tc>
      </w:tr>
    </w:tbl>
    <w:p w14:paraId="2D627C72" w14:textId="77777777" w:rsidR="002503E1" w:rsidRDefault="002503E1">
      <w:pPr>
        <w:rPr>
          <w:rFonts w:ascii="Times New Roman" w:eastAsia="Times New Roman" w:hAnsi="Times New Roman" w:cs="Times New Roman"/>
        </w:rPr>
      </w:pPr>
    </w:p>
    <w:p w14:paraId="364CFB1B" w14:textId="77777777" w:rsidR="002503E1" w:rsidRDefault="00052AAB">
      <w:pPr>
        <w:widowControl w:val="0"/>
        <w:spacing w:after="240" w:line="360" w:lineRule="auto"/>
        <w:rPr>
          <w:del w:id="1411" w:author="david andres herrera ramirez" w:date="2019-12-03T15:35:00Z"/>
          <w:rFonts w:ascii="Times New Roman" w:eastAsia="Times New Roman" w:hAnsi="Times New Roman" w:cs="Times New Roman"/>
          <w:color w:val="000000"/>
        </w:rPr>
      </w:pPr>
      <w:r>
        <w:rPr>
          <w:rFonts w:ascii="Times New Roman" w:eastAsia="Times New Roman" w:hAnsi="Times New Roman" w:cs="Times New Roman"/>
          <w:b/>
          <w:color w:val="000000"/>
        </w:rPr>
        <w:t>Table 4:</w:t>
      </w:r>
      <w:r>
        <w:rPr>
          <w:rFonts w:ascii="Times New Roman" w:eastAsia="Times New Roman" w:hAnsi="Times New Roman" w:cs="Times New Roman"/>
          <w:color w:val="000000"/>
        </w:rPr>
        <w:t xml:space="preserve"> Mean ages for the different organ specific pools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in units of years. </w:t>
      </w:r>
    </w:p>
    <w:tbl>
      <w:tblPr>
        <w:tblStyle w:val="a2"/>
        <w:tblW w:w="5145" w:type="dxa"/>
        <w:tblInd w:w="93" w:type="dxa"/>
        <w:tblLayout w:type="fixed"/>
        <w:tblLook w:val="0400" w:firstRow="0" w:lastRow="0" w:firstColumn="0" w:lastColumn="0" w:noHBand="0" w:noVBand="1"/>
      </w:tblPr>
      <w:tblGrid>
        <w:gridCol w:w="1290"/>
        <w:gridCol w:w="1485"/>
        <w:gridCol w:w="1335"/>
        <w:gridCol w:w="1035"/>
      </w:tblGrid>
      <w:tr w:rsidR="002503E1" w14:paraId="6185C65E" w14:textId="77777777">
        <w:trPr>
          <w:trHeight w:val="300"/>
          <w:del w:id="1412" w:author="david andres herrera ramirez" w:date="2019-12-03T15:35:00Z"/>
        </w:trPr>
        <w:tc>
          <w:tcPr>
            <w:tcW w:w="1290" w:type="dxa"/>
            <w:tcBorders>
              <w:top w:val="single" w:sz="4" w:space="0" w:color="000000"/>
              <w:left w:val="nil"/>
              <w:bottom w:val="single" w:sz="4" w:space="0" w:color="000000"/>
              <w:right w:val="nil"/>
            </w:tcBorders>
            <w:shd w:val="clear" w:color="auto" w:fill="auto"/>
            <w:vAlign w:val="bottom"/>
          </w:tcPr>
          <w:p w14:paraId="4249FE8B" w14:textId="77777777" w:rsidR="002503E1" w:rsidRDefault="00052AAB">
            <w:pPr>
              <w:spacing w:after="0" w:line="360" w:lineRule="auto"/>
              <w:rPr>
                <w:del w:id="1413" w:author="david andres herrera ramirez" w:date="2019-12-03T15:35:00Z"/>
                <w:rFonts w:ascii="Times New Roman" w:eastAsia="Times New Roman" w:hAnsi="Times New Roman" w:cs="Times New Roman"/>
                <w:color w:val="000000"/>
              </w:rPr>
            </w:pPr>
            <w:del w:id="1414" w:author="david andres herrera ramirez" w:date="2019-12-03T15:35:00Z">
              <w:r>
                <w:rPr>
                  <w:rFonts w:ascii="Times New Roman" w:eastAsia="Times New Roman" w:hAnsi="Times New Roman" w:cs="Times New Roman"/>
                  <w:color w:val="000000"/>
                </w:rPr>
                <w:delText>Pool name</w:delText>
              </w:r>
            </w:del>
          </w:p>
        </w:tc>
        <w:tc>
          <w:tcPr>
            <w:tcW w:w="1485" w:type="dxa"/>
            <w:tcBorders>
              <w:top w:val="single" w:sz="4" w:space="0" w:color="000000"/>
              <w:left w:val="nil"/>
              <w:bottom w:val="single" w:sz="4" w:space="0" w:color="000000"/>
              <w:right w:val="nil"/>
            </w:tcBorders>
            <w:shd w:val="clear" w:color="auto" w:fill="auto"/>
            <w:vAlign w:val="bottom"/>
          </w:tcPr>
          <w:p w14:paraId="2BB6FC21" w14:textId="77777777" w:rsidR="002503E1" w:rsidRDefault="00052AAB">
            <w:pPr>
              <w:spacing w:after="0" w:line="360" w:lineRule="auto"/>
              <w:rPr>
                <w:del w:id="1415" w:author="david andres herrera ramirez" w:date="2019-12-03T15:35:00Z"/>
                <w:rFonts w:ascii="Times New Roman" w:eastAsia="Times New Roman" w:hAnsi="Times New Roman" w:cs="Times New Roman"/>
                <w:i/>
                <w:color w:val="000000"/>
              </w:rPr>
            </w:pPr>
            <w:del w:id="1416" w:author="david andres herrera ramirez" w:date="2019-12-03T15:35:00Z">
              <w:r>
                <w:rPr>
                  <w:rFonts w:ascii="Times New Roman" w:eastAsia="Times New Roman" w:hAnsi="Times New Roman" w:cs="Times New Roman"/>
                  <w:i/>
                  <w:color w:val="000000"/>
                </w:rPr>
                <w:delText>P. halepensis</w:delText>
              </w:r>
            </w:del>
          </w:p>
        </w:tc>
        <w:tc>
          <w:tcPr>
            <w:tcW w:w="1335" w:type="dxa"/>
            <w:tcBorders>
              <w:top w:val="single" w:sz="4" w:space="0" w:color="000000"/>
              <w:left w:val="nil"/>
              <w:bottom w:val="single" w:sz="4" w:space="0" w:color="000000"/>
              <w:right w:val="nil"/>
            </w:tcBorders>
            <w:shd w:val="clear" w:color="auto" w:fill="auto"/>
            <w:vAlign w:val="bottom"/>
          </w:tcPr>
          <w:p w14:paraId="25F34B77" w14:textId="77777777" w:rsidR="002503E1" w:rsidRDefault="00052AAB">
            <w:pPr>
              <w:spacing w:after="0" w:line="360" w:lineRule="auto"/>
              <w:rPr>
                <w:del w:id="1417" w:author="david andres herrera ramirez" w:date="2019-12-03T15:35:00Z"/>
                <w:rFonts w:ascii="Times New Roman" w:eastAsia="Times New Roman" w:hAnsi="Times New Roman" w:cs="Times New Roman"/>
                <w:i/>
                <w:color w:val="000000"/>
              </w:rPr>
            </w:pPr>
            <w:del w:id="1418" w:author="david andres herrera ramirez" w:date="2019-12-03T15:35:00Z">
              <w:r>
                <w:rPr>
                  <w:rFonts w:ascii="Times New Roman" w:eastAsia="Times New Roman" w:hAnsi="Times New Roman" w:cs="Times New Roman"/>
                  <w:i/>
                  <w:color w:val="000000"/>
                </w:rPr>
                <w:delText>A. Rubrum</w:delText>
              </w:r>
            </w:del>
          </w:p>
        </w:tc>
        <w:tc>
          <w:tcPr>
            <w:tcW w:w="1035" w:type="dxa"/>
            <w:tcBorders>
              <w:top w:val="single" w:sz="4" w:space="0" w:color="000000"/>
              <w:left w:val="nil"/>
              <w:bottom w:val="single" w:sz="4" w:space="0" w:color="000000"/>
              <w:right w:val="nil"/>
            </w:tcBorders>
            <w:shd w:val="clear" w:color="auto" w:fill="auto"/>
            <w:vAlign w:val="bottom"/>
          </w:tcPr>
          <w:p w14:paraId="01A2E708" w14:textId="77777777" w:rsidR="002503E1" w:rsidRDefault="00052AAB">
            <w:pPr>
              <w:spacing w:after="0" w:line="360" w:lineRule="auto"/>
              <w:rPr>
                <w:del w:id="1419" w:author="david andres herrera ramirez" w:date="2019-12-03T15:35:00Z"/>
                <w:rFonts w:ascii="Times New Roman" w:eastAsia="Times New Roman" w:hAnsi="Times New Roman" w:cs="Times New Roman"/>
                <w:i/>
                <w:color w:val="000000"/>
              </w:rPr>
            </w:pPr>
            <w:del w:id="1420" w:author="david andres herrera ramirez" w:date="2019-12-03T15:35:00Z">
              <w:r>
                <w:rPr>
                  <w:rFonts w:ascii="Times New Roman" w:eastAsia="Times New Roman" w:hAnsi="Times New Roman" w:cs="Times New Roman"/>
                  <w:i/>
                  <w:color w:val="000000"/>
                </w:rPr>
                <w:delText xml:space="preserve">P. taeda </w:delText>
              </w:r>
            </w:del>
          </w:p>
        </w:tc>
      </w:tr>
      <w:tr w:rsidR="002503E1" w14:paraId="04825F84" w14:textId="77777777">
        <w:trPr>
          <w:trHeight w:val="300"/>
          <w:del w:id="1421" w:author="david andres herrera ramirez" w:date="2019-12-03T15:35:00Z"/>
        </w:trPr>
        <w:tc>
          <w:tcPr>
            <w:tcW w:w="1290" w:type="dxa"/>
            <w:tcBorders>
              <w:top w:val="nil"/>
              <w:left w:val="nil"/>
              <w:bottom w:val="nil"/>
              <w:right w:val="nil"/>
            </w:tcBorders>
            <w:shd w:val="clear" w:color="auto" w:fill="auto"/>
            <w:vAlign w:val="bottom"/>
          </w:tcPr>
          <w:p w14:paraId="6417E149" w14:textId="77777777" w:rsidR="002503E1" w:rsidRDefault="00052AAB">
            <w:pPr>
              <w:spacing w:after="0" w:line="360" w:lineRule="auto"/>
              <w:rPr>
                <w:del w:id="1422" w:author="david andres herrera ramirez" w:date="2019-12-03T15:35:00Z"/>
                <w:rFonts w:ascii="Times New Roman" w:eastAsia="Times New Roman" w:hAnsi="Times New Roman" w:cs="Times New Roman"/>
                <w:color w:val="000000"/>
              </w:rPr>
            </w:pPr>
            <w:del w:id="1423" w:author="david andres herrera ramirez" w:date="2019-12-03T15:35:00Z">
              <w:r>
                <w:rPr>
                  <w:rFonts w:ascii="Times New Roman" w:eastAsia="Times New Roman" w:hAnsi="Times New Roman" w:cs="Times New Roman"/>
                  <w:color w:val="000000"/>
                </w:rPr>
                <w:delText>Leaves</w:delText>
              </w:r>
            </w:del>
          </w:p>
        </w:tc>
        <w:tc>
          <w:tcPr>
            <w:tcW w:w="1485" w:type="dxa"/>
            <w:tcBorders>
              <w:top w:val="nil"/>
              <w:left w:val="nil"/>
              <w:bottom w:val="nil"/>
              <w:right w:val="nil"/>
            </w:tcBorders>
            <w:shd w:val="clear" w:color="auto" w:fill="auto"/>
            <w:vAlign w:val="bottom"/>
          </w:tcPr>
          <w:p w14:paraId="032A8A5C" w14:textId="77777777" w:rsidR="002503E1" w:rsidRDefault="00052AAB">
            <w:pPr>
              <w:spacing w:after="0" w:line="360" w:lineRule="auto"/>
              <w:jc w:val="right"/>
              <w:rPr>
                <w:del w:id="1424" w:author="david andres herrera ramirez" w:date="2019-12-03T15:35:00Z"/>
                <w:rFonts w:ascii="Times New Roman" w:eastAsia="Times New Roman" w:hAnsi="Times New Roman" w:cs="Times New Roman"/>
                <w:color w:val="000000"/>
              </w:rPr>
            </w:pPr>
            <w:del w:id="1425" w:author="david andres herrera ramirez" w:date="2019-12-03T15:35:00Z">
              <w:r>
                <w:rPr>
                  <w:rFonts w:ascii="Times New Roman" w:eastAsia="Times New Roman" w:hAnsi="Times New Roman" w:cs="Times New Roman"/>
                  <w:color w:val="000000"/>
                </w:rPr>
                <w:delText>0.07</w:delText>
              </w:r>
            </w:del>
            <w:ins w:id="1426" w:author="david andres herrera ramirez" w:date="2019-12-03T15:35:00Z">
              <w:del w:id="1427" w:author="david andres herrera ramirez" w:date="2019-12-03T15:35:00Z">
                <w:r>
                  <w:rPr>
                    <w:rFonts w:ascii="Times New Roman" w:eastAsia="Times New Roman" w:hAnsi="Times New Roman" w:cs="Times New Roman"/>
                    <w:color w:val="000000"/>
                  </w:rPr>
                  <w:delText xml:space="preserve"> ± 0.001</w:delText>
                </w:r>
              </w:del>
            </w:ins>
          </w:p>
        </w:tc>
        <w:tc>
          <w:tcPr>
            <w:tcW w:w="1335" w:type="dxa"/>
            <w:tcBorders>
              <w:top w:val="nil"/>
              <w:left w:val="nil"/>
              <w:bottom w:val="nil"/>
              <w:right w:val="nil"/>
            </w:tcBorders>
            <w:shd w:val="clear" w:color="auto" w:fill="auto"/>
            <w:vAlign w:val="bottom"/>
          </w:tcPr>
          <w:p w14:paraId="120AA0EC" w14:textId="77777777" w:rsidR="002503E1" w:rsidRDefault="00052AAB">
            <w:pPr>
              <w:spacing w:after="0" w:line="360" w:lineRule="auto"/>
              <w:jc w:val="right"/>
              <w:rPr>
                <w:del w:id="1428" w:author="david andres herrera ramirez" w:date="2019-12-03T15:35:00Z"/>
                <w:rFonts w:ascii="Times New Roman" w:eastAsia="Times New Roman" w:hAnsi="Times New Roman" w:cs="Times New Roman"/>
                <w:color w:val="000000"/>
              </w:rPr>
            </w:pPr>
            <w:del w:id="1429" w:author="david andres herrera ramirez" w:date="2019-12-03T15:35:00Z">
              <w:r>
                <w:rPr>
                  <w:rFonts w:ascii="Times New Roman" w:eastAsia="Times New Roman" w:hAnsi="Times New Roman" w:cs="Times New Roman"/>
                  <w:color w:val="000000"/>
                </w:rPr>
                <w:delText>1.98</w:delText>
              </w:r>
            </w:del>
          </w:p>
        </w:tc>
        <w:tc>
          <w:tcPr>
            <w:tcW w:w="1035" w:type="dxa"/>
            <w:tcBorders>
              <w:top w:val="nil"/>
              <w:left w:val="nil"/>
              <w:bottom w:val="nil"/>
              <w:right w:val="nil"/>
            </w:tcBorders>
            <w:shd w:val="clear" w:color="auto" w:fill="auto"/>
            <w:vAlign w:val="bottom"/>
          </w:tcPr>
          <w:p w14:paraId="3CCC4BBD" w14:textId="77777777" w:rsidR="002503E1" w:rsidRDefault="00052AAB">
            <w:pPr>
              <w:spacing w:after="0" w:line="360" w:lineRule="auto"/>
              <w:jc w:val="right"/>
              <w:rPr>
                <w:del w:id="1430" w:author="david andres herrera ramirez" w:date="2019-12-03T15:35:00Z"/>
                <w:rFonts w:ascii="Times New Roman" w:eastAsia="Times New Roman" w:hAnsi="Times New Roman" w:cs="Times New Roman"/>
                <w:color w:val="000000"/>
              </w:rPr>
            </w:pPr>
            <w:del w:id="1431" w:author="david andres herrera ramirez" w:date="2019-12-03T15:35:00Z">
              <w:r>
                <w:rPr>
                  <w:rFonts w:ascii="Times New Roman" w:eastAsia="Times New Roman" w:hAnsi="Times New Roman" w:cs="Times New Roman"/>
                  <w:color w:val="000000"/>
                </w:rPr>
                <w:delText>1.91</w:delText>
              </w:r>
            </w:del>
          </w:p>
        </w:tc>
      </w:tr>
      <w:tr w:rsidR="002503E1" w14:paraId="2221A97A" w14:textId="77777777">
        <w:trPr>
          <w:trHeight w:val="300"/>
          <w:del w:id="1432" w:author="david andres herrera ramirez" w:date="2019-12-03T15:35:00Z"/>
        </w:trPr>
        <w:tc>
          <w:tcPr>
            <w:tcW w:w="1290" w:type="dxa"/>
            <w:tcBorders>
              <w:top w:val="nil"/>
              <w:left w:val="nil"/>
              <w:right w:val="nil"/>
            </w:tcBorders>
            <w:shd w:val="clear" w:color="auto" w:fill="auto"/>
            <w:vAlign w:val="bottom"/>
          </w:tcPr>
          <w:p w14:paraId="1896F3DE" w14:textId="77777777" w:rsidR="002503E1" w:rsidRDefault="00052AAB">
            <w:pPr>
              <w:spacing w:after="0" w:line="360" w:lineRule="auto"/>
              <w:rPr>
                <w:del w:id="1433" w:author="david andres herrera ramirez" w:date="2019-12-03T15:35:00Z"/>
                <w:rFonts w:ascii="Times New Roman" w:eastAsia="Times New Roman" w:hAnsi="Times New Roman" w:cs="Times New Roman"/>
                <w:color w:val="000000"/>
              </w:rPr>
            </w:pPr>
            <w:del w:id="1434" w:author="david andres herrera ramirez" w:date="2019-12-03T15:35:00Z">
              <w:r>
                <w:rPr>
                  <w:rFonts w:ascii="Times New Roman" w:eastAsia="Times New Roman" w:hAnsi="Times New Roman" w:cs="Times New Roman"/>
                  <w:color w:val="000000"/>
                </w:rPr>
                <w:delText>Stem</w:delText>
              </w:r>
            </w:del>
          </w:p>
        </w:tc>
        <w:tc>
          <w:tcPr>
            <w:tcW w:w="1485" w:type="dxa"/>
            <w:tcBorders>
              <w:top w:val="nil"/>
              <w:left w:val="nil"/>
              <w:right w:val="nil"/>
            </w:tcBorders>
            <w:shd w:val="clear" w:color="auto" w:fill="auto"/>
            <w:vAlign w:val="bottom"/>
          </w:tcPr>
          <w:p w14:paraId="721645DD" w14:textId="77777777" w:rsidR="002503E1" w:rsidRDefault="00052AAB">
            <w:pPr>
              <w:spacing w:after="0" w:line="360" w:lineRule="auto"/>
              <w:jc w:val="right"/>
              <w:rPr>
                <w:del w:id="1435" w:author="david andres herrera ramirez" w:date="2019-12-03T15:35:00Z"/>
                <w:rFonts w:ascii="Times New Roman" w:eastAsia="Times New Roman" w:hAnsi="Times New Roman" w:cs="Times New Roman"/>
                <w:color w:val="000000"/>
              </w:rPr>
            </w:pPr>
            <w:del w:id="1436" w:author="david andres herrera ramirez" w:date="2019-12-03T15:35:00Z">
              <w:r>
                <w:rPr>
                  <w:rFonts w:ascii="Times New Roman" w:eastAsia="Times New Roman" w:hAnsi="Times New Roman" w:cs="Times New Roman"/>
                  <w:color w:val="000000"/>
                </w:rPr>
                <w:delText>0.73</w:delText>
              </w:r>
            </w:del>
          </w:p>
        </w:tc>
        <w:tc>
          <w:tcPr>
            <w:tcW w:w="1335" w:type="dxa"/>
            <w:tcBorders>
              <w:top w:val="nil"/>
              <w:left w:val="nil"/>
              <w:right w:val="nil"/>
            </w:tcBorders>
            <w:shd w:val="clear" w:color="auto" w:fill="auto"/>
            <w:vAlign w:val="bottom"/>
          </w:tcPr>
          <w:p w14:paraId="5B8334A8" w14:textId="77777777" w:rsidR="002503E1" w:rsidRDefault="00052AAB">
            <w:pPr>
              <w:spacing w:after="0" w:line="360" w:lineRule="auto"/>
              <w:jc w:val="right"/>
              <w:rPr>
                <w:del w:id="1437" w:author="david andres herrera ramirez" w:date="2019-12-03T15:35:00Z"/>
                <w:rFonts w:ascii="Times New Roman" w:eastAsia="Times New Roman" w:hAnsi="Times New Roman" w:cs="Times New Roman"/>
                <w:color w:val="000000"/>
              </w:rPr>
            </w:pPr>
            <w:del w:id="1438" w:author="david andres herrera ramirez" w:date="2019-12-03T15:35:00Z">
              <w:r>
                <w:rPr>
                  <w:rFonts w:ascii="Times New Roman" w:eastAsia="Times New Roman" w:hAnsi="Times New Roman" w:cs="Times New Roman"/>
                  <w:color w:val="000000"/>
                </w:rPr>
                <w:delText>9.97</w:delText>
              </w:r>
            </w:del>
          </w:p>
        </w:tc>
        <w:tc>
          <w:tcPr>
            <w:tcW w:w="1035" w:type="dxa"/>
            <w:tcBorders>
              <w:top w:val="nil"/>
              <w:left w:val="nil"/>
              <w:right w:val="nil"/>
            </w:tcBorders>
            <w:shd w:val="clear" w:color="auto" w:fill="auto"/>
            <w:vAlign w:val="bottom"/>
          </w:tcPr>
          <w:p w14:paraId="5387F728" w14:textId="77777777" w:rsidR="002503E1" w:rsidRDefault="00052AAB">
            <w:pPr>
              <w:spacing w:after="0" w:line="360" w:lineRule="auto"/>
              <w:jc w:val="right"/>
              <w:rPr>
                <w:del w:id="1439" w:author="david andres herrera ramirez" w:date="2019-12-03T15:35:00Z"/>
                <w:rFonts w:ascii="Times New Roman" w:eastAsia="Times New Roman" w:hAnsi="Times New Roman" w:cs="Times New Roman"/>
                <w:color w:val="000000"/>
              </w:rPr>
            </w:pPr>
            <w:del w:id="1440" w:author="david andres herrera ramirez" w:date="2019-12-03T15:35:00Z">
              <w:r>
                <w:rPr>
                  <w:rFonts w:ascii="Times New Roman" w:eastAsia="Times New Roman" w:hAnsi="Times New Roman" w:cs="Times New Roman"/>
                  <w:color w:val="000000"/>
                </w:rPr>
                <w:delText>4.58</w:delText>
              </w:r>
            </w:del>
          </w:p>
        </w:tc>
      </w:tr>
      <w:tr w:rsidR="002503E1" w14:paraId="57CC0DA4" w14:textId="77777777">
        <w:trPr>
          <w:trHeight w:val="320"/>
          <w:del w:id="1441" w:author="david andres herrera ramirez" w:date="2019-12-03T15:35:00Z"/>
        </w:trPr>
        <w:tc>
          <w:tcPr>
            <w:tcW w:w="1290" w:type="dxa"/>
            <w:shd w:val="clear" w:color="auto" w:fill="auto"/>
            <w:vAlign w:val="bottom"/>
          </w:tcPr>
          <w:p w14:paraId="006F6F09" w14:textId="77777777" w:rsidR="002503E1" w:rsidRDefault="00052AAB">
            <w:pPr>
              <w:spacing w:after="0" w:line="360" w:lineRule="auto"/>
              <w:rPr>
                <w:del w:id="1442" w:author="david andres herrera ramirez" w:date="2019-12-03T15:35:00Z"/>
                <w:rFonts w:ascii="Times New Roman" w:eastAsia="Times New Roman" w:hAnsi="Times New Roman" w:cs="Times New Roman"/>
                <w:color w:val="000000"/>
              </w:rPr>
            </w:pPr>
            <w:del w:id="1443" w:author="david andres herrera ramirez" w:date="2019-12-03T15:35:00Z">
              <w:r>
                <w:rPr>
                  <w:rFonts w:ascii="Times New Roman" w:eastAsia="Times New Roman" w:hAnsi="Times New Roman" w:cs="Times New Roman"/>
                  <w:color w:val="000000"/>
                </w:rPr>
                <w:delText>Roots</w:delText>
              </w:r>
            </w:del>
          </w:p>
        </w:tc>
        <w:tc>
          <w:tcPr>
            <w:tcW w:w="1485" w:type="dxa"/>
            <w:shd w:val="clear" w:color="auto" w:fill="auto"/>
            <w:vAlign w:val="bottom"/>
          </w:tcPr>
          <w:p w14:paraId="4E036B35" w14:textId="77777777" w:rsidR="002503E1" w:rsidRDefault="00052AAB">
            <w:pPr>
              <w:spacing w:after="0" w:line="360" w:lineRule="auto"/>
              <w:jc w:val="right"/>
              <w:rPr>
                <w:del w:id="1444" w:author="david andres herrera ramirez" w:date="2019-12-03T15:35:00Z"/>
                <w:rFonts w:ascii="Times New Roman" w:eastAsia="Times New Roman" w:hAnsi="Times New Roman" w:cs="Times New Roman"/>
                <w:color w:val="000000"/>
              </w:rPr>
            </w:pPr>
            <w:del w:id="1445" w:author="david andres herrera ramirez" w:date="2019-12-03T15:35:00Z">
              <w:r>
                <w:rPr>
                  <w:rFonts w:ascii="Times New Roman" w:eastAsia="Times New Roman" w:hAnsi="Times New Roman" w:cs="Times New Roman"/>
                  <w:color w:val="000000"/>
                </w:rPr>
                <w:delText>1.33</w:delText>
              </w:r>
            </w:del>
          </w:p>
        </w:tc>
        <w:tc>
          <w:tcPr>
            <w:tcW w:w="1335" w:type="dxa"/>
            <w:shd w:val="clear" w:color="auto" w:fill="auto"/>
            <w:vAlign w:val="bottom"/>
          </w:tcPr>
          <w:p w14:paraId="7434C045" w14:textId="77777777" w:rsidR="002503E1" w:rsidRDefault="00052AAB">
            <w:pPr>
              <w:spacing w:after="0" w:line="360" w:lineRule="auto"/>
              <w:jc w:val="right"/>
              <w:rPr>
                <w:del w:id="1446" w:author="david andres herrera ramirez" w:date="2019-12-03T15:35:00Z"/>
                <w:rFonts w:ascii="Times New Roman" w:eastAsia="Times New Roman" w:hAnsi="Times New Roman" w:cs="Times New Roman"/>
                <w:color w:val="000000"/>
              </w:rPr>
            </w:pPr>
            <w:del w:id="1447" w:author="david andres herrera ramirez" w:date="2019-12-03T15:35:00Z">
              <w:r>
                <w:rPr>
                  <w:rFonts w:ascii="Times New Roman" w:eastAsia="Times New Roman" w:hAnsi="Times New Roman" w:cs="Times New Roman"/>
                  <w:color w:val="000000"/>
                </w:rPr>
                <w:delText>2.01</w:delText>
              </w:r>
            </w:del>
          </w:p>
        </w:tc>
        <w:tc>
          <w:tcPr>
            <w:tcW w:w="1035" w:type="dxa"/>
            <w:shd w:val="clear" w:color="auto" w:fill="auto"/>
            <w:vAlign w:val="bottom"/>
          </w:tcPr>
          <w:p w14:paraId="26C11193" w14:textId="77777777" w:rsidR="002503E1" w:rsidRDefault="00052AAB">
            <w:pPr>
              <w:spacing w:after="0" w:line="360" w:lineRule="auto"/>
              <w:jc w:val="right"/>
              <w:rPr>
                <w:del w:id="1448" w:author="david andres herrera ramirez" w:date="2019-12-03T15:35:00Z"/>
                <w:rFonts w:ascii="Times New Roman" w:eastAsia="Times New Roman" w:hAnsi="Times New Roman" w:cs="Times New Roman"/>
                <w:color w:val="000000"/>
              </w:rPr>
            </w:pPr>
            <w:del w:id="1449" w:author="david andres herrera ramirez" w:date="2019-12-03T15:35:00Z">
              <w:r>
                <w:rPr>
                  <w:rFonts w:ascii="Times New Roman" w:eastAsia="Times New Roman" w:hAnsi="Times New Roman" w:cs="Times New Roman"/>
                  <w:color w:val="000000"/>
                </w:rPr>
                <w:delText>2.36</w:delText>
              </w:r>
            </w:del>
          </w:p>
        </w:tc>
      </w:tr>
    </w:tbl>
    <w:p w14:paraId="4A34333B" w14:textId="77777777" w:rsidR="002503E1" w:rsidRDefault="002503E1">
      <w:pPr>
        <w:widowControl w:val="0"/>
        <w:spacing w:after="240" w:line="360" w:lineRule="auto"/>
        <w:rPr>
          <w:ins w:id="1450" w:author="david andres herrera ramirez" w:date="2019-12-03T15:42:00Z"/>
          <w:rFonts w:ascii="Times New Roman" w:eastAsia="Times New Roman" w:hAnsi="Times New Roman" w:cs="Times New Roman"/>
          <w:color w:val="000000"/>
        </w:rPr>
      </w:pPr>
    </w:p>
    <w:tbl>
      <w:tblPr>
        <w:tblStyle w:val="a3"/>
        <w:tblW w:w="72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70"/>
        <w:gridCol w:w="1920"/>
        <w:gridCol w:w="1815"/>
      </w:tblGrid>
      <w:tr w:rsidR="002503E1" w14:paraId="7FE2E210" w14:textId="77777777">
        <w:trPr>
          <w:trHeight w:val="360"/>
          <w:ins w:id="1451" w:author="david andres herrera ramirez" w:date="2019-12-03T15:42:00Z"/>
        </w:trPr>
        <w:tc>
          <w:tcPr>
            <w:tcW w:w="169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4F9E326D" w14:textId="77777777" w:rsidR="002503E1" w:rsidRDefault="00052AAB">
            <w:pPr>
              <w:widowControl w:val="0"/>
              <w:spacing w:after="0" w:line="276" w:lineRule="auto"/>
              <w:rPr>
                <w:ins w:id="1452" w:author="david andres herrera ramirez" w:date="2019-12-03T15:42:00Z"/>
                <w:rFonts w:ascii="Times New Roman" w:eastAsia="Times New Roman" w:hAnsi="Times New Roman" w:cs="Times New Roman"/>
                <w:color w:val="000000"/>
              </w:rPr>
            </w:pPr>
            <w:ins w:id="1453" w:author="Christine Römermann" w:date="2019-12-19T10:28:00Z">
              <w:r>
                <w:rPr>
                  <w:rFonts w:ascii="Times New Roman" w:eastAsia="Times New Roman" w:hAnsi="Times New Roman" w:cs="Times New Roman"/>
                  <w:color w:val="000000"/>
                </w:rPr>
                <w:t>Organ</w:t>
              </w:r>
            </w:ins>
            <w:ins w:id="1454" w:author="david andres herrera ramirez" w:date="2019-12-03T15:42:00Z">
              <w:del w:id="1455" w:author="Christine Römermann" w:date="2019-12-19T10:28:00Z">
                <w:r>
                  <w:rPr>
                    <w:rFonts w:ascii="Times New Roman" w:eastAsia="Times New Roman" w:hAnsi="Times New Roman" w:cs="Times New Roman"/>
                    <w:color w:val="000000"/>
                  </w:rPr>
                  <w:delText>Pool name</w:delText>
                </w:r>
              </w:del>
            </w:ins>
          </w:p>
        </w:tc>
        <w:tc>
          <w:tcPr>
            <w:tcW w:w="177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03017131" w14:textId="77777777" w:rsidR="002503E1" w:rsidRDefault="00052AAB">
            <w:pPr>
              <w:widowControl w:val="0"/>
              <w:spacing w:after="0" w:line="276" w:lineRule="auto"/>
              <w:rPr>
                <w:ins w:id="1456" w:author="david andres herrera ramirez" w:date="2019-12-03T15:42:00Z"/>
                <w:rFonts w:ascii="Times New Roman" w:eastAsia="Times New Roman" w:hAnsi="Times New Roman" w:cs="Times New Roman"/>
                <w:color w:val="000000"/>
              </w:rPr>
            </w:pPr>
            <w:ins w:id="1457" w:author="david andres herrera ramirez" w:date="2019-12-03T15:42:00Z">
              <w:r>
                <w:rPr>
                  <w:rFonts w:ascii="Times New Roman" w:eastAsia="Times New Roman" w:hAnsi="Times New Roman" w:cs="Times New Roman"/>
                  <w:color w:val="000000"/>
                </w:rPr>
                <w:t xml:space="preserve">P. </w:t>
              </w:r>
              <w:proofErr w:type="spellStart"/>
              <w:r>
                <w:rPr>
                  <w:rFonts w:ascii="Times New Roman" w:eastAsia="Times New Roman" w:hAnsi="Times New Roman" w:cs="Times New Roman"/>
                  <w:color w:val="000000"/>
                </w:rPr>
                <w:t>halepensis</w:t>
              </w:r>
              <w:proofErr w:type="spellEnd"/>
            </w:ins>
          </w:p>
        </w:tc>
        <w:tc>
          <w:tcPr>
            <w:tcW w:w="192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6960265C" w14:textId="77777777" w:rsidR="002503E1" w:rsidRDefault="00052AAB">
            <w:pPr>
              <w:widowControl w:val="0"/>
              <w:spacing w:after="0" w:line="276" w:lineRule="auto"/>
              <w:rPr>
                <w:ins w:id="1458" w:author="david andres herrera ramirez" w:date="2019-12-03T15:42:00Z"/>
                <w:rFonts w:ascii="Times New Roman" w:eastAsia="Times New Roman" w:hAnsi="Times New Roman" w:cs="Times New Roman"/>
                <w:color w:val="000000"/>
              </w:rPr>
            </w:pPr>
            <w:ins w:id="1459" w:author="david andres herrera ramirez" w:date="2019-12-03T15:42:00Z">
              <w:r>
                <w:rPr>
                  <w:rFonts w:ascii="Times New Roman" w:eastAsia="Times New Roman" w:hAnsi="Times New Roman" w:cs="Times New Roman"/>
                  <w:color w:val="000000"/>
                </w:rPr>
                <w:t xml:space="preserve">A. </w:t>
              </w:r>
            </w:ins>
            <w:ins w:id="1460" w:author="Christine Römermann" w:date="2019-12-19T10:28:00Z">
              <w:r>
                <w:rPr>
                  <w:rFonts w:ascii="Times New Roman" w:eastAsia="Times New Roman" w:hAnsi="Times New Roman" w:cs="Times New Roman"/>
                  <w:color w:val="000000"/>
                </w:rPr>
                <w:t>r</w:t>
              </w:r>
            </w:ins>
            <w:ins w:id="1461" w:author="david andres herrera ramirez" w:date="2019-12-03T15:42:00Z">
              <w:del w:id="1462" w:author="Christine Römermann" w:date="2019-12-19T10:28:00Z">
                <w:r>
                  <w:rPr>
                    <w:rFonts w:ascii="Times New Roman" w:eastAsia="Times New Roman" w:hAnsi="Times New Roman" w:cs="Times New Roman"/>
                    <w:color w:val="000000"/>
                  </w:rPr>
                  <w:delText>R</w:delText>
                </w:r>
              </w:del>
              <w:r>
                <w:rPr>
                  <w:rFonts w:ascii="Times New Roman" w:eastAsia="Times New Roman" w:hAnsi="Times New Roman" w:cs="Times New Roman"/>
                  <w:color w:val="000000"/>
                </w:rPr>
                <w:t>ubrum</w:t>
              </w:r>
            </w:ins>
          </w:p>
        </w:tc>
        <w:tc>
          <w:tcPr>
            <w:tcW w:w="181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28AC9528" w14:textId="77777777" w:rsidR="002503E1" w:rsidRDefault="00052AAB">
            <w:pPr>
              <w:widowControl w:val="0"/>
              <w:spacing w:after="0" w:line="276" w:lineRule="auto"/>
              <w:rPr>
                <w:ins w:id="1463" w:author="david andres herrera ramirez" w:date="2019-12-03T15:42:00Z"/>
                <w:rFonts w:ascii="Times New Roman" w:eastAsia="Times New Roman" w:hAnsi="Times New Roman" w:cs="Times New Roman"/>
                <w:color w:val="000000"/>
              </w:rPr>
            </w:pPr>
            <w:ins w:id="1464" w:author="david andres herrera ramirez" w:date="2019-12-03T15:42:00Z">
              <w:r>
                <w:rPr>
                  <w:rFonts w:ascii="Times New Roman" w:eastAsia="Times New Roman" w:hAnsi="Times New Roman" w:cs="Times New Roman"/>
                  <w:color w:val="000000"/>
                </w:rPr>
                <w:t xml:space="preserve">P. </w:t>
              </w:r>
              <w:proofErr w:type="spellStart"/>
              <w:r>
                <w:rPr>
                  <w:rFonts w:ascii="Times New Roman" w:eastAsia="Times New Roman" w:hAnsi="Times New Roman" w:cs="Times New Roman"/>
                  <w:color w:val="000000"/>
                </w:rPr>
                <w:t>taeda</w:t>
              </w:r>
              <w:proofErr w:type="spellEnd"/>
            </w:ins>
          </w:p>
        </w:tc>
      </w:tr>
      <w:tr w:rsidR="002503E1" w14:paraId="1E419E42" w14:textId="77777777">
        <w:trPr>
          <w:trHeight w:val="400"/>
          <w:ins w:id="1465" w:author="david andres herrera ramirez" w:date="2019-12-03T15:42:00Z"/>
        </w:trPr>
        <w:tc>
          <w:tcPr>
            <w:tcW w:w="1695"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3E078B68" w14:textId="77777777" w:rsidR="002503E1" w:rsidRDefault="00052AAB">
            <w:pPr>
              <w:widowControl w:val="0"/>
              <w:spacing w:after="0" w:line="276" w:lineRule="auto"/>
              <w:rPr>
                <w:ins w:id="1466" w:author="david andres herrera ramirez" w:date="2019-12-03T15:42:00Z"/>
                <w:rFonts w:ascii="Times New Roman" w:eastAsia="Times New Roman" w:hAnsi="Times New Roman" w:cs="Times New Roman"/>
                <w:color w:val="000000"/>
              </w:rPr>
            </w:pPr>
            <w:ins w:id="1467" w:author="david andres herrera ramirez" w:date="2019-12-03T15:42:00Z">
              <w:r>
                <w:rPr>
                  <w:rFonts w:ascii="Times New Roman" w:eastAsia="Times New Roman" w:hAnsi="Times New Roman" w:cs="Times New Roman"/>
                  <w:color w:val="000000"/>
                </w:rPr>
                <w:t>Leaves</w:t>
              </w:r>
            </w:ins>
          </w:p>
        </w:tc>
        <w:tc>
          <w:tcPr>
            <w:tcW w:w="1770"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427BD78B" w14:textId="77777777" w:rsidR="002503E1" w:rsidRDefault="00052AAB">
            <w:pPr>
              <w:widowControl w:val="0"/>
              <w:spacing w:after="0" w:line="276" w:lineRule="auto"/>
              <w:jc w:val="right"/>
              <w:rPr>
                <w:ins w:id="1468" w:author="david andres herrera ramirez" w:date="2019-12-03T15:42:00Z"/>
                <w:rFonts w:ascii="Times New Roman" w:eastAsia="Times New Roman" w:hAnsi="Times New Roman" w:cs="Times New Roman"/>
                <w:color w:val="000000"/>
              </w:rPr>
            </w:pPr>
            <w:ins w:id="1469" w:author="david andres herrera ramirez" w:date="2019-12-03T15:42:00Z">
              <w:r>
                <w:rPr>
                  <w:rFonts w:ascii="Times New Roman" w:eastAsia="Times New Roman" w:hAnsi="Times New Roman" w:cs="Times New Roman"/>
                  <w:color w:val="000000"/>
                </w:rPr>
                <w:t>0.07 ± 0.001</w:t>
              </w:r>
            </w:ins>
          </w:p>
        </w:tc>
        <w:tc>
          <w:tcPr>
            <w:tcW w:w="1920"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2408C345" w14:textId="77777777" w:rsidR="002503E1" w:rsidRDefault="00052AAB">
            <w:pPr>
              <w:widowControl w:val="0"/>
              <w:spacing w:after="0" w:line="276" w:lineRule="auto"/>
              <w:jc w:val="right"/>
              <w:rPr>
                <w:ins w:id="1470" w:author="david andres herrera ramirez" w:date="2019-12-03T15:42:00Z"/>
                <w:rFonts w:ascii="Times New Roman" w:eastAsia="Times New Roman" w:hAnsi="Times New Roman" w:cs="Times New Roman"/>
                <w:color w:val="000000"/>
              </w:rPr>
            </w:pPr>
            <w:ins w:id="1471" w:author="david andres herrera ramirez" w:date="2019-12-03T15:42:00Z">
              <w:r>
                <w:rPr>
                  <w:rFonts w:ascii="Times New Roman" w:eastAsia="Times New Roman" w:hAnsi="Times New Roman" w:cs="Times New Roman"/>
                  <w:color w:val="000000"/>
                </w:rPr>
                <w:t>1.98 ± 0.20</w:t>
              </w:r>
            </w:ins>
          </w:p>
        </w:tc>
        <w:tc>
          <w:tcPr>
            <w:tcW w:w="1815"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14:paraId="7F37E463" w14:textId="77777777" w:rsidR="002503E1" w:rsidRDefault="00052AAB">
            <w:pPr>
              <w:widowControl w:val="0"/>
              <w:spacing w:after="0" w:line="276" w:lineRule="auto"/>
              <w:jc w:val="right"/>
              <w:rPr>
                <w:ins w:id="1472" w:author="david andres herrera ramirez" w:date="2019-12-03T15:42:00Z"/>
                <w:rFonts w:ascii="Times New Roman" w:eastAsia="Times New Roman" w:hAnsi="Times New Roman" w:cs="Times New Roman"/>
                <w:color w:val="000000"/>
              </w:rPr>
            </w:pPr>
            <w:ins w:id="1473" w:author="david andres herrera ramirez" w:date="2019-12-03T15:42:00Z">
              <w:r>
                <w:rPr>
                  <w:rFonts w:ascii="Times New Roman" w:eastAsia="Times New Roman" w:hAnsi="Times New Roman" w:cs="Times New Roman"/>
                  <w:color w:val="000000"/>
                </w:rPr>
                <w:t>1.91 ± 0.06</w:t>
              </w:r>
            </w:ins>
          </w:p>
        </w:tc>
      </w:tr>
      <w:tr w:rsidR="002503E1" w14:paraId="35D484B1" w14:textId="77777777">
        <w:trPr>
          <w:trHeight w:val="360"/>
          <w:ins w:id="1474" w:author="david andres herrera ramirez" w:date="2019-12-03T15:42:00Z"/>
        </w:trPr>
        <w:tc>
          <w:tcPr>
            <w:tcW w:w="16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660F9DB" w14:textId="77777777" w:rsidR="002503E1" w:rsidRDefault="00052AAB">
            <w:pPr>
              <w:widowControl w:val="0"/>
              <w:spacing w:after="0" w:line="276" w:lineRule="auto"/>
              <w:rPr>
                <w:ins w:id="1475" w:author="david andres herrera ramirez" w:date="2019-12-03T15:42:00Z"/>
                <w:rFonts w:ascii="Times New Roman" w:eastAsia="Times New Roman" w:hAnsi="Times New Roman" w:cs="Times New Roman"/>
                <w:color w:val="000000"/>
              </w:rPr>
            </w:pPr>
            <w:ins w:id="1476" w:author="david andres herrera ramirez" w:date="2019-12-03T15:42:00Z">
              <w:r>
                <w:rPr>
                  <w:rFonts w:ascii="Times New Roman" w:eastAsia="Times New Roman" w:hAnsi="Times New Roman" w:cs="Times New Roman"/>
                  <w:color w:val="000000"/>
                </w:rPr>
                <w:t>Stem</w:t>
              </w:r>
            </w:ins>
          </w:p>
        </w:tc>
        <w:tc>
          <w:tcPr>
            <w:tcW w:w="17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15E2305" w14:textId="77777777" w:rsidR="002503E1" w:rsidRDefault="00052AAB">
            <w:pPr>
              <w:widowControl w:val="0"/>
              <w:spacing w:after="0" w:line="276" w:lineRule="auto"/>
              <w:jc w:val="right"/>
              <w:rPr>
                <w:ins w:id="1477" w:author="david andres herrera ramirez" w:date="2019-12-03T15:42:00Z"/>
                <w:rFonts w:ascii="Times New Roman" w:eastAsia="Times New Roman" w:hAnsi="Times New Roman" w:cs="Times New Roman"/>
                <w:color w:val="000000"/>
              </w:rPr>
            </w:pPr>
            <w:ins w:id="1478" w:author="david andres herrera ramirez" w:date="2019-12-03T15:42:00Z">
              <w:r>
                <w:rPr>
                  <w:rFonts w:ascii="Times New Roman" w:eastAsia="Times New Roman" w:hAnsi="Times New Roman" w:cs="Times New Roman"/>
                  <w:color w:val="000000"/>
                </w:rPr>
                <w:t>0.73 ± 0.580</w:t>
              </w:r>
            </w:ins>
          </w:p>
        </w:tc>
        <w:tc>
          <w:tcPr>
            <w:tcW w:w="192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73725633" w14:textId="77777777" w:rsidR="002503E1" w:rsidRDefault="00052AAB">
            <w:pPr>
              <w:widowControl w:val="0"/>
              <w:spacing w:after="0" w:line="276" w:lineRule="auto"/>
              <w:jc w:val="right"/>
              <w:rPr>
                <w:ins w:id="1479" w:author="david andres herrera ramirez" w:date="2019-12-03T15:42:00Z"/>
                <w:rFonts w:ascii="Times New Roman" w:eastAsia="Times New Roman" w:hAnsi="Times New Roman" w:cs="Times New Roman"/>
                <w:color w:val="000000"/>
              </w:rPr>
            </w:pPr>
            <w:ins w:id="1480" w:author="david andres herrera ramirez" w:date="2019-12-03T15:42:00Z">
              <w:r>
                <w:rPr>
                  <w:rFonts w:ascii="Times New Roman" w:eastAsia="Times New Roman" w:hAnsi="Times New Roman" w:cs="Times New Roman"/>
                  <w:color w:val="000000"/>
                </w:rPr>
                <w:t>9.97 ± 5.38</w:t>
              </w:r>
            </w:ins>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461C523" w14:textId="77777777" w:rsidR="002503E1" w:rsidRDefault="00052AAB">
            <w:pPr>
              <w:widowControl w:val="0"/>
              <w:spacing w:after="0" w:line="276" w:lineRule="auto"/>
              <w:jc w:val="right"/>
              <w:rPr>
                <w:ins w:id="1481" w:author="david andres herrera ramirez" w:date="2019-12-03T15:42:00Z"/>
                <w:rFonts w:ascii="Times New Roman" w:eastAsia="Times New Roman" w:hAnsi="Times New Roman" w:cs="Times New Roman"/>
                <w:color w:val="000000"/>
              </w:rPr>
            </w:pPr>
            <w:ins w:id="1482" w:author="david andres herrera ramirez" w:date="2019-12-03T15:42:00Z">
              <w:r>
                <w:rPr>
                  <w:rFonts w:ascii="Times New Roman" w:eastAsia="Times New Roman" w:hAnsi="Times New Roman" w:cs="Times New Roman"/>
                  <w:color w:val="000000"/>
                </w:rPr>
                <w:t>4.58 ± 1.63</w:t>
              </w:r>
            </w:ins>
          </w:p>
        </w:tc>
      </w:tr>
      <w:tr w:rsidR="002503E1" w14:paraId="07BC9F80" w14:textId="77777777">
        <w:trPr>
          <w:trHeight w:val="360"/>
          <w:ins w:id="1483" w:author="david andres herrera ramirez" w:date="2019-12-03T15:42:00Z"/>
        </w:trPr>
        <w:tc>
          <w:tcPr>
            <w:tcW w:w="169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34F33DE3" w14:textId="77777777" w:rsidR="002503E1" w:rsidRDefault="00052AAB">
            <w:pPr>
              <w:widowControl w:val="0"/>
              <w:spacing w:after="0" w:line="276" w:lineRule="auto"/>
              <w:rPr>
                <w:ins w:id="1484" w:author="david andres herrera ramirez" w:date="2019-12-03T15:42:00Z"/>
                <w:rFonts w:ascii="Times New Roman" w:eastAsia="Times New Roman" w:hAnsi="Times New Roman" w:cs="Times New Roman"/>
                <w:color w:val="000000"/>
              </w:rPr>
            </w:pPr>
            <w:ins w:id="1485" w:author="david andres herrera ramirez" w:date="2019-12-03T15:42:00Z">
              <w:r>
                <w:rPr>
                  <w:rFonts w:ascii="Times New Roman" w:eastAsia="Times New Roman" w:hAnsi="Times New Roman" w:cs="Times New Roman"/>
                  <w:color w:val="000000"/>
                </w:rPr>
                <w:t>Roots</w:t>
              </w:r>
            </w:ins>
          </w:p>
        </w:tc>
        <w:tc>
          <w:tcPr>
            <w:tcW w:w="177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729A0128" w14:textId="77777777" w:rsidR="002503E1" w:rsidRDefault="00052AAB">
            <w:pPr>
              <w:widowControl w:val="0"/>
              <w:spacing w:after="0" w:line="276" w:lineRule="auto"/>
              <w:jc w:val="right"/>
              <w:rPr>
                <w:ins w:id="1486" w:author="david andres herrera ramirez" w:date="2019-12-03T15:42:00Z"/>
                <w:rFonts w:ascii="Times New Roman" w:eastAsia="Times New Roman" w:hAnsi="Times New Roman" w:cs="Times New Roman"/>
                <w:color w:val="000000"/>
              </w:rPr>
            </w:pPr>
            <w:ins w:id="1487" w:author="david andres herrera ramirez" w:date="2019-12-03T15:42:00Z">
              <w:r>
                <w:rPr>
                  <w:rFonts w:ascii="Times New Roman" w:eastAsia="Times New Roman" w:hAnsi="Times New Roman" w:cs="Times New Roman"/>
                  <w:color w:val="000000"/>
                </w:rPr>
                <w:t>1.33 ± 0.760</w:t>
              </w:r>
            </w:ins>
          </w:p>
        </w:tc>
        <w:tc>
          <w:tcPr>
            <w:tcW w:w="192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192B579D" w14:textId="77777777" w:rsidR="002503E1" w:rsidRDefault="00052AAB">
            <w:pPr>
              <w:widowControl w:val="0"/>
              <w:spacing w:after="0" w:line="276" w:lineRule="auto"/>
              <w:jc w:val="right"/>
              <w:rPr>
                <w:ins w:id="1488" w:author="david andres herrera ramirez" w:date="2019-12-03T15:42:00Z"/>
                <w:rFonts w:ascii="Times New Roman" w:eastAsia="Times New Roman" w:hAnsi="Times New Roman" w:cs="Times New Roman"/>
                <w:color w:val="000000"/>
              </w:rPr>
            </w:pPr>
            <w:ins w:id="1489" w:author="david andres herrera ramirez" w:date="2019-12-03T15:42:00Z">
              <w:r>
                <w:rPr>
                  <w:rFonts w:ascii="Times New Roman" w:eastAsia="Times New Roman" w:hAnsi="Times New Roman" w:cs="Times New Roman"/>
                  <w:color w:val="000000"/>
                </w:rPr>
                <w:t>2.01± 0.20</w:t>
              </w:r>
            </w:ins>
          </w:p>
        </w:tc>
        <w:tc>
          <w:tcPr>
            <w:tcW w:w="181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2ECCF415" w14:textId="77777777" w:rsidR="002503E1" w:rsidRDefault="00052AAB">
            <w:pPr>
              <w:widowControl w:val="0"/>
              <w:spacing w:after="0" w:line="276" w:lineRule="auto"/>
              <w:jc w:val="right"/>
              <w:rPr>
                <w:ins w:id="1490" w:author="david andres herrera ramirez" w:date="2019-12-03T15:42:00Z"/>
                <w:rFonts w:ascii="Times New Roman" w:eastAsia="Times New Roman" w:hAnsi="Times New Roman" w:cs="Times New Roman"/>
                <w:color w:val="000000"/>
              </w:rPr>
            </w:pPr>
            <w:ins w:id="1491" w:author="david andres herrera ramirez" w:date="2019-12-03T15:42:00Z">
              <w:r>
                <w:rPr>
                  <w:rFonts w:ascii="Times New Roman" w:eastAsia="Times New Roman" w:hAnsi="Times New Roman" w:cs="Times New Roman"/>
                  <w:color w:val="000000"/>
                </w:rPr>
                <w:t>2.36 ± 0.06</w:t>
              </w:r>
            </w:ins>
          </w:p>
        </w:tc>
      </w:tr>
    </w:tbl>
    <w:p w14:paraId="6A3FAB1E" w14:textId="77777777" w:rsidR="002503E1" w:rsidRPr="002503E1" w:rsidRDefault="002503E1" w:rsidP="002503E1">
      <w:pPr>
        <w:widowControl w:val="0"/>
        <w:spacing w:after="240" w:line="360" w:lineRule="auto"/>
        <w:rPr>
          <w:rFonts w:ascii="Times New Roman" w:eastAsia="Times New Roman" w:hAnsi="Times New Roman" w:cs="Times New Roman"/>
          <w:rPrChange w:id="1492" w:author="david andres herrera ramirez" w:date="2019-12-03T15:42:00Z">
            <w:rPr>
              <w:rFonts w:ascii="Times New Roman" w:eastAsia="Times New Roman" w:hAnsi="Times New Roman" w:cs="Times New Roman"/>
              <w:color w:val="000000"/>
            </w:rPr>
          </w:rPrChange>
        </w:rPr>
        <w:pPrChange w:id="1493" w:author="david andres herrera ramirez" w:date="2019-12-03T15:35:00Z">
          <w:pPr>
            <w:pBdr>
              <w:top w:val="nil"/>
              <w:left w:val="nil"/>
              <w:bottom w:val="nil"/>
              <w:right w:val="nil"/>
              <w:between w:val="nil"/>
            </w:pBdr>
            <w:spacing w:after="240" w:line="360" w:lineRule="auto"/>
          </w:pPr>
        </w:pPrChange>
      </w:pPr>
    </w:p>
    <w:sectPr w:rsidR="002503E1" w:rsidRPr="002503E1" w:rsidSect="00052AAB">
      <w:footerReference w:type="even" r:id="rId10"/>
      <w:footerReference w:type="default" r:id="rId11"/>
      <w:pgSz w:w="12240" w:h="15840"/>
      <w:pgMar w:top="1440" w:right="1797" w:bottom="1440" w:left="1797" w:header="720" w:footer="720" w:gutter="0"/>
      <w:lnNumType w:countBy="1" w:restart="continuous"/>
      <w:pgNumType w:start="1"/>
      <w:cols w:space="720"/>
      <w:docGrid w:linePitch="326"/>
      <w:sectPrChange w:id="1494" w:author="omar herrera gomez" w:date="2019-12-20T16:22:00Z">
        <w:sectPr w:rsidR="002503E1" w:rsidRPr="002503E1" w:rsidSect="00052AAB">
          <w:pgMar w:top="1440" w:right="1797" w:bottom="1440" w:left="1797" w:header="720" w:footer="720"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2" w:author="Christine Römermann" w:date="2019-12-19T10:06:00Z" w:initials="">
    <w:p w14:paraId="62CE751C" w14:textId="77777777" w:rsidR="002503E1" w:rsidRDefault="00052AAB">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maybe specify already here to which functional types you are referring to</w:t>
      </w:r>
    </w:p>
  </w:comment>
  <w:comment w:id="393" w:author="Christine Römermann" w:date="2019-12-19T10:11:00Z" w:initials="">
    <w:p w14:paraId="256F910F" w14:textId="77777777" w:rsidR="002503E1" w:rsidRDefault="00052AAB">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possible to add proper references to this (as done for R packages)?</w:t>
      </w:r>
    </w:p>
  </w:comment>
  <w:comment w:id="510" w:author="Christine Römermann" w:date="2019-12-19T10:17:00Z" w:initials="">
    <w:p w14:paraId="441CB6C7" w14:textId="77777777" w:rsidR="002503E1" w:rsidRDefault="00052AAB">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stay consistent when mentioning 2 Figs:</w:t>
      </w:r>
    </w:p>
    <w:p w14:paraId="1C9CD154" w14:textId="77777777" w:rsidR="002503E1" w:rsidRDefault="00052AAB">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either Fig. 3 and Fig. 5 (as here and below)</w:t>
      </w:r>
    </w:p>
    <w:p w14:paraId="47173F9C" w14:textId="77777777" w:rsidR="002503E1" w:rsidRDefault="00052AAB">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Figs. 3 and 5</w:t>
      </w:r>
      <w:r>
        <w:rPr>
          <w:rFonts w:ascii="Arial" w:eastAsia="Arial" w:hAnsi="Arial" w:cs="Arial"/>
          <w:color w:val="000000"/>
          <w:sz w:val="22"/>
          <w:szCs w:val="22"/>
        </w:rPr>
        <w:t xml:space="preserve"> (as done a few sentences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CE751C" w15:done="0"/>
  <w15:commentEx w15:paraId="256F910F" w15:done="0"/>
  <w15:commentEx w15:paraId="47173F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CE751C" w16cid:durableId="21A77381"/>
  <w16cid:commentId w16cid:paraId="256F910F" w16cid:durableId="21A77382"/>
  <w16cid:commentId w16cid:paraId="47173F9C" w16cid:durableId="21A77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E18D0" w14:textId="77777777" w:rsidR="00000000" w:rsidRDefault="00052AAB">
      <w:pPr>
        <w:spacing w:after="0"/>
      </w:pPr>
      <w:r>
        <w:separator/>
      </w:r>
    </w:p>
  </w:endnote>
  <w:endnote w:type="continuationSeparator" w:id="0">
    <w:p w14:paraId="0C13E4EC" w14:textId="77777777" w:rsidR="00000000" w:rsidRDefault="00052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CEEB8" w14:textId="77777777" w:rsidR="002503E1" w:rsidRDefault="00052AAB">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end"/>
    </w:r>
  </w:p>
  <w:p w14:paraId="339F078C" w14:textId="77777777" w:rsidR="002503E1" w:rsidRDefault="002503E1">
    <w:pPr>
      <w:pBdr>
        <w:top w:val="nil"/>
        <w:left w:val="nil"/>
        <w:bottom w:val="nil"/>
        <w:right w:val="nil"/>
        <w:between w:val="nil"/>
      </w:pBdr>
      <w:tabs>
        <w:tab w:val="center" w:pos="4320"/>
        <w:tab w:val="right" w:pos="8640"/>
      </w:tabs>
      <w:spacing w:after="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3D7C" w14:textId="77777777" w:rsidR="002503E1" w:rsidRDefault="00052AAB">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4784DA" w14:textId="77777777" w:rsidR="002503E1" w:rsidRDefault="002503E1">
    <w:pPr>
      <w:pBdr>
        <w:top w:val="nil"/>
        <w:left w:val="nil"/>
        <w:bottom w:val="nil"/>
        <w:right w:val="nil"/>
        <w:between w:val="nil"/>
      </w:pBdr>
      <w:tabs>
        <w:tab w:val="center" w:pos="4320"/>
        <w:tab w:val="right" w:pos="864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BD1BB" w14:textId="77777777" w:rsidR="00000000" w:rsidRDefault="00052AAB">
      <w:pPr>
        <w:spacing w:after="0"/>
      </w:pPr>
      <w:r>
        <w:separator/>
      </w:r>
    </w:p>
  </w:footnote>
  <w:footnote w:type="continuationSeparator" w:id="0">
    <w:p w14:paraId="2A692580" w14:textId="77777777" w:rsidR="00000000" w:rsidRDefault="00052A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B72B8"/>
    <w:multiLevelType w:val="multilevel"/>
    <w:tmpl w:val="A6F2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herrera gomez">
    <w15:presenceInfo w15:providerId="Windows Live" w15:userId="49e764447918e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E1"/>
    <w:rsid w:val="00052AAB"/>
    <w:rsid w:val="002503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193"/>
  <w15:docId w15:val="{084AE5F7-CEDD-452F-812A-5B9B3B9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CO"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360" w:lineRule="auto"/>
      <w:outlineLvl w:val="0"/>
    </w:pPr>
    <w:rPr>
      <w:rFonts w:ascii="Calibri" w:eastAsia="Calibri" w:hAnsi="Calibri" w:cs="Calibri"/>
      <w:b/>
      <w:sz w:val="32"/>
      <w:szCs w:val="32"/>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000000"/>
      <w:sz w:val="32"/>
      <w:szCs w:val="32"/>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240"/>
      <w:jc w:val="center"/>
    </w:pPr>
    <w:rPr>
      <w:rFonts w:ascii="Calibri" w:eastAsia="Calibri" w:hAnsi="Calibri" w:cs="Calibri"/>
      <w:b/>
      <w:color w:val="000000"/>
      <w:sz w:val="36"/>
      <w:szCs w:val="36"/>
    </w:r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000000"/>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52AA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AAB"/>
    <w:rPr>
      <w:rFonts w:ascii="Segoe UI" w:hAnsi="Segoe UI" w:cs="Segoe UI"/>
      <w:sz w:val="18"/>
      <w:szCs w:val="18"/>
    </w:rPr>
  </w:style>
  <w:style w:type="character" w:styleId="Nmerodelnea">
    <w:name w:val="line number"/>
    <w:basedOn w:val="Fuentedeprrafopredeter"/>
    <w:uiPriority w:val="99"/>
    <w:semiHidden/>
    <w:unhideWhenUsed/>
    <w:rsid w:val="0005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16693</Words>
  <Characters>91816</Characters>
  <Application>Microsoft Office Word</Application>
  <DocSecurity>0</DocSecurity>
  <Lines>765</Lines>
  <Paragraphs>216</Paragraphs>
  <ScaleCrop>false</ScaleCrop>
  <Company/>
  <LinksUpToDate>false</LinksUpToDate>
  <CharactersWithSpaces>108293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herrera gomez</cp:lastModifiedBy>
  <cp:revision>2</cp:revision>
  <dcterms:created xsi:type="dcterms:W3CDTF">2019-12-20T21:21:00Z</dcterms:created>
  <dcterms:modified xsi:type="dcterms:W3CDTF">2019-12-20T21:23:00Z</dcterms:modified>
</cp:coreProperties>
</file>